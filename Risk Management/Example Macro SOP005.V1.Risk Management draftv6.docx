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93E54" w14:textId="1C1F4963" w:rsidR="00753D70" w:rsidRDefault="00753D70" w:rsidP="000E3AFB">
      <w:pPr>
        <w:pStyle w:val="SOPNumbering"/>
      </w:pPr>
      <w:r w:rsidRPr="000E3AFB">
        <w:t>Purpose</w:t>
      </w:r>
    </w:p>
    <w:p w14:paraId="5EB8F348" w14:textId="0107D4C9" w:rsidR="00753D70" w:rsidRPr="00753D70" w:rsidRDefault="00753D70" w:rsidP="00EA677E">
      <w:r w:rsidRPr="00753D70">
        <w:t>To establish a standardized process</w:t>
      </w:r>
      <w:r w:rsidR="000E0E0D">
        <w:t xml:space="preserve"> detailing requirements and responsibilities</w:t>
      </w:r>
      <w:r w:rsidRPr="00753D70">
        <w:t xml:space="preserve"> for </w:t>
      </w:r>
      <w:r w:rsidR="005D50D0">
        <w:t>the application of</w:t>
      </w:r>
      <w:r w:rsidR="002930EC">
        <w:t xml:space="preserve"> </w:t>
      </w:r>
      <w:r w:rsidR="0056231D">
        <w:t>Risk Management</w:t>
      </w:r>
      <w:r w:rsidR="002930EC">
        <w:t xml:space="preserve"> </w:t>
      </w:r>
      <w:r w:rsidR="00E74CEB">
        <w:t>to</w:t>
      </w:r>
      <w:r w:rsidR="000E0E0D">
        <w:t xml:space="preserve"> the</w:t>
      </w:r>
      <w:r w:rsidR="002930EC">
        <w:t xml:space="preserve"> design, development, manufacture, and life</w:t>
      </w:r>
      <w:r w:rsidR="00957416">
        <w:t>cycle management</w:t>
      </w:r>
      <w:r w:rsidR="001F3A5E">
        <w:t xml:space="preserve"> of Macro Biologics’ </w:t>
      </w:r>
      <w:r w:rsidR="00D76949">
        <w:t xml:space="preserve">products </w:t>
      </w:r>
      <w:r w:rsidR="001F3A5E">
        <w:t xml:space="preserve">in accordance with </w:t>
      </w:r>
      <w:r w:rsidR="00314D81">
        <w:t xml:space="preserve">ICH Q9(R1) and/or </w:t>
      </w:r>
      <w:r w:rsidR="00BF3464">
        <w:t>ISO 14971</w:t>
      </w:r>
      <w:r w:rsidR="00314D81">
        <w:t xml:space="preserve">:2019 as applicable to the regulations set </w:t>
      </w:r>
      <w:r w:rsidR="001C421C">
        <w:t>forth</w:t>
      </w:r>
      <w:r w:rsidR="00314D81">
        <w:t xml:space="preserve"> in 21 CFR 820/ISO 13485:2016</w:t>
      </w:r>
      <w:r w:rsidR="00477F89">
        <w:t xml:space="preserve"> and EU 2017/745 MDR</w:t>
      </w:r>
      <w:r w:rsidR="009F11DD">
        <w:t xml:space="preserve">. </w:t>
      </w:r>
      <w:r w:rsidR="008A0DBA">
        <w:t>This document</w:t>
      </w:r>
      <w:r w:rsidR="00005630">
        <w:t xml:space="preserve"> also establishes the </w:t>
      </w:r>
      <w:r w:rsidR="0056231D">
        <w:t>Risk Management</w:t>
      </w:r>
      <w:r w:rsidR="00005630">
        <w:t xml:space="preserve"> policy</w:t>
      </w:r>
      <w:r w:rsidR="00F77051">
        <w:t xml:space="preserve"> and details the process to </w:t>
      </w:r>
      <w:r w:rsidR="00005630" w:rsidRPr="005E7CD7">
        <w:t xml:space="preserve">analyze, evaluate, control, accept or reject, </w:t>
      </w:r>
      <w:r w:rsidR="00515C46">
        <w:t xml:space="preserve">communicate, </w:t>
      </w:r>
      <w:r w:rsidR="00005630" w:rsidRPr="005E7CD7">
        <w:t xml:space="preserve">and monitor </w:t>
      </w:r>
      <w:r w:rsidR="00F77051">
        <w:t>r</w:t>
      </w:r>
      <w:r w:rsidR="00005630" w:rsidRPr="005E7CD7">
        <w:t xml:space="preserve">isk throughout the entire </w:t>
      </w:r>
      <w:r w:rsidR="00F77051">
        <w:t>p</w:t>
      </w:r>
      <w:r w:rsidR="00005630" w:rsidRPr="005E7CD7">
        <w:t xml:space="preserve">roduct </w:t>
      </w:r>
      <w:r w:rsidR="00F77051">
        <w:t>l</w:t>
      </w:r>
      <w:r w:rsidR="00005630" w:rsidRPr="005E7CD7">
        <w:t>ifecycle</w:t>
      </w:r>
      <w:r w:rsidR="005A261B">
        <w:t>.</w:t>
      </w:r>
      <w:r w:rsidR="00005630" w:rsidRPr="005E7CD7">
        <w:t xml:space="preserve"> </w:t>
      </w:r>
    </w:p>
    <w:p w14:paraId="7859F808" w14:textId="16377646" w:rsidR="00753D70" w:rsidRDefault="00753D70" w:rsidP="000E3AFB">
      <w:pPr>
        <w:pStyle w:val="SOPNumbering"/>
      </w:pPr>
      <w:r w:rsidRPr="000E3AFB">
        <w:t>Scope</w:t>
      </w:r>
    </w:p>
    <w:p w14:paraId="71064BC8" w14:textId="4DE5831D" w:rsidR="009D0E2B" w:rsidRPr="000E3AFB" w:rsidRDefault="009D0E2B" w:rsidP="009D0E2B">
      <w:pPr>
        <w:pStyle w:val="SOPNumbering"/>
        <w:numPr>
          <w:ilvl w:val="1"/>
          <w:numId w:val="5"/>
        </w:numPr>
      </w:pPr>
      <w:r>
        <w:t>In Scope</w:t>
      </w:r>
    </w:p>
    <w:p w14:paraId="1C2E0207" w14:textId="321244F8" w:rsidR="000B0C25" w:rsidRDefault="00753D70" w:rsidP="00EA677E">
      <w:r w:rsidRPr="00753D70">
        <w:t xml:space="preserve">This </w:t>
      </w:r>
      <w:r w:rsidR="00334C68">
        <w:t>standard operating procedure (</w:t>
      </w:r>
      <w:r w:rsidRPr="00753D70">
        <w:t>SOP</w:t>
      </w:r>
      <w:r w:rsidR="00334C68">
        <w:t>)</w:t>
      </w:r>
      <w:r w:rsidRPr="00753D70">
        <w:t xml:space="preserve"> applies to</w:t>
      </w:r>
      <w:r w:rsidR="003830DC">
        <w:t xml:space="preserve"> </w:t>
      </w:r>
      <w:r w:rsidR="00F72742">
        <w:t xml:space="preserve">investigational and </w:t>
      </w:r>
      <w:r w:rsidR="00A51FA4">
        <w:t xml:space="preserve">commercial </w:t>
      </w:r>
      <w:r w:rsidR="003830DC">
        <w:t>products</w:t>
      </w:r>
      <w:r w:rsidR="004F5D2A">
        <w:t>, i.e., the combination product and its constituent parts</w:t>
      </w:r>
      <w:r w:rsidR="006629DB">
        <w:t xml:space="preserve"> and associated manufacturing processes</w:t>
      </w:r>
      <w:r w:rsidR="009430B8">
        <w:t xml:space="preserve"> that are </w:t>
      </w:r>
      <w:r w:rsidR="001351E5">
        <w:t xml:space="preserve">designed, </w:t>
      </w:r>
      <w:r w:rsidR="009430B8">
        <w:t>developed</w:t>
      </w:r>
      <w:r w:rsidR="001351E5">
        <w:t>,</w:t>
      </w:r>
      <w:r w:rsidR="009430B8">
        <w:t xml:space="preserve"> manufactured</w:t>
      </w:r>
      <w:r w:rsidR="001351E5">
        <w:t>, or distributed</w:t>
      </w:r>
      <w:r w:rsidR="009430B8">
        <w:t xml:space="preserve"> by or for</w:t>
      </w:r>
      <w:r w:rsidR="009430B8" w:rsidRPr="009430B8">
        <w:t xml:space="preserve"> </w:t>
      </w:r>
      <w:r w:rsidR="009430B8">
        <w:t>Macro Biologics</w:t>
      </w:r>
      <w:r w:rsidR="00971F2B">
        <w:t xml:space="preserve"> under current good manufacturing practice (cGMP)</w:t>
      </w:r>
      <w:r w:rsidR="0024398B">
        <w:t>.</w:t>
      </w:r>
      <w:r w:rsidR="0049502D">
        <w:t xml:space="preserve"> </w:t>
      </w:r>
      <w:r w:rsidR="00F92858">
        <w:t xml:space="preserve">Risk </w:t>
      </w:r>
      <w:r w:rsidR="005553D6">
        <w:t>M</w:t>
      </w:r>
      <w:r w:rsidR="00F92858">
        <w:t>anagement is</w:t>
      </w:r>
      <w:r w:rsidR="002710BF">
        <w:t xml:space="preserve"> applicable throughout the product’s entire lifecycle</w:t>
      </w:r>
      <w:r w:rsidR="00BD6CBF">
        <w:t xml:space="preserve">. </w:t>
      </w:r>
    </w:p>
    <w:p w14:paraId="1E258039" w14:textId="67741D87" w:rsidR="009635C6" w:rsidRDefault="0F4E97B8" w:rsidP="00EA677E">
      <w:r>
        <w:t xml:space="preserve">This procedure establishes and defines processes for identifying and managing quality risks, safety risks, or hazards that can potentially lead to harm. </w:t>
      </w:r>
      <w:r w:rsidR="178BDDCC">
        <w:t>This procedure does not define the threshold for acceptable risk or risk index</w:t>
      </w:r>
      <w:ins w:id="0" w:author="sdewall@macrobiologics.com" w:date="2025-01-11T00:48:00Z">
        <w:r w:rsidR="01C6F5D9">
          <w:t>,</w:t>
        </w:r>
      </w:ins>
      <w:r w:rsidR="178BDDCC">
        <w:t xml:space="preserve"> as this is dependent on the intended use and expected benefit </w:t>
      </w:r>
      <w:r w:rsidR="68679829">
        <w:t xml:space="preserve">of using the product </w:t>
      </w:r>
      <w:commentRangeStart w:id="1"/>
      <w:commentRangeStart w:id="2"/>
      <w:r w:rsidR="68679829">
        <w:t xml:space="preserve">(defined in </w:t>
      </w:r>
      <w:r w:rsidR="312292E8">
        <w:t xml:space="preserve">the </w:t>
      </w:r>
      <w:r w:rsidR="6444C287">
        <w:t>Risk Management</w:t>
      </w:r>
      <w:r w:rsidR="68679829">
        <w:t xml:space="preserve"> </w:t>
      </w:r>
      <w:r w:rsidR="7735BF54">
        <w:t>P</w:t>
      </w:r>
      <w:r w:rsidR="68679829">
        <w:t>lan</w:t>
      </w:r>
      <w:del w:id="3" w:author="sdewall@macrobiologics.com" w:date="2025-01-11T00:50:00Z">
        <w:r w:rsidR="000B0C25" w:rsidDel="5B4E239C">
          <w:delText xml:space="preserve"> (RMP)</w:delText>
        </w:r>
      </w:del>
      <w:r w:rsidR="68679829">
        <w:t>)</w:t>
      </w:r>
      <w:commentRangeEnd w:id="1"/>
      <w:r w:rsidR="000B0C25">
        <w:rPr>
          <w:rStyle w:val="CommentReference"/>
        </w:rPr>
        <w:commentReference w:id="1"/>
      </w:r>
      <w:commentRangeEnd w:id="2"/>
      <w:r w:rsidR="00E06E03">
        <w:rPr>
          <w:rStyle w:val="CommentReference"/>
        </w:rPr>
        <w:commentReference w:id="2"/>
      </w:r>
      <w:r w:rsidR="312292E8">
        <w:t>.</w:t>
      </w:r>
      <w:r w:rsidR="68679829">
        <w:t xml:space="preserve"> </w:t>
      </w:r>
    </w:p>
    <w:p w14:paraId="4C601D8E" w14:textId="03D4B703" w:rsidR="00B40E77" w:rsidRDefault="2E824643" w:rsidP="00B40E77">
      <w:r>
        <w:t xml:space="preserve">Where Macro Biologics is the product applicant, Macro Biologics is responsible for ensuring appropriate </w:t>
      </w:r>
      <w:r w:rsidR="6444C287">
        <w:t>Risk Management</w:t>
      </w:r>
      <w:r>
        <w:t xml:space="preserve"> processes are applied by design partners and contract manufacturers. </w:t>
      </w:r>
      <w:r w:rsidR="05751A07">
        <w:t xml:space="preserve">Macro Biologics is responsible for combination product </w:t>
      </w:r>
      <w:r w:rsidR="6444C287">
        <w:t>Risk Management</w:t>
      </w:r>
      <w:r w:rsidR="05751A07">
        <w:t xml:space="preserve">. </w:t>
      </w:r>
      <w:r w:rsidR="32CCB313">
        <w:t xml:space="preserve">Partners, consultants, contract </w:t>
      </w:r>
      <w:r w:rsidR="00353618">
        <w:t>manufacturers</w:t>
      </w:r>
      <w:r w:rsidR="32CCB313">
        <w:t xml:space="preserve"> or suppliers performing cGMP </w:t>
      </w:r>
      <w:r w:rsidR="0E7F0F21">
        <w:t>activities</w:t>
      </w:r>
      <w:r w:rsidR="32CCB313">
        <w:t xml:space="preserve"> are evaluated and approved in accordance with SOP-00</w:t>
      </w:r>
      <w:r w:rsidR="70BA4013">
        <w:t>7</w:t>
      </w:r>
      <w:r w:rsidR="32CCB313">
        <w:t xml:space="preserve"> </w:t>
      </w:r>
      <w:r w:rsidR="5C1360C5">
        <w:t xml:space="preserve">Purchasing </w:t>
      </w:r>
      <w:commentRangeStart w:id="4"/>
      <w:commentRangeStart w:id="5"/>
      <w:r w:rsidR="450D88EA">
        <w:t>C</w:t>
      </w:r>
      <w:r w:rsidR="5C1360C5">
        <w:t>ontrols</w:t>
      </w:r>
      <w:r w:rsidR="32CCB313">
        <w:t>.</w:t>
      </w:r>
      <w:commentRangeEnd w:id="4"/>
      <w:r w:rsidR="7559F199">
        <w:rPr>
          <w:rStyle w:val="CommentReference"/>
        </w:rPr>
        <w:commentReference w:id="4"/>
      </w:r>
      <w:commentRangeEnd w:id="5"/>
      <w:r w:rsidR="00C14ECB">
        <w:rPr>
          <w:rStyle w:val="CommentReference"/>
        </w:rPr>
        <w:commentReference w:id="5"/>
      </w:r>
      <w:r w:rsidR="32CCB313">
        <w:t xml:space="preserve"> </w:t>
      </w:r>
    </w:p>
    <w:p w14:paraId="2BEB9F2E" w14:textId="0F124EA7" w:rsidR="009D0E2B" w:rsidRDefault="009D0E2B" w:rsidP="00B40E77">
      <w:pPr>
        <w:pStyle w:val="SOPNumbering"/>
        <w:numPr>
          <w:ilvl w:val="1"/>
          <w:numId w:val="5"/>
        </w:numPr>
      </w:pPr>
      <w:r>
        <w:t>Out of Scope</w:t>
      </w:r>
    </w:p>
    <w:p w14:paraId="04E5E39C" w14:textId="77777777" w:rsidR="004071A1" w:rsidRDefault="009D0E2B" w:rsidP="00EA677E">
      <w:r w:rsidRPr="009D0E2B">
        <w:t xml:space="preserve">This procedure </w:t>
      </w:r>
      <w:r w:rsidR="004071A1">
        <w:t>excludes:</w:t>
      </w:r>
    </w:p>
    <w:p w14:paraId="4EE943FC" w14:textId="77777777" w:rsidR="00931276" w:rsidRDefault="004071A1" w:rsidP="004071A1">
      <w:pPr>
        <w:pStyle w:val="ListParagraph"/>
        <w:numPr>
          <w:ilvl w:val="0"/>
          <w:numId w:val="7"/>
        </w:numPr>
      </w:pPr>
      <w:r>
        <w:t>Decisions on the use of a</w:t>
      </w:r>
      <w:r w:rsidR="00931276">
        <w:t xml:space="preserve"> product for any particular clinical procedure</w:t>
      </w:r>
    </w:p>
    <w:p w14:paraId="5D72B3A6" w14:textId="55013F6D" w:rsidR="008D4011" w:rsidRDefault="00931276" w:rsidP="004071A1">
      <w:pPr>
        <w:pStyle w:val="ListParagraph"/>
        <w:numPr>
          <w:ilvl w:val="0"/>
          <w:numId w:val="7"/>
        </w:numPr>
        <w:sectPr w:rsidR="008D4011">
          <w:headerReference w:type="default" r:id="rId15"/>
          <w:footerReference w:type="default" r:id="rId16"/>
          <w:pgSz w:w="12240" w:h="15840"/>
          <w:pgMar w:top="1440" w:right="1440" w:bottom="1440" w:left="1440" w:header="720" w:footer="720" w:gutter="0"/>
          <w:cols w:space="720"/>
          <w:docGrid w:linePitch="360"/>
        </w:sectPr>
      </w:pPr>
      <w:r>
        <w:t>Business risk management</w:t>
      </w:r>
      <w:r w:rsidR="00DA0212">
        <w:t xml:space="preserve"> (ISO 31000)</w:t>
      </w:r>
      <w:commentRangeStart w:id="6"/>
      <w:commentRangeEnd w:id="6"/>
      <w:r>
        <w:rPr>
          <w:rStyle w:val="CommentReference"/>
        </w:rPr>
        <w:commentReference w:id="6"/>
      </w:r>
    </w:p>
    <w:p w14:paraId="7A094B10" w14:textId="38518F1A" w:rsidR="00753D70" w:rsidRDefault="00753D70" w:rsidP="000E3AFB">
      <w:pPr>
        <w:pStyle w:val="SOPNumbering"/>
      </w:pPr>
      <w:r w:rsidRPr="000E3AFB">
        <w:lastRenderedPageBreak/>
        <w:t>Responsibilities</w:t>
      </w:r>
    </w:p>
    <w:p w14:paraId="2B65AB66" w14:textId="261AC91B" w:rsidR="005C5AB4" w:rsidRDefault="022A8BAA" w:rsidP="005C5AB4">
      <w:r>
        <w:t xml:space="preserve">Risk </w:t>
      </w:r>
      <w:r w:rsidR="0480E0AB">
        <w:t>M</w:t>
      </w:r>
      <w:r>
        <w:t xml:space="preserve">anagement requires cross-functional teams to contribute their expertise to </w:t>
      </w:r>
      <w:r w:rsidR="6444C287">
        <w:t>Risk Management</w:t>
      </w:r>
      <w:r>
        <w:t xml:space="preserve"> activities</w:t>
      </w:r>
      <w:r w:rsidR="4DEB437D">
        <w:t xml:space="preserve"> within a program. </w:t>
      </w:r>
      <w:del w:id="7" w:author="sdewall@macrobiologics.com" w:date="2025-01-10T19:26:00Z">
        <w:r w:rsidR="18ADECC9" w:rsidDel="4DEB437D">
          <w:delText>The n</w:delText>
        </w:r>
      </w:del>
      <w:ins w:id="8" w:author="sdewall@macrobiologics.com" w:date="2025-01-10T19:26:00Z">
        <w:r w:rsidR="48D40A9D">
          <w:t>N</w:t>
        </w:r>
      </w:ins>
      <w:r w:rsidR="4DEB437D">
        <w:t xml:space="preserve">eeds for a specific program help determine the lead responsible for </w:t>
      </w:r>
      <w:r w:rsidR="6444C287">
        <w:t>Risk Management</w:t>
      </w:r>
      <w:r w:rsidR="4DEB437D">
        <w:t xml:space="preserve"> for a particular product. The appropriate </w:t>
      </w:r>
      <w:r w:rsidR="099D4932">
        <w:t>experience, training, certification, and education records are retained in accordance with SOP-</w:t>
      </w:r>
      <w:r w:rsidR="775047E0">
        <w:t>003 Training</w:t>
      </w:r>
      <w:r w:rsidR="099D4932">
        <w:t xml:space="preserve"> and SOP-001 Document control</w:t>
      </w:r>
      <w:r w:rsidR="70F0EE78">
        <w:t xml:space="preserve">. </w:t>
      </w:r>
    </w:p>
    <w:p w14:paraId="61D9C429" w14:textId="7B0C7314" w:rsidR="009A0922" w:rsidRDefault="009A0922" w:rsidP="005C5AB4">
      <w:r>
        <w:t xml:space="preserve">Macro Biologics has overall responsibility for the effective execution and oversight of the </w:t>
      </w:r>
      <w:r w:rsidR="0056231D">
        <w:t>Risk Management</w:t>
      </w:r>
      <w:r>
        <w:t xml:space="preserve"> process, including both internal and external organizations’ scope of work. </w:t>
      </w:r>
    </w:p>
    <w:p w14:paraId="189D7823" w14:textId="624352CF" w:rsidR="00D62D2B" w:rsidRDefault="6A048740" w:rsidP="005C5AB4">
      <w:r>
        <w:t>The responsibilities</w:t>
      </w:r>
      <w:r w:rsidR="5AF29D0F">
        <w:t xml:space="preserve"> listed below</w:t>
      </w:r>
      <w:r>
        <w:t xml:space="preserve"> are functional requirements that may be overseen by a single individual within Macro Biologics. Functions may be conducted by an external party; the external party is evaluated and approved in accordance with SOP-007 </w:t>
      </w:r>
      <w:commentRangeStart w:id="9"/>
      <w:r>
        <w:t xml:space="preserve">Purchasing </w:t>
      </w:r>
      <w:r w:rsidR="450D88EA">
        <w:t>C</w:t>
      </w:r>
      <w:r>
        <w:t>ontrols</w:t>
      </w:r>
      <w:commentRangeEnd w:id="9"/>
      <w:r w:rsidR="3B41AAE4">
        <w:rPr>
          <w:rStyle w:val="CommentReference"/>
        </w:rPr>
        <w:commentReference w:id="9"/>
      </w:r>
      <w:r>
        <w:t xml:space="preserve">. </w:t>
      </w:r>
    </w:p>
    <w:p w14:paraId="44BCA846" w14:textId="77777777" w:rsidR="00D62D2B" w:rsidRDefault="00D62D2B">
      <w:pPr>
        <w:spacing w:after="160" w:line="278" w:lineRule="auto"/>
      </w:pPr>
      <w:r>
        <w:br w:type="page"/>
      </w:r>
    </w:p>
    <w:tbl>
      <w:tblPr>
        <w:tblStyle w:val="TableGrid"/>
        <w:tblW w:w="9360" w:type="dxa"/>
        <w:tblLook w:val="04A0" w:firstRow="1" w:lastRow="0" w:firstColumn="1" w:lastColumn="0" w:noHBand="0" w:noVBand="1"/>
      </w:tblPr>
      <w:tblGrid>
        <w:gridCol w:w="2304"/>
        <w:gridCol w:w="7056"/>
      </w:tblGrid>
      <w:tr w:rsidR="00BD5209" w14:paraId="61A0C049" w14:textId="77777777" w:rsidTr="51459502">
        <w:trPr>
          <w:tblHeader/>
        </w:trPr>
        <w:tc>
          <w:tcPr>
            <w:tcW w:w="2304" w:type="dxa"/>
            <w:shd w:val="clear" w:color="auto" w:fill="83CAEB" w:themeFill="accent1" w:themeFillTint="66"/>
          </w:tcPr>
          <w:p w14:paraId="14596642" w14:textId="05A574AC" w:rsidR="00BD5209" w:rsidRPr="00BD5209" w:rsidRDefault="00553773" w:rsidP="00BD5209">
            <w:pPr>
              <w:spacing w:after="0" w:line="240" w:lineRule="auto"/>
              <w:rPr>
                <w:b/>
                <w:bCs/>
              </w:rPr>
            </w:pPr>
            <w:r>
              <w:rPr>
                <w:b/>
                <w:bCs/>
              </w:rPr>
              <w:lastRenderedPageBreak/>
              <w:t>Function</w:t>
            </w:r>
          </w:p>
        </w:tc>
        <w:tc>
          <w:tcPr>
            <w:tcW w:w="7056" w:type="dxa"/>
            <w:shd w:val="clear" w:color="auto" w:fill="83CAEB" w:themeFill="accent1" w:themeFillTint="66"/>
          </w:tcPr>
          <w:p w14:paraId="44B4A813" w14:textId="53B0D389" w:rsidR="00BD5209" w:rsidRPr="00BD5209" w:rsidRDefault="009561E1" w:rsidP="00BD5209">
            <w:pPr>
              <w:spacing w:after="0" w:line="240" w:lineRule="auto"/>
              <w:rPr>
                <w:b/>
                <w:bCs/>
              </w:rPr>
            </w:pPr>
            <w:r>
              <w:rPr>
                <w:b/>
                <w:bCs/>
              </w:rPr>
              <w:t>Responsibility</w:t>
            </w:r>
          </w:p>
        </w:tc>
      </w:tr>
      <w:tr w:rsidR="00BD5209" w14:paraId="16DE8065" w14:textId="77777777" w:rsidTr="51459502">
        <w:tc>
          <w:tcPr>
            <w:tcW w:w="2304" w:type="dxa"/>
          </w:tcPr>
          <w:p w14:paraId="6EFD931F" w14:textId="71FEAA72" w:rsidR="00BD5209" w:rsidRDefault="00CF0678" w:rsidP="00BD5209">
            <w:pPr>
              <w:spacing w:after="0" w:line="240" w:lineRule="auto"/>
            </w:pPr>
            <w:r>
              <w:t xml:space="preserve">Top </w:t>
            </w:r>
            <w:r w:rsidR="00712F2A">
              <w:t>Management</w:t>
            </w:r>
            <w:r w:rsidR="00DA0212">
              <w:t xml:space="preserve"> / Management with Executive Responsibility </w:t>
            </w:r>
          </w:p>
        </w:tc>
        <w:tc>
          <w:tcPr>
            <w:tcW w:w="7056" w:type="dxa"/>
          </w:tcPr>
          <w:p w14:paraId="2CBEF564" w14:textId="29072C91" w:rsidR="00BD5209" w:rsidRDefault="0010453A" w:rsidP="00712F2A">
            <w:pPr>
              <w:pStyle w:val="ListParagraph"/>
              <w:numPr>
                <w:ilvl w:val="0"/>
                <w:numId w:val="7"/>
              </w:numPr>
              <w:spacing w:after="0" w:line="240" w:lineRule="auto"/>
            </w:pPr>
            <w:r>
              <w:t>Ensures adequate level</w:t>
            </w:r>
            <w:r w:rsidR="009012CD">
              <w:t xml:space="preserve"> of</w:t>
            </w:r>
            <w:r>
              <w:t xml:space="preserve"> management oversight and review of significant risks </w:t>
            </w:r>
            <w:r w:rsidR="002B20EB">
              <w:t xml:space="preserve">associated with business strategies, </w:t>
            </w:r>
            <w:r w:rsidR="00C974FC">
              <w:t>processes,</w:t>
            </w:r>
            <w:r w:rsidR="002B20EB">
              <w:t xml:space="preserve"> and activities</w:t>
            </w:r>
          </w:p>
          <w:p w14:paraId="08739AFC" w14:textId="24DC5E4C" w:rsidR="00124DAF" w:rsidRDefault="00124DAF" w:rsidP="00712F2A">
            <w:pPr>
              <w:pStyle w:val="ListParagraph"/>
              <w:numPr>
                <w:ilvl w:val="0"/>
                <w:numId w:val="7"/>
              </w:numPr>
              <w:spacing w:after="0" w:line="240" w:lineRule="auto"/>
            </w:pPr>
            <w:r>
              <w:t>Ensures adequacy</w:t>
            </w:r>
            <w:r w:rsidR="00423816">
              <w:t xml:space="preserve">, </w:t>
            </w:r>
            <w:r>
              <w:t>availability</w:t>
            </w:r>
            <w:r w:rsidR="00423816">
              <w:t>, and competency</w:t>
            </w:r>
            <w:r>
              <w:t xml:space="preserve"> of resources for compliant execution of </w:t>
            </w:r>
            <w:r w:rsidR="0056231D">
              <w:t>Risk Management</w:t>
            </w:r>
          </w:p>
          <w:p w14:paraId="474AABED" w14:textId="54E7049D" w:rsidR="00423816" w:rsidRDefault="00FE463B" w:rsidP="00712F2A">
            <w:pPr>
              <w:pStyle w:val="ListParagraph"/>
              <w:numPr>
                <w:ilvl w:val="0"/>
                <w:numId w:val="7"/>
              </w:numPr>
              <w:spacing w:after="0" w:line="240" w:lineRule="auto"/>
            </w:pPr>
            <w:commentRangeStart w:id="10"/>
            <w:commentRangeStart w:id="11"/>
            <w:commentRangeStart w:id="12"/>
            <w:r>
              <w:t xml:space="preserve">Reviews the suitability of the </w:t>
            </w:r>
            <w:r w:rsidR="0056231D">
              <w:t>Risk Management</w:t>
            </w:r>
            <w:r>
              <w:t xml:space="preserve"> process at planned intervals to ensure continuing effectiveness</w:t>
            </w:r>
            <w:commentRangeEnd w:id="10"/>
            <w:r>
              <w:rPr>
                <w:rStyle w:val="CommentReference"/>
              </w:rPr>
              <w:commentReference w:id="10"/>
            </w:r>
            <w:commentRangeEnd w:id="11"/>
            <w:r>
              <w:rPr>
                <w:rStyle w:val="CommentReference"/>
              </w:rPr>
              <w:commentReference w:id="11"/>
            </w:r>
            <w:commentRangeEnd w:id="12"/>
            <w:r w:rsidR="00245C92">
              <w:rPr>
                <w:rStyle w:val="CommentReference"/>
              </w:rPr>
              <w:commentReference w:id="12"/>
            </w:r>
          </w:p>
          <w:p w14:paraId="11020DF7" w14:textId="59849236" w:rsidR="009F47B1" w:rsidRDefault="00B831A1" w:rsidP="00AC35A6">
            <w:pPr>
              <w:pStyle w:val="ListParagraph"/>
              <w:numPr>
                <w:ilvl w:val="0"/>
                <w:numId w:val="7"/>
              </w:numPr>
              <w:spacing w:after="0" w:line="240" w:lineRule="auto"/>
            </w:pPr>
            <w:r>
              <w:t xml:space="preserve">Defines and documents a policy for establishing risk acceptability </w:t>
            </w:r>
            <w:r w:rsidR="00AC35A6">
              <w:t xml:space="preserve">along with establishing period review of the process </w:t>
            </w:r>
          </w:p>
        </w:tc>
      </w:tr>
      <w:tr w:rsidR="00BD5209" w14:paraId="50418082" w14:textId="77777777" w:rsidTr="51459502">
        <w:tc>
          <w:tcPr>
            <w:tcW w:w="2304" w:type="dxa"/>
          </w:tcPr>
          <w:p w14:paraId="70F056FD" w14:textId="4C4090F1" w:rsidR="00BD5209" w:rsidRDefault="5F67C5AB" w:rsidP="12084B5C">
            <w:pPr>
              <w:spacing w:after="0" w:line="240" w:lineRule="auto"/>
            </w:pPr>
            <w:r>
              <w:t>Product Development</w:t>
            </w:r>
          </w:p>
        </w:tc>
        <w:tc>
          <w:tcPr>
            <w:tcW w:w="7056" w:type="dxa"/>
          </w:tcPr>
          <w:p w14:paraId="571CA770" w14:textId="4A7C1787" w:rsidR="00AE0593" w:rsidRDefault="5F67C5AB" w:rsidP="004557F7">
            <w:pPr>
              <w:pStyle w:val="ListParagraph"/>
              <w:numPr>
                <w:ilvl w:val="0"/>
                <w:numId w:val="7"/>
              </w:numPr>
              <w:spacing w:after="0" w:line="240" w:lineRule="auto"/>
            </w:pPr>
            <w:r>
              <w:t xml:space="preserve">Executes and oversees </w:t>
            </w:r>
            <w:r w:rsidR="0056231D">
              <w:t>Risk Management</w:t>
            </w:r>
            <w:r>
              <w:t xml:space="preserve"> activities</w:t>
            </w:r>
          </w:p>
          <w:p w14:paraId="78B1542E" w14:textId="0B488542" w:rsidR="00AE0593" w:rsidRDefault="5F67C5AB" w:rsidP="004557F7">
            <w:pPr>
              <w:pStyle w:val="ListParagraph"/>
              <w:numPr>
                <w:ilvl w:val="0"/>
                <w:numId w:val="7"/>
              </w:numPr>
              <w:spacing w:after="0" w:line="240" w:lineRule="auto"/>
            </w:pPr>
            <w:r>
              <w:t xml:space="preserve">Approves </w:t>
            </w:r>
            <w:r w:rsidR="0056231D">
              <w:t>Risk Management</w:t>
            </w:r>
            <w:r>
              <w:t xml:space="preserve"> documentation </w:t>
            </w:r>
          </w:p>
          <w:p w14:paraId="4F461FDF" w14:textId="11F1ABF6" w:rsidR="00AE0593" w:rsidRDefault="3CE6FBE9" w:rsidP="004557F7">
            <w:pPr>
              <w:pStyle w:val="ListParagraph"/>
              <w:numPr>
                <w:ilvl w:val="0"/>
                <w:numId w:val="7"/>
              </w:numPr>
              <w:spacing w:after="0" w:line="240" w:lineRule="auto"/>
            </w:pPr>
            <w:r>
              <w:t xml:space="preserve">Reviews data from post-market reports and provides input into updates to </w:t>
            </w:r>
            <w:r w:rsidR="0056231D">
              <w:t>Risk Management</w:t>
            </w:r>
            <w:r>
              <w:t xml:space="preserve"> </w:t>
            </w:r>
            <w:r w:rsidR="6E58EEA1">
              <w:t>deliverables based on proposed updates and engineering solutions</w:t>
            </w:r>
            <w:r w:rsidR="7FE70CE8">
              <w:t xml:space="preserve"> </w:t>
            </w:r>
          </w:p>
        </w:tc>
      </w:tr>
      <w:tr w:rsidR="00BD5209" w14:paraId="070E7F11" w14:textId="77777777" w:rsidTr="51459502">
        <w:tc>
          <w:tcPr>
            <w:tcW w:w="2304" w:type="dxa"/>
          </w:tcPr>
          <w:p w14:paraId="7BEBD48A" w14:textId="57A2DDD9" w:rsidR="00BD5209" w:rsidRDefault="00712F2A" w:rsidP="00BD5209">
            <w:pPr>
              <w:spacing w:after="0" w:line="240" w:lineRule="auto"/>
            </w:pPr>
            <w:r>
              <w:t>Quality</w:t>
            </w:r>
          </w:p>
        </w:tc>
        <w:tc>
          <w:tcPr>
            <w:tcW w:w="7056" w:type="dxa"/>
          </w:tcPr>
          <w:p w14:paraId="16FC9961" w14:textId="22D1EEDC" w:rsidR="008172B8" w:rsidRDefault="64F41F69" w:rsidP="00FA3A4A">
            <w:pPr>
              <w:pStyle w:val="ListParagraph"/>
              <w:numPr>
                <w:ilvl w:val="0"/>
                <w:numId w:val="7"/>
              </w:numPr>
              <w:spacing w:after="0" w:line="240" w:lineRule="auto"/>
            </w:pPr>
            <w:r>
              <w:t xml:space="preserve">Responsible for the </w:t>
            </w:r>
            <w:r w:rsidR="6444C287">
              <w:t>Risk Management</w:t>
            </w:r>
            <w:r>
              <w:t xml:space="preserve"> process</w:t>
            </w:r>
            <w:ins w:id="13" w:author="sdewall@macrobiologics.com" w:date="2025-01-10T19:58:00Z">
              <w:r w:rsidR="7B1C4FB8">
                <w:t xml:space="preserve"> (establishing, implementing, maintaining, and reviewing the effectiveness of the process)</w:t>
              </w:r>
            </w:ins>
          </w:p>
          <w:p w14:paraId="23E689C7" w14:textId="30066545" w:rsidR="0051501F" w:rsidRDefault="0051501F" w:rsidP="00FA3A4A">
            <w:pPr>
              <w:pStyle w:val="ListParagraph"/>
              <w:numPr>
                <w:ilvl w:val="0"/>
                <w:numId w:val="7"/>
              </w:numPr>
              <w:spacing w:after="0" w:line="240" w:lineRule="auto"/>
            </w:pPr>
            <w:r>
              <w:t xml:space="preserve">Creates and maintains the </w:t>
            </w:r>
            <w:r w:rsidR="0056231D">
              <w:t>Risk Management</w:t>
            </w:r>
            <w:r>
              <w:t xml:space="preserve"> </w:t>
            </w:r>
            <w:r w:rsidR="00056B06">
              <w:t>F</w:t>
            </w:r>
            <w:r>
              <w:t>ile</w:t>
            </w:r>
          </w:p>
          <w:p w14:paraId="3B60F895" w14:textId="384DDAE0" w:rsidR="00BD5209" w:rsidRDefault="00FA3A4A" w:rsidP="00FA3A4A">
            <w:pPr>
              <w:pStyle w:val="ListParagraph"/>
              <w:numPr>
                <w:ilvl w:val="0"/>
                <w:numId w:val="7"/>
              </w:numPr>
              <w:spacing w:after="0" w:line="240" w:lineRule="auto"/>
            </w:pPr>
            <w:r>
              <w:t xml:space="preserve">Ensures </w:t>
            </w:r>
            <w:r w:rsidR="0056231D">
              <w:t>Risk Management</w:t>
            </w:r>
            <w:r w:rsidR="000726C4">
              <w:t xml:space="preserve"> </w:t>
            </w:r>
            <w:r w:rsidR="00056B06">
              <w:t>F</w:t>
            </w:r>
            <w:r w:rsidR="000726C4">
              <w:t xml:space="preserve">ile complies with this SOP and </w:t>
            </w:r>
            <w:r w:rsidR="000C5663">
              <w:t>documented quality systems</w:t>
            </w:r>
          </w:p>
          <w:p w14:paraId="0C75FB56" w14:textId="2B5DB95F" w:rsidR="005577EE" w:rsidRDefault="005577EE" w:rsidP="00FA3A4A">
            <w:pPr>
              <w:pStyle w:val="ListParagraph"/>
              <w:numPr>
                <w:ilvl w:val="0"/>
                <w:numId w:val="7"/>
              </w:numPr>
              <w:spacing w:after="0" w:line="240" w:lineRule="auto"/>
            </w:pPr>
            <w:r>
              <w:t xml:space="preserve">Approves </w:t>
            </w:r>
            <w:r w:rsidR="00194CB2">
              <w:t xml:space="preserve">and monitors </w:t>
            </w:r>
            <w:r w:rsidR="0056231D">
              <w:t>Risk Management</w:t>
            </w:r>
            <w:r w:rsidR="0051501F">
              <w:t xml:space="preserve"> deliverables</w:t>
            </w:r>
            <w:r>
              <w:t>, activities, or efforts</w:t>
            </w:r>
          </w:p>
          <w:p w14:paraId="68CC0EA3" w14:textId="198BCE0D" w:rsidR="009F443D" w:rsidRDefault="009F443D" w:rsidP="00FA3A4A">
            <w:pPr>
              <w:pStyle w:val="ListParagraph"/>
              <w:numPr>
                <w:ilvl w:val="0"/>
                <w:numId w:val="7"/>
              </w:numPr>
              <w:spacing w:after="0" w:line="240" w:lineRule="auto"/>
            </w:pPr>
            <w:r>
              <w:t>Defines evaluation criteria for quality risks</w:t>
            </w:r>
          </w:p>
          <w:p w14:paraId="15DF6B71" w14:textId="549CCDD3" w:rsidR="00FB5CCA" w:rsidRDefault="057B9E0D" w:rsidP="00FA3A4A">
            <w:pPr>
              <w:pStyle w:val="ListParagraph"/>
              <w:numPr>
                <w:ilvl w:val="0"/>
                <w:numId w:val="7"/>
              </w:numPr>
              <w:spacing w:after="0" w:line="240" w:lineRule="auto"/>
            </w:pPr>
            <w:r>
              <w:t xml:space="preserve">Publishes the </w:t>
            </w:r>
            <w:r w:rsidR="6444C287">
              <w:t>Risk Management</w:t>
            </w:r>
            <w:r>
              <w:t xml:space="preserve"> </w:t>
            </w:r>
            <w:r w:rsidR="4FADCAA0">
              <w:t>R</w:t>
            </w:r>
            <w:r>
              <w:t>eport</w:t>
            </w:r>
            <w:ins w:id="14" w:author="Ashley Cramer" w:date="2025-01-24T14:06:00Z" w16du:dateUtc="2025-01-24T22:06:00Z">
              <w:r w:rsidR="00A7106C">
                <w:t xml:space="preserve"> and maintains it once a </w:t>
              </w:r>
            </w:ins>
            <w:del w:id="15" w:author="Ashley Cramer" w:date="2025-01-24T14:06:00Z" w16du:dateUtc="2025-01-24T22:06:00Z">
              <w:r w:rsidDel="00A7106C">
                <w:delText xml:space="preserve">, including updates as </w:delText>
              </w:r>
              <w:r w:rsidR="2DB8121A" w:rsidDel="00A7106C">
                <w:delText xml:space="preserve">necessary, </w:delText>
              </w:r>
              <w:commentRangeStart w:id="16"/>
              <w:commentRangeStart w:id="17"/>
              <w:r w:rsidR="2DB8121A" w:rsidDel="00A7106C">
                <w:delText>on</w:delText>
              </w:r>
              <w:r w:rsidR="4BE8DF77" w:rsidDel="00A7106C">
                <w:delText>ce</w:delText>
              </w:r>
              <w:r w:rsidR="2DB8121A" w:rsidDel="00A7106C">
                <w:delText xml:space="preserve"> the </w:delText>
              </w:r>
            </w:del>
            <w:r w:rsidR="2DB8121A">
              <w:t>product is on the market</w:t>
            </w:r>
            <w:commentRangeEnd w:id="16"/>
            <w:r w:rsidR="63A4113C">
              <w:rPr>
                <w:rStyle w:val="CommentReference"/>
              </w:rPr>
              <w:commentReference w:id="16"/>
            </w:r>
            <w:commentRangeEnd w:id="17"/>
            <w:r w:rsidR="00933A61">
              <w:rPr>
                <w:rStyle w:val="CommentReference"/>
              </w:rPr>
              <w:commentReference w:id="17"/>
            </w:r>
          </w:p>
          <w:p w14:paraId="21459FC1" w14:textId="50648339" w:rsidR="009F443D" w:rsidRDefault="002412B7" w:rsidP="00FA3A4A">
            <w:pPr>
              <w:pStyle w:val="ListParagraph"/>
              <w:numPr>
                <w:ilvl w:val="0"/>
                <w:numId w:val="7"/>
              </w:numPr>
              <w:spacing w:after="0" w:line="240" w:lineRule="auto"/>
            </w:pPr>
            <w:del w:id="18" w:author="sdewall@macrobiologics.com" w:date="2025-01-10T19:58:00Z">
              <w:r w:rsidDel="6F7D4244">
                <w:delText xml:space="preserve">Overall responsibility for establishing, implementing, maintaining, and reviewing the effectiveness of the </w:delText>
              </w:r>
              <w:r w:rsidDel="6444C287">
                <w:delText>Risk Management</w:delText>
              </w:r>
              <w:r w:rsidDel="6F7D4244">
                <w:delText xml:space="preserve"> process</w:delText>
              </w:r>
            </w:del>
            <w:commentRangeStart w:id="19"/>
            <w:commentRangeEnd w:id="19"/>
            <w:r>
              <w:rPr>
                <w:rStyle w:val="CommentReference"/>
              </w:rPr>
              <w:commentReference w:id="19"/>
            </w:r>
          </w:p>
        </w:tc>
      </w:tr>
      <w:tr w:rsidR="00BD5209" w14:paraId="384F7C6F" w14:textId="77777777" w:rsidTr="51459502">
        <w:tc>
          <w:tcPr>
            <w:tcW w:w="2304" w:type="dxa"/>
          </w:tcPr>
          <w:p w14:paraId="3295F577" w14:textId="7F62594C" w:rsidR="00BD5209" w:rsidRDefault="00A37134" w:rsidP="00BD5209">
            <w:pPr>
              <w:spacing w:after="0" w:line="240" w:lineRule="auto"/>
            </w:pPr>
            <w:r>
              <w:t>Regulatory Affairs</w:t>
            </w:r>
          </w:p>
        </w:tc>
        <w:tc>
          <w:tcPr>
            <w:tcW w:w="7056" w:type="dxa"/>
          </w:tcPr>
          <w:p w14:paraId="342C45B0" w14:textId="08C4699A" w:rsidR="006D5067" w:rsidRDefault="001B70E6" w:rsidP="00E6747D">
            <w:pPr>
              <w:pStyle w:val="ListParagraph"/>
              <w:numPr>
                <w:ilvl w:val="0"/>
                <w:numId w:val="7"/>
              </w:numPr>
              <w:spacing w:after="0" w:line="240" w:lineRule="auto"/>
            </w:pPr>
            <w:r>
              <w:t xml:space="preserve">Evaluates </w:t>
            </w:r>
            <w:r w:rsidR="0056231D">
              <w:t>Risk Management</w:t>
            </w:r>
            <w:r w:rsidR="006D5067">
              <w:t xml:space="preserve"> activities </w:t>
            </w:r>
            <w:r w:rsidR="00B42263">
              <w:t>for compliance</w:t>
            </w:r>
            <w:r>
              <w:t xml:space="preserve"> with applicable national or regional regulations, relevant international standards, and guidelines for the product</w:t>
            </w:r>
          </w:p>
          <w:p w14:paraId="3DF698C4" w14:textId="467E8FF8" w:rsidR="005E445B" w:rsidRDefault="001B70E6" w:rsidP="001B70E6">
            <w:pPr>
              <w:pStyle w:val="ListParagraph"/>
              <w:numPr>
                <w:ilvl w:val="0"/>
                <w:numId w:val="7"/>
              </w:numPr>
              <w:spacing w:after="0" w:line="240" w:lineRule="auto"/>
            </w:pPr>
            <w:r>
              <w:t xml:space="preserve">Reviews and approves the Benefit-Risk Analysis report </w:t>
            </w:r>
          </w:p>
        </w:tc>
      </w:tr>
      <w:tr w:rsidR="00BD5209" w14:paraId="256BA7A3" w14:textId="77777777" w:rsidTr="51459502">
        <w:tc>
          <w:tcPr>
            <w:tcW w:w="2304" w:type="dxa"/>
            <w:shd w:val="clear" w:color="auto" w:fill="auto"/>
          </w:tcPr>
          <w:p w14:paraId="5C657102" w14:textId="72D1E5BE" w:rsidR="00BD5209" w:rsidRDefault="00712F2A" w:rsidP="00BD5209">
            <w:pPr>
              <w:spacing w:after="0" w:line="240" w:lineRule="auto"/>
            </w:pPr>
            <w:r>
              <w:t xml:space="preserve">Medical </w:t>
            </w:r>
            <w:r w:rsidR="000D03BA">
              <w:t>Representative</w:t>
            </w:r>
          </w:p>
        </w:tc>
        <w:tc>
          <w:tcPr>
            <w:tcW w:w="7056" w:type="dxa"/>
            <w:shd w:val="clear" w:color="auto" w:fill="auto"/>
          </w:tcPr>
          <w:p w14:paraId="0CA2E075" w14:textId="7E5CD807" w:rsidR="001B70E6" w:rsidRDefault="001B70E6" w:rsidP="00E6747D">
            <w:pPr>
              <w:pStyle w:val="ListParagraph"/>
              <w:numPr>
                <w:ilvl w:val="0"/>
                <w:numId w:val="7"/>
              </w:numPr>
              <w:spacing w:after="0" w:line="240" w:lineRule="auto"/>
            </w:pPr>
            <w:r>
              <w:t>Reviews and approves the final product risk assessment</w:t>
            </w:r>
          </w:p>
          <w:p w14:paraId="477CB554" w14:textId="4BA170FA" w:rsidR="00A647FB" w:rsidRDefault="001B70E6" w:rsidP="00E6747D">
            <w:pPr>
              <w:pStyle w:val="ListParagraph"/>
              <w:numPr>
                <w:ilvl w:val="0"/>
                <w:numId w:val="7"/>
              </w:numPr>
              <w:spacing w:after="0" w:line="240" w:lineRule="auto"/>
            </w:pPr>
            <w:r>
              <w:t xml:space="preserve">Establishes </w:t>
            </w:r>
            <w:r w:rsidR="005427A9">
              <w:t xml:space="preserve">applicable </w:t>
            </w:r>
            <w:r>
              <w:t xml:space="preserve">harms </w:t>
            </w:r>
          </w:p>
          <w:p w14:paraId="0F9D81DC" w14:textId="4DC7DDF3" w:rsidR="009C303D" w:rsidRDefault="005427A9" w:rsidP="00E6747D">
            <w:pPr>
              <w:pStyle w:val="ListParagraph"/>
              <w:numPr>
                <w:ilvl w:val="0"/>
                <w:numId w:val="7"/>
              </w:numPr>
              <w:spacing w:after="0" w:line="240" w:lineRule="auto"/>
            </w:pPr>
            <w:r>
              <w:t>Establishes the</w:t>
            </w:r>
            <w:r w:rsidR="00D044FF">
              <w:t xml:space="preserve"> severit</w:t>
            </w:r>
            <w:r w:rsidR="00BE49F7">
              <w:t>y</w:t>
            </w:r>
            <w:r w:rsidR="00D044FF">
              <w:t xml:space="preserve"> associated with the harm</w:t>
            </w:r>
          </w:p>
          <w:p w14:paraId="0043A242" w14:textId="386C65B8" w:rsidR="00D044FF" w:rsidRDefault="71A8CB9D" w:rsidP="00E6747D">
            <w:pPr>
              <w:pStyle w:val="ListParagraph"/>
              <w:numPr>
                <w:ilvl w:val="0"/>
                <w:numId w:val="7"/>
              </w:numPr>
              <w:spacing w:after="0" w:line="240" w:lineRule="auto"/>
            </w:pPr>
            <w:r>
              <w:t xml:space="preserve">Establishes </w:t>
            </w:r>
            <w:r w:rsidR="350AF7CB">
              <w:t>the likelihood</w:t>
            </w:r>
            <w:r w:rsidR="17E9D51F">
              <w:t xml:space="preserve"> </w:t>
            </w:r>
            <w:r w:rsidR="599D7750">
              <w:t xml:space="preserve">of </w:t>
            </w:r>
            <w:r w:rsidR="3C1FD161">
              <w:t xml:space="preserve">a </w:t>
            </w:r>
            <w:r w:rsidR="599D7750">
              <w:t xml:space="preserve">hazardous situation leading to harm </w:t>
            </w:r>
            <w:commentRangeStart w:id="20"/>
            <w:commentRangeStart w:id="21"/>
            <w:commentRangeStart w:id="22"/>
            <w:r w:rsidR="599D7750">
              <w:t>(</w:t>
            </w:r>
            <w:r>
              <w:t>P2</w:t>
            </w:r>
            <w:ins w:id="23" w:author="sdewall@macrobiologics.com" w:date="2025-01-10T20:00:00Z">
              <w:r w:rsidR="7AA44B05">
                <w:t>,</w:t>
              </w:r>
            </w:ins>
            <w:r w:rsidR="1EE36F05">
              <w:t xml:space="preserve"> see </w:t>
            </w:r>
            <w:r w:rsidR="001717D9">
              <w:fldChar w:fldCharType="begin"/>
            </w:r>
            <w:r w:rsidR="001717D9">
              <w:instrText xml:space="preserve"> REF _Ref187224879 \r \h </w:instrText>
            </w:r>
            <w:r w:rsidR="001717D9">
              <w:fldChar w:fldCharType="separate"/>
            </w:r>
            <w:r w:rsidR="5C42C6BA">
              <w:t>6.5.3</w:t>
            </w:r>
            <w:r w:rsidR="001717D9">
              <w:fldChar w:fldCharType="end"/>
            </w:r>
            <w:r w:rsidR="5C42C6BA">
              <w:t xml:space="preserve"> and </w:t>
            </w:r>
            <w:r w:rsidR="001717D9">
              <w:fldChar w:fldCharType="begin"/>
            </w:r>
            <w:r w:rsidR="001717D9">
              <w:instrText xml:space="preserve"> REF _Ref184725980 \h </w:instrText>
            </w:r>
            <w:r w:rsidR="001717D9">
              <w:fldChar w:fldCharType="separate"/>
            </w:r>
            <w:r w:rsidR="5C42C6BA">
              <w:t xml:space="preserve">Appendix </w:t>
            </w:r>
            <w:r w:rsidR="5C42C6BA" w:rsidRPr="51459502">
              <w:rPr>
                <w:noProof/>
              </w:rPr>
              <w:t>5</w:t>
            </w:r>
            <w:r w:rsidR="001717D9">
              <w:fldChar w:fldCharType="end"/>
            </w:r>
            <w:r w:rsidR="1409F949">
              <w:t>)</w:t>
            </w:r>
            <w:commentRangeEnd w:id="20"/>
            <w:r w:rsidR="001717D9">
              <w:rPr>
                <w:rStyle w:val="CommentReference"/>
              </w:rPr>
              <w:commentReference w:id="20"/>
            </w:r>
            <w:commentRangeEnd w:id="21"/>
            <w:r w:rsidR="001717D9">
              <w:rPr>
                <w:rStyle w:val="CommentReference"/>
              </w:rPr>
              <w:commentReference w:id="21"/>
            </w:r>
            <w:commentRangeEnd w:id="22"/>
            <w:r w:rsidR="001717D9">
              <w:rPr>
                <w:rStyle w:val="CommentReference"/>
              </w:rPr>
              <w:commentReference w:id="22"/>
            </w:r>
            <w:r w:rsidR="67C22208">
              <w:t>,</w:t>
            </w:r>
            <w:r>
              <w:t xml:space="preserve"> if applicable</w:t>
            </w:r>
            <w:r w:rsidR="583B05DA">
              <w:t xml:space="preserve"> </w:t>
            </w:r>
          </w:p>
          <w:p w14:paraId="3AAD4CE4" w14:textId="3CFFBD69" w:rsidR="00BD5209" w:rsidRDefault="653F44AE" w:rsidP="00E6747D">
            <w:pPr>
              <w:pStyle w:val="ListParagraph"/>
              <w:numPr>
                <w:ilvl w:val="0"/>
                <w:numId w:val="7"/>
              </w:numPr>
              <w:spacing w:after="0" w:line="240" w:lineRule="auto"/>
            </w:pPr>
            <w:r>
              <w:lastRenderedPageBreak/>
              <w:t xml:space="preserve">Creates </w:t>
            </w:r>
            <w:commentRangeStart w:id="24"/>
            <w:ins w:id="25" w:author="sdewall@macrobiologics.com" w:date="2025-01-10T20:01:00Z">
              <w:r w:rsidR="1580FDBE">
                <w:t>B</w:t>
              </w:r>
            </w:ins>
            <w:del w:id="26" w:author="sdewall@macrobiologics.com" w:date="2025-01-10T20:01:00Z">
              <w:r w:rsidR="000D03BA" w:rsidDel="653F44AE">
                <w:delText>b</w:delText>
              </w:r>
            </w:del>
            <w:r>
              <w:t>enefit-</w:t>
            </w:r>
            <w:ins w:id="27" w:author="sdewall@macrobiologics.com" w:date="2025-01-10T20:01:00Z">
              <w:r w:rsidR="08894354">
                <w:t>R</w:t>
              </w:r>
            </w:ins>
            <w:del w:id="28" w:author="sdewall@macrobiologics.com" w:date="2025-01-10T20:01:00Z">
              <w:r w:rsidR="000D03BA" w:rsidDel="653F44AE">
                <w:delText>r</w:delText>
              </w:r>
            </w:del>
            <w:r>
              <w:t xml:space="preserve">isk </w:t>
            </w:r>
            <w:ins w:id="29" w:author="sdewall@macrobiologics.com" w:date="2025-01-10T20:01:00Z">
              <w:r w:rsidR="43F9FF83">
                <w:t>A</w:t>
              </w:r>
            </w:ins>
            <w:del w:id="30" w:author="sdewall@macrobiologics.com" w:date="2025-01-10T20:01:00Z">
              <w:r w:rsidR="000D03BA" w:rsidDel="653F44AE">
                <w:delText>a</w:delText>
              </w:r>
            </w:del>
            <w:r>
              <w:t>nalysis</w:t>
            </w:r>
            <w:ins w:id="31" w:author="sdewall@macrobiologics.com" w:date="2025-01-10T20:01:00Z">
              <w:r w:rsidR="192B8E38">
                <w:t xml:space="preserve"> report</w:t>
              </w:r>
            </w:ins>
            <w:r>
              <w:t xml:space="preserve"> </w:t>
            </w:r>
            <w:commentRangeEnd w:id="24"/>
            <w:r w:rsidR="000D03BA">
              <w:rPr>
                <w:rStyle w:val="CommentReference"/>
              </w:rPr>
              <w:commentReference w:id="24"/>
            </w:r>
          </w:p>
        </w:tc>
      </w:tr>
    </w:tbl>
    <w:p w14:paraId="0068145F" w14:textId="77777777" w:rsidR="00BD5209" w:rsidRDefault="00BD5209" w:rsidP="00BD5209"/>
    <w:p w14:paraId="35FAD69C" w14:textId="6F1F2BD3" w:rsidR="003E4E9C" w:rsidRDefault="003E4E9C" w:rsidP="000E3AFB">
      <w:pPr>
        <w:pStyle w:val="SOPNumbering"/>
      </w:pPr>
      <w:r w:rsidRPr="000E3AFB">
        <w:t>Applicable Documents</w:t>
      </w:r>
    </w:p>
    <w:tbl>
      <w:tblPr>
        <w:tblStyle w:val="TableGrid"/>
        <w:tblW w:w="9360" w:type="dxa"/>
        <w:tblLook w:val="04A0" w:firstRow="1" w:lastRow="0" w:firstColumn="1" w:lastColumn="0" w:noHBand="0" w:noVBand="1"/>
      </w:tblPr>
      <w:tblGrid>
        <w:gridCol w:w="2304"/>
        <w:gridCol w:w="7056"/>
      </w:tblGrid>
      <w:tr w:rsidR="002D209A" w14:paraId="787A47D3" w14:textId="77777777" w:rsidTr="00C6102B">
        <w:trPr>
          <w:tblHeader/>
        </w:trPr>
        <w:tc>
          <w:tcPr>
            <w:tcW w:w="2304" w:type="dxa"/>
            <w:shd w:val="clear" w:color="auto" w:fill="83CAEB" w:themeFill="accent1" w:themeFillTint="66"/>
          </w:tcPr>
          <w:p w14:paraId="514BB2A1" w14:textId="73ED85F1" w:rsidR="002D209A" w:rsidRPr="00BD5209" w:rsidRDefault="002D209A">
            <w:pPr>
              <w:spacing w:after="0" w:line="240" w:lineRule="auto"/>
              <w:rPr>
                <w:b/>
                <w:bCs/>
              </w:rPr>
            </w:pPr>
            <w:r>
              <w:rPr>
                <w:b/>
                <w:bCs/>
              </w:rPr>
              <w:t>Document #</w:t>
            </w:r>
          </w:p>
        </w:tc>
        <w:tc>
          <w:tcPr>
            <w:tcW w:w="7056" w:type="dxa"/>
            <w:shd w:val="clear" w:color="auto" w:fill="83CAEB" w:themeFill="accent1" w:themeFillTint="66"/>
          </w:tcPr>
          <w:p w14:paraId="60109D95" w14:textId="0A0C35C3" w:rsidR="002D209A" w:rsidRPr="00BD5209" w:rsidRDefault="002D209A">
            <w:pPr>
              <w:spacing w:after="0" w:line="240" w:lineRule="auto"/>
              <w:rPr>
                <w:b/>
                <w:bCs/>
              </w:rPr>
            </w:pPr>
            <w:r>
              <w:rPr>
                <w:b/>
                <w:bCs/>
              </w:rPr>
              <w:t>Document Title</w:t>
            </w:r>
          </w:p>
        </w:tc>
      </w:tr>
      <w:tr w:rsidR="002D209A" w14:paraId="7FFF6BEF" w14:textId="77777777">
        <w:tc>
          <w:tcPr>
            <w:tcW w:w="2304" w:type="dxa"/>
          </w:tcPr>
          <w:p w14:paraId="06225CAC" w14:textId="0A5445C6" w:rsidR="002D209A" w:rsidRDefault="00930CB1">
            <w:pPr>
              <w:spacing w:after="0" w:line="240" w:lineRule="auto"/>
            </w:pPr>
            <w:r>
              <w:t>SOP-001</w:t>
            </w:r>
          </w:p>
        </w:tc>
        <w:tc>
          <w:tcPr>
            <w:tcW w:w="7056" w:type="dxa"/>
          </w:tcPr>
          <w:p w14:paraId="6F49DF10" w14:textId="36A1BB5F" w:rsidR="002D209A" w:rsidRDefault="00930CB1" w:rsidP="002D209A">
            <w:pPr>
              <w:spacing w:after="0" w:line="240" w:lineRule="auto"/>
            </w:pPr>
            <w:r>
              <w:t>Document control</w:t>
            </w:r>
          </w:p>
        </w:tc>
      </w:tr>
      <w:tr w:rsidR="00976D6F" w14:paraId="7C3860F6" w14:textId="77777777">
        <w:tc>
          <w:tcPr>
            <w:tcW w:w="2304" w:type="dxa"/>
          </w:tcPr>
          <w:p w14:paraId="1F6D8528" w14:textId="03DE6FB9" w:rsidR="00976D6F" w:rsidRDefault="00976D6F" w:rsidP="00A30BBB">
            <w:pPr>
              <w:spacing w:after="0" w:line="240" w:lineRule="auto"/>
            </w:pPr>
            <w:r>
              <w:t>SOP-003</w:t>
            </w:r>
          </w:p>
        </w:tc>
        <w:tc>
          <w:tcPr>
            <w:tcW w:w="7056" w:type="dxa"/>
          </w:tcPr>
          <w:p w14:paraId="479A0ED8" w14:textId="7510CF26" w:rsidR="00976D6F" w:rsidRDefault="00976D6F" w:rsidP="00A30BBB">
            <w:pPr>
              <w:spacing w:after="0" w:line="240" w:lineRule="auto"/>
            </w:pPr>
            <w:r>
              <w:t>Training</w:t>
            </w:r>
          </w:p>
        </w:tc>
      </w:tr>
      <w:tr w:rsidR="00A30BBB" w14:paraId="7BB1543C" w14:textId="77777777">
        <w:tc>
          <w:tcPr>
            <w:tcW w:w="2304" w:type="dxa"/>
          </w:tcPr>
          <w:p w14:paraId="04DCAB3C" w14:textId="38095E1B" w:rsidR="00A30BBB" w:rsidRDefault="00A30BBB" w:rsidP="00A30BBB">
            <w:pPr>
              <w:spacing w:after="0" w:line="240" w:lineRule="auto"/>
            </w:pPr>
            <w:r>
              <w:t>SOP-00</w:t>
            </w:r>
            <w:r w:rsidR="00BF3464">
              <w:t>4</w:t>
            </w:r>
          </w:p>
        </w:tc>
        <w:tc>
          <w:tcPr>
            <w:tcW w:w="7056" w:type="dxa"/>
          </w:tcPr>
          <w:p w14:paraId="20A1D692" w14:textId="58325D62" w:rsidR="00A30BBB" w:rsidRDefault="00D67808" w:rsidP="00A30BBB">
            <w:pPr>
              <w:spacing w:after="0" w:line="240" w:lineRule="auto"/>
            </w:pPr>
            <w:r>
              <w:t>Design Control</w:t>
            </w:r>
            <w:r w:rsidR="00BF3464">
              <w:t>s</w:t>
            </w:r>
            <w:r w:rsidR="00A30BBB">
              <w:t xml:space="preserve"> </w:t>
            </w:r>
          </w:p>
        </w:tc>
      </w:tr>
      <w:tr w:rsidR="00A30BBB" w14:paraId="47C50CB6" w14:textId="77777777">
        <w:tc>
          <w:tcPr>
            <w:tcW w:w="2304" w:type="dxa"/>
          </w:tcPr>
          <w:p w14:paraId="5CF980A6" w14:textId="3752D36F" w:rsidR="00A30BBB" w:rsidRDefault="00A30BBB" w:rsidP="00A30BBB">
            <w:pPr>
              <w:spacing w:after="0" w:line="240" w:lineRule="auto"/>
            </w:pPr>
            <w:r>
              <w:t>SOP-006</w:t>
            </w:r>
          </w:p>
        </w:tc>
        <w:tc>
          <w:tcPr>
            <w:tcW w:w="7056" w:type="dxa"/>
          </w:tcPr>
          <w:p w14:paraId="6AC94E13" w14:textId="1B856E5E" w:rsidR="00A30BBB" w:rsidRDefault="00A30BBB" w:rsidP="00A30BBB">
            <w:pPr>
              <w:spacing w:after="0" w:line="240" w:lineRule="auto"/>
            </w:pPr>
            <w:r>
              <w:t xml:space="preserve">Human </w:t>
            </w:r>
            <w:r w:rsidR="00D25CC0">
              <w:t xml:space="preserve">Factors Engineering </w:t>
            </w:r>
          </w:p>
        </w:tc>
      </w:tr>
      <w:tr w:rsidR="00A30BBB" w14:paraId="77417234" w14:textId="77777777">
        <w:tc>
          <w:tcPr>
            <w:tcW w:w="2304" w:type="dxa"/>
          </w:tcPr>
          <w:p w14:paraId="6D858BD7" w14:textId="48487467" w:rsidR="00A30BBB" w:rsidRDefault="00A30BBB" w:rsidP="00A30BBB">
            <w:pPr>
              <w:spacing w:after="0" w:line="240" w:lineRule="auto"/>
            </w:pPr>
            <w:r>
              <w:t>SOP-00</w:t>
            </w:r>
            <w:r w:rsidR="005F3B90">
              <w:t>7</w:t>
            </w:r>
          </w:p>
        </w:tc>
        <w:tc>
          <w:tcPr>
            <w:tcW w:w="7056" w:type="dxa"/>
          </w:tcPr>
          <w:p w14:paraId="37529C42" w14:textId="1A233657" w:rsidR="00A30BBB" w:rsidRDefault="005F3B90" w:rsidP="00A30BBB">
            <w:pPr>
              <w:spacing w:after="0" w:line="240" w:lineRule="auto"/>
            </w:pPr>
            <w:r>
              <w:t xml:space="preserve">Purchasing </w:t>
            </w:r>
            <w:r w:rsidR="00A85F2E">
              <w:t>Controls</w:t>
            </w:r>
          </w:p>
        </w:tc>
      </w:tr>
      <w:tr w:rsidR="00C44575" w14:paraId="3F5B9CEB" w14:textId="77777777">
        <w:tc>
          <w:tcPr>
            <w:tcW w:w="2304" w:type="dxa"/>
          </w:tcPr>
          <w:p w14:paraId="79DAFBD5" w14:textId="19C1783F" w:rsidR="00C44575" w:rsidRPr="0056231D" w:rsidRDefault="00C44575" w:rsidP="00A30BBB">
            <w:pPr>
              <w:spacing w:after="0" w:line="240" w:lineRule="auto"/>
            </w:pPr>
            <w:r w:rsidRPr="0056231D">
              <w:t>TMP</w:t>
            </w:r>
            <w:r w:rsidR="00C0133D" w:rsidRPr="0056231D">
              <w:t>-</w:t>
            </w:r>
            <w:r w:rsidR="00EF4B6A" w:rsidRPr="0056231D">
              <w:t>00</w:t>
            </w:r>
            <w:r w:rsidR="0049750E" w:rsidRPr="0056231D">
              <w:t>5</w:t>
            </w:r>
          </w:p>
        </w:tc>
        <w:tc>
          <w:tcPr>
            <w:tcW w:w="7056" w:type="dxa"/>
          </w:tcPr>
          <w:p w14:paraId="60FC0513" w14:textId="51200ED0" w:rsidR="00C44575" w:rsidRDefault="00EF4B6A" w:rsidP="00A30BBB">
            <w:pPr>
              <w:spacing w:after="0" w:line="240" w:lineRule="auto"/>
            </w:pPr>
            <w:r>
              <w:t xml:space="preserve">Risk </w:t>
            </w:r>
            <w:r w:rsidR="00CC03CD">
              <w:t>Management Plan</w:t>
            </w:r>
          </w:p>
        </w:tc>
      </w:tr>
      <w:tr w:rsidR="0049750E" w14:paraId="736CADE0" w14:textId="77777777">
        <w:tc>
          <w:tcPr>
            <w:tcW w:w="2304" w:type="dxa"/>
          </w:tcPr>
          <w:p w14:paraId="3D27B5D3" w14:textId="1AA9A871" w:rsidR="0049750E" w:rsidRPr="0056231D" w:rsidRDefault="00CC03CD" w:rsidP="00A30BBB">
            <w:pPr>
              <w:spacing w:after="0" w:line="240" w:lineRule="auto"/>
            </w:pPr>
            <w:r w:rsidRPr="0056231D">
              <w:t>TMP-006</w:t>
            </w:r>
          </w:p>
        </w:tc>
        <w:tc>
          <w:tcPr>
            <w:tcW w:w="7056" w:type="dxa"/>
          </w:tcPr>
          <w:p w14:paraId="37773658" w14:textId="21BFC28C" w:rsidR="0049750E" w:rsidRDefault="00CC03CD" w:rsidP="00A30BBB">
            <w:pPr>
              <w:spacing w:after="0" w:line="240" w:lineRule="auto"/>
            </w:pPr>
            <w:r>
              <w:t>Risk Management Report</w:t>
            </w:r>
          </w:p>
        </w:tc>
      </w:tr>
      <w:tr w:rsidR="0049750E" w14:paraId="793EF766" w14:textId="77777777">
        <w:tc>
          <w:tcPr>
            <w:tcW w:w="2304" w:type="dxa"/>
          </w:tcPr>
          <w:p w14:paraId="73545649" w14:textId="599E393E" w:rsidR="0049750E" w:rsidRPr="0056231D" w:rsidRDefault="00405E42" w:rsidP="00A30BBB">
            <w:pPr>
              <w:spacing w:after="0" w:line="240" w:lineRule="auto"/>
            </w:pPr>
            <w:r w:rsidRPr="0056231D">
              <w:t>TMP-007</w:t>
            </w:r>
          </w:p>
        </w:tc>
        <w:tc>
          <w:tcPr>
            <w:tcW w:w="7056" w:type="dxa"/>
          </w:tcPr>
          <w:p w14:paraId="057F21C3" w14:textId="33514BAA" w:rsidR="0049750E" w:rsidRDefault="00405E42" w:rsidP="00A30BBB">
            <w:pPr>
              <w:spacing w:after="0" w:line="240" w:lineRule="auto"/>
            </w:pPr>
            <w:r>
              <w:t>Hazard Analysis</w:t>
            </w:r>
          </w:p>
        </w:tc>
      </w:tr>
      <w:tr w:rsidR="00A30BBB" w14:paraId="39CB6B22" w14:textId="77777777">
        <w:tc>
          <w:tcPr>
            <w:tcW w:w="2304" w:type="dxa"/>
          </w:tcPr>
          <w:p w14:paraId="24C73A1D" w14:textId="3AC35DCF" w:rsidR="00A30BBB" w:rsidRDefault="00B15C14" w:rsidP="00A30BBB">
            <w:pPr>
              <w:spacing w:after="0" w:line="240" w:lineRule="auto"/>
            </w:pPr>
            <w:r>
              <w:t>ICH Q9</w:t>
            </w:r>
            <w:r w:rsidR="00416899">
              <w:t>(R1)</w:t>
            </w:r>
          </w:p>
        </w:tc>
        <w:tc>
          <w:tcPr>
            <w:tcW w:w="7056" w:type="dxa"/>
          </w:tcPr>
          <w:p w14:paraId="0A0D42E1" w14:textId="10F67D7E" w:rsidR="00A30BBB" w:rsidRDefault="00416899" w:rsidP="00A30BBB">
            <w:pPr>
              <w:spacing w:after="0" w:line="240" w:lineRule="auto"/>
            </w:pPr>
            <w:r>
              <w:t>Quality Risk Management</w:t>
            </w:r>
          </w:p>
        </w:tc>
      </w:tr>
      <w:tr w:rsidR="00A30BBB" w14:paraId="631AEDB1" w14:textId="77777777">
        <w:tc>
          <w:tcPr>
            <w:tcW w:w="2304" w:type="dxa"/>
          </w:tcPr>
          <w:p w14:paraId="4BD9D66F" w14:textId="5F92E933" w:rsidR="00A30BBB" w:rsidRDefault="00786F61" w:rsidP="00A30BBB">
            <w:pPr>
              <w:spacing w:after="0" w:line="240" w:lineRule="auto"/>
            </w:pPr>
            <w:r>
              <w:t xml:space="preserve">EN ISO </w:t>
            </w:r>
            <w:r w:rsidR="00B15C14">
              <w:t>14971</w:t>
            </w:r>
            <w:r>
              <w:t>:201</w:t>
            </w:r>
            <w:r w:rsidR="00B15C14">
              <w:t>9</w:t>
            </w:r>
          </w:p>
        </w:tc>
        <w:tc>
          <w:tcPr>
            <w:tcW w:w="7056" w:type="dxa"/>
          </w:tcPr>
          <w:p w14:paraId="7F044D6B" w14:textId="35FDD709" w:rsidR="00A30BBB" w:rsidRDefault="009D57FF" w:rsidP="00A30BBB">
            <w:pPr>
              <w:spacing w:after="0" w:line="240" w:lineRule="auto"/>
            </w:pPr>
            <w:r>
              <w:t xml:space="preserve">Medical devices – </w:t>
            </w:r>
            <w:r w:rsidR="00B15C14">
              <w:t xml:space="preserve">Application of risk management to medical devices </w:t>
            </w:r>
          </w:p>
        </w:tc>
      </w:tr>
      <w:tr w:rsidR="60BF636F" w14:paraId="505DC617" w14:textId="77777777" w:rsidTr="60BF636F">
        <w:trPr>
          <w:trHeight w:val="300"/>
        </w:trPr>
        <w:tc>
          <w:tcPr>
            <w:tcW w:w="2304" w:type="dxa"/>
          </w:tcPr>
          <w:p w14:paraId="110071FE" w14:textId="3DE57D7B" w:rsidR="6301B887" w:rsidRDefault="6301B887" w:rsidP="60BF636F">
            <w:pPr>
              <w:spacing w:line="240" w:lineRule="auto"/>
            </w:pPr>
            <w:r>
              <w:t>ISO/TR 24971:2020</w:t>
            </w:r>
          </w:p>
        </w:tc>
        <w:tc>
          <w:tcPr>
            <w:tcW w:w="7056" w:type="dxa"/>
          </w:tcPr>
          <w:p w14:paraId="05189132" w14:textId="550BF640" w:rsidR="6301B887" w:rsidRDefault="00854FFC" w:rsidP="60BF636F">
            <w:pPr>
              <w:spacing w:line="240" w:lineRule="auto"/>
            </w:pPr>
            <w:r>
              <w:t xml:space="preserve">Medical devices - </w:t>
            </w:r>
            <w:r w:rsidR="6301B887">
              <w:t>Guidance on the application of ISO 14971</w:t>
            </w:r>
          </w:p>
        </w:tc>
      </w:tr>
      <w:tr w:rsidR="00480BDD" w14:paraId="66C3E1F9" w14:textId="77777777">
        <w:tc>
          <w:tcPr>
            <w:tcW w:w="2304" w:type="dxa"/>
          </w:tcPr>
          <w:p w14:paraId="17C4F9A5" w14:textId="66E74F46" w:rsidR="00480BDD" w:rsidRPr="004F0050" w:rsidRDefault="00F73AE9" w:rsidP="00A30BBB">
            <w:pPr>
              <w:spacing w:after="0" w:line="240" w:lineRule="auto"/>
            </w:pPr>
            <w:r>
              <w:t>AAMI/TIR</w:t>
            </w:r>
            <w:r w:rsidR="002B3E38">
              <w:t>105:2020</w:t>
            </w:r>
          </w:p>
        </w:tc>
        <w:tc>
          <w:tcPr>
            <w:tcW w:w="7056" w:type="dxa"/>
          </w:tcPr>
          <w:p w14:paraId="7AA9FFB6" w14:textId="422B8177" w:rsidR="00480BDD" w:rsidRDefault="002B3E38" w:rsidP="00A30BBB">
            <w:pPr>
              <w:spacing w:after="0" w:line="240" w:lineRule="auto"/>
            </w:pPr>
            <w:r>
              <w:t>Risk Management Guidance for Combination Products</w:t>
            </w:r>
          </w:p>
        </w:tc>
      </w:tr>
    </w:tbl>
    <w:p w14:paraId="661D388F" w14:textId="77777777" w:rsidR="002D209A" w:rsidRPr="000E3AFB" w:rsidRDefault="002D209A" w:rsidP="002D209A"/>
    <w:p w14:paraId="12D034C0" w14:textId="7E132241" w:rsidR="003E4E9C" w:rsidRDefault="003E4E9C" w:rsidP="000E3AFB">
      <w:pPr>
        <w:pStyle w:val="SOPNumbering"/>
      </w:pPr>
      <w:r w:rsidRPr="000E3AFB">
        <w:t>Definitions</w:t>
      </w:r>
      <w:r w:rsidR="003C2C54">
        <w:t xml:space="preserve"> and Acronyms</w:t>
      </w:r>
    </w:p>
    <w:tbl>
      <w:tblPr>
        <w:tblStyle w:val="TableGrid"/>
        <w:tblW w:w="9360" w:type="dxa"/>
        <w:tblLook w:val="04A0" w:firstRow="1" w:lastRow="0" w:firstColumn="1" w:lastColumn="0" w:noHBand="0" w:noVBand="1"/>
      </w:tblPr>
      <w:tblGrid>
        <w:gridCol w:w="2304"/>
        <w:gridCol w:w="7056"/>
      </w:tblGrid>
      <w:tr w:rsidR="002D209A" w14:paraId="1EC5EEF9" w14:textId="77777777" w:rsidTr="51459502">
        <w:trPr>
          <w:tblHeader/>
        </w:trPr>
        <w:tc>
          <w:tcPr>
            <w:tcW w:w="2304" w:type="dxa"/>
            <w:shd w:val="clear" w:color="auto" w:fill="83CAEB" w:themeFill="accent1" w:themeFillTint="66"/>
          </w:tcPr>
          <w:p w14:paraId="0103834B" w14:textId="58BC61F3" w:rsidR="002D209A" w:rsidRPr="00BD5209" w:rsidRDefault="003C2C54">
            <w:pPr>
              <w:spacing w:after="0" w:line="240" w:lineRule="auto"/>
              <w:rPr>
                <w:b/>
                <w:bCs/>
              </w:rPr>
            </w:pPr>
            <w:r>
              <w:rPr>
                <w:b/>
                <w:bCs/>
              </w:rPr>
              <w:t>Term</w:t>
            </w:r>
            <w:r w:rsidR="009C0D98">
              <w:rPr>
                <w:b/>
                <w:bCs/>
              </w:rPr>
              <w:t>/Acronym</w:t>
            </w:r>
          </w:p>
        </w:tc>
        <w:tc>
          <w:tcPr>
            <w:tcW w:w="7056" w:type="dxa"/>
            <w:shd w:val="clear" w:color="auto" w:fill="83CAEB" w:themeFill="accent1" w:themeFillTint="66"/>
          </w:tcPr>
          <w:p w14:paraId="7ED0792F" w14:textId="3B92DE4B" w:rsidR="002D209A" w:rsidRPr="00BD5209" w:rsidRDefault="003C2C54">
            <w:pPr>
              <w:spacing w:after="0" w:line="240" w:lineRule="auto"/>
              <w:rPr>
                <w:b/>
                <w:bCs/>
              </w:rPr>
            </w:pPr>
            <w:r>
              <w:rPr>
                <w:b/>
                <w:bCs/>
              </w:rPr>
              <w:t>Definition</w:t>
            </w:r>
          </w:p>
        </w:tc>
      </w:tr>
      <w:tr w:rsidR="00CB109D" w14:paraId="5AA3E3B3" w14:textId="77777777" w:rsidTr="51459502">
        <w:tc>
          <w:tcPr>
            <w:tcW w:w="2304" w:type="dxa"/>
          </w:tcPr>
          <w:p w14:paraId="6C5BA6DB" w14:textId="32F561F6" w:rsidR="00CB109D" w:rsidRDefault="00CB109D">
            <w:pPr>
              <w:spacing w:after="0" w:line="240" w:lineRule="auto"/>
            </w:pPr>
            <w:r>
              <w:t>Applicant</w:t>
            </w:r>
          </w:p>
        </w:tc>
        <w:tc>
          <w:tcPr>
            <w:tcW w:w="7056" w:type="dxa"/>
          </w:tcPr>
          <w:p w14:paraId="131D005E" w14:textId="2157B9B1" w:rsidR="00CB109D" w:rsidRDefault="00EB7ED3">
            <w:pPr>
              <w:spacing w:after="0" w:line="240" w:lineRule="auto"/>
            </w:pPr>
            <w:r w:rsidRPr="00EB7ED3">
              <w:t xml:space="preserve">The entity that holds the marketing authorization for a medical device or combination product (regardless of whether that entity is directly engaged in manufacture of the product). </w:t>
            </w:r>
            <w:proofErr w:type="gramStart"/>
            <w:r w:rsidRPr="00EB7ED3">
              <w:t>Responsible for ensuring</w:t>
            </w:r>
            <w:proofErr w:type="gramEnd"/>
            <w:r w:rsidRPr="00EB7ED3">
              <w:t xml:space="preserve"> Design Controls are correctly applied to the medical device or combination product</w:t>
            </w:r>
            <w:del w:id="32" w:author="Ashley Cramer" w:date="2025-01-24T14:27:00Z" w16du:dateUtc="2025-01-24T22:27:00Z">
              <w:r w:rsidRPr="00EB7ED3" w:rsidDel="009814EE">
                <w:delText xml:space="preserve">.  </w:delText>
              </w:r>
            </w:del>
            <w:ins w:id="33" w:author="Ashley Cramer" w:date="2025-01-24T14:27:00Z" w16du:dateUtc="2025-01-24T22:27:00Z">
              <w:r w:rsidR="009814EE" w:rsidRPr="00EB7ED3">
                <w:t xml:space="preserve">. </w:t>
              </w:r>
            </w:ins>
            <w:r w:rsidRPr="00EB7ED3">
              <w:t>Applicant is the manufacturer of record </w:t>
            </w:r>
          </w:p>
        </w:tc>
      </w:tr>
      <w:tr w:rsidR="007673B0" w14:paraId="0798C669" w14:textId="77777777" w:rsidTr="51459502">
        <w:tc>
          <w:tcPr>
            <w:tcW w:w="2304" w:type="dxa"/>
          </w:tcPr>
          <w:p w14:paraId="58979AEC" w14:textId="4713F11E" w:rsidR="007673B0" w:rsidRDefault="007673B0">
            <w:pPr>
              <w:spacing w:after="0" w:line="240" w:lineRule="auto"/>
            </w:pPr>
            <w:r>
              <w:t>Accompanying documentation</w:t>
            </w:r>
          </w:p>
        </w:tc>
        <w:tc>
          <w:tcPr>
            <w:tcW w:w="7056" w:type="dxa"/>
          </w:tcPr>
          <w:p w14:paraId="4B1F3749" w14:textId="57465451" w:rsidR="007673B0" w:rsidRPr="00EB7ED3" w:rsidRDefault="07B497A1">
            <w:pPr>
              <w:spacing w:after="0" w:line="240" w:lineRule="auto"/>
            </w:pPr>
            <w:r>
              <w:t xml:space="preserve">Materials accompanying a medical device </w:t>
            </w:r>
            <w:r w:rsidR="7E03B897">
              <w:t xml:space="preserve">or combination product </w:t>
            </w:r>
            <w:r>
              <w:t>containing information for the user or those accountable for the installation, use, maintenance, decommissioning</w:t>
            </w:r>
            <w:ins w:id="34" w:author="sdewall@macrobiologics.com" w:date="2025-01-10T20:03:00Z">
              <w:r w:rsidR="014E8A81">
                <w:t>,</w:t>
              </w:r>
            </w:ins>
            <w:r>
              <w:t xml:space="preserve"> and</w:t>
            </w:r>
            <w:ins w:id="35" w:author="sdewall@macrobiologics.com" w:date="2025-01-10T20:03:00Z">
              <w:r w:rsidR="233DA669">
                <w:t>/or</w:t>
              </w:r>
            </w:ins>
            <w:r>
              <w:t xml:space="preserve"> disposal of the medical device, particularly regarding safe use</w:t>
            </w:r>
          </w:p>
        </w:tc>
      </w:tr>
      <w:tr w:rsidR="00143064" w14:paraId="466FA54D" w14:textId="77777777" w:rsidTr="51459502">
        <w:tc>
          <w:tcPr>
            <w:tcW w:w="2304" w:type="dxa"/>
          </w:tcPr>
          <w:p w14:paraId="412B69AD" w14:textId="412F56C2" w:rsidR="00143064" w:rsidRDefault="00143064">
            <w:pPr>
              <w:spacing w:after="0" w:line="240" w:lineRule="auto"/>
            </w:pPr>
            <w:r>
              <w:t>Benefit</w:t>
            </w:r>
          </w:p>
        </w:tc>
        <w:tc>
          <w:tcPr>
            <w:tcW w:w="7056" w:type="dxa"/>
          </w:tcPr>
          <w:p w14:paraId="3981DFB3" w14:textId="57F5AED4" w:rsidR="00143064" w:rsidRPr="00EB7ED3" w:rsidRDefault="0078247A">
            <w:pPr>
              <w:spacing w:after="0" w:line="240" w:lineRule="auto"/>
            </w:pPr>
            <w:del w:id="36" w:author="sdewall@macrobiologics.com" w:date="2025-01-10T20:04:00Z">
              <w:r w:rsidDel="10E54DB5">
                <w:delText>The p</w:delText>
              </w:r>
            </w:del>
            <w:ins w:id="37" w:author="sdewall@macrobiologics.com" w:date="2025-01-10T20:04:00Z">
              <w:r w:rsidR="0CC4DD8C">
                <w:t>P</w:t>
              </w:r>
            </w:ins>
            <w:r w:rsidR="10E54DB5">
              <w:t xml:space="preserve">ositive impact or desirable outcome of </w:t>
            </w:r>
            <w:del w:id="38" w:author="sdewall@macrobiologics.com" w:date="2025-01-10T20:03:00Z">
              <w:r w:rsidDel="10E54DB5">
                <w:delText xml:space="preserve">the </w:delText>
              </w:r>
            </w:del>
            <w:r w:rsidR="10E54DB5">
              <w:t xml:space="preserve">use of </w:t>
            </w:r>
            <w:ins w:id="39" w:author="sdewall@macrobiologics.com" w:date="2025-01-10T20:05:00Z">
              <w:r w:rsidR="790FBEB4">
                <w:t>the</w:t>
              </w:r>
            </w:ins>
            <w:del w:id="40" w:author="sdewall@macrobiologics.com" w:date="2025-01-10T20:05:00Z">
              <w:r w:rsidDel="10E54DB5">
                <w:delText>a</w:delText>
              </w:r>
            </w:del>
            <w:r w:rsidR="10E54DB5">
              <w:t xml:space="preserve"> medical device </w:t>
            </w:r>
            <w:r w:rsidR="2B996177">
              <w:t xml:space="preserve">or combination product </w:t>
            </w:r>
            <w:r w:rsidR="10E54DB5">
              <w:t>on the health o</w:t>
            </w:r>
            <w:ins w:id="41" w:author="sdewall@macrobiologics.com" w:date="2025-01-10T20:03:00Z">
              <w:r w:rsidR="0AC355E5">
                <w:t>f</w:t>
              </w:r>
            </w:ins>
            <w:del w:id="42" w:author="sdewall@macrobiologics.com" w:date="2025-01-10T20:03:00Z">
              <w:r w:rsidDel="10E54DB5">
                <w:delText>r</w:delText>
              </w:r>
            </w:del>
            <w:r w:rsidR="10E54DB5">
              <w:t xml:space="preserve"> an individual</w:t>
            </w:r>
            <w:ins w:id="43" w:author="sdewall@macrobiologics.com" w:date="2025-01-10T20:04:00Z">
              <w:r w:rsidR="14D45584">
                <w:t xml:space="preserve"> or the</w:t>
              </w:r>
            </w:ins>
            <w:del w:id="44" w:author="sdewall@macrobiologics.com" w:date="2025-01-10T20:04:00Z">
              <w:r w:rsidDel="10E54DB5">
                <w:delText>,</w:delText>
              </w:r>
            </w:del>
            <w:ins w:id="45" w:author="sdewall@macrobiologics.com" w:date="2025-01-10T20:04:00Z">
              <w:r w:rsidR="27EA2B29">
                <w:t xml:space="preserve"> public,</w:t>
              </w:r>
            </w:ins>
            <w:r w:rsidR="10E54DB5">
              <w:t xml:space="preserve"> or </w:t>
            </w:r>
            <w:del w:id="46" w:author="sdewall@macrobiologics.com" w:date="2025-01-10T20:04:00Z">
              <w:r w:rsidDel="10E54DB5">
                <w:delText xml:space="preserve">a positive impact </w:delText>
              </w:r>
            </w:del>
            <w:r w:rsidR="10E54DB5">
              <w:t>on patient management</w:t>
            </w:r>
            <w:del w:id="47" w:author="sdewall@macrobiologics.com" w:date="2025-01-10T20:04:00Z">
              <w:r w:rsidDel="10E54DB5">
                <w:delText xml:space="preserve"> or public health</w:delText>
              </w:r>
            </w:del>
            <w:ins w:id="48" w:author="sdewall@macrobiologics.com" w:date="2025-01-10T20:04:00Z">
              <w:r w:rsidR="18B0A29E">
                <w:t>.</w:t>
              </w:r>
            </w:ins>
          </w:p>
        </w:tc>
      </w:tr>
      <w:tr w:rsidR="00143064" w14:paraId="7286190A" w14:textId="77777777" w:rsidTr="51459502">
        <w:tc>
          <w:tcPr>
            <w:tcW w:w="2304" w:type="dxa"/>
          </w:tcPr>
          <w:p w14:paraId="1EAB1188" w14:textId="65A40B0D" w:rsidR="00143064" w:rsidRDefault="00143064">
            <w:pPr>
              <w:spacing w:after="0" w:line="240" w:lineRule="auto"/>
            </w:pPr>
            <w:r>
              <w:t>cGMP</w:t>
            </w:r>
          </w:p>
        </w:tc>
        <w:tc>
          <w:tcPr>
            <w:tcW w:w="7056" w:type="dxa"/>
          </w:tcPr>
          <w:p w14:paraId="23CC5FDB" w14:textId="0819FC64" w:rsidR="00143064" w:rsidRPr="00EB7ED3" w:rsidRDefault="0078247A">
            <w:pPr>
              <w:spacing w:after="0" w:line="240" w:lineRule="auto"/>
            </w:pPr>
            <w:r w:rsidRPr="0078247A">
              <w:t>Current Good Manufacturing Practice</w:t>
            </w:r>
          </w:p>
        </w:tc>
      </w:tr>
      <w:tr w:rsidR="00145D60" w14:paraId="4EB8DD8F" w14:textId="77777777" w:rsidTr="51459502">
        <w:tc>
          <w:tcPr>
            <w:tcW w:w="2304" w:type="dxa"/>
          </w:tcPr>
          <w:p w14:paraId="40D883F4" w14:textId="6D5AC49C" w:rsidR="00145D60" w:rsidRDefault="005431E5">
            <w:pPr>
              <w:spacing w:after="0" w:line="240" w:lineRule="auto"/>
            </w:pPr>
            <w:r>
              <w:t>Critical Material Attribute (</w:t>
            </w:r>
            <w:r w:rsidR="00145D60">
              <w:t>CMA</w:t>
            </w:r>
            <w:r>
              <w:t>)</w:t>
            </w:r>
          </w:p>
        </w:tc>
        <w:tc>
          <w:tcPr>
            <w:tcW w:w="7056" w:type="dxa"/>
          </w:tcPr>
          <w:p w14:paraId="4D4AEED2" w14:textId="4A4BE621" w:rsidR="00145D60" w:rsidRPr="00EB7ED3" w:rsidRDefault="00A57E61" w:rsidP="00E554D2">
            <w:pPr>
              <w:spacing w:after="0" w:line="240" w:lineRule="auto"/>
            </w:pPr>
            <w:r>
              <w:t>A physical, chemical, biological, or microbiological</w:t>
            </w:r>
            <w:r w:rsidR="00E554D2">
              <w:t xml:space="preserve"> </w:t>
            </w:r>
            <w:r>
              <w:t>property or characteristic of an input material that should be</w:t>
            </w:r>
            <w:r w:rsidR="00E554D2">
              <w:t xml:space="preserve"> </w:t>
            </w:r>
            <w:r>
              <w:t xml:space="preserve">within an </w:t>
            </w:r>
            <w:r>
              <w:lastRenderedPageBreak/>
              <w:t>appropriate limit, range, or distribution to ensure</w:t>
            </w:r>
            <w:r w:rsidR="00E554D2">
              <w:t xml:space="preserve"> </w:t>
            </w:r>
            <w:r>
              <w:t>the desired quality of output material</w:t>
            </w:r>
          </w:p>
        </w:tc>
      </w:tr>
      <w:tr w:rsidR="00145D60" w14:paraId="1C4572E7" w14:textId="77777777" w:rsidTr="51459502">
        <w:tc>
          <w:tcPr>
            <w:tcW w:w="2304" w:type="dxa"/>
          </w:tcPr>
          <w:p w14:paraId="35E990B5" w14:textId="7B1D64BC" w:rsidR="00145D60" w:rsidRDefault="005431E5">
            <w:pPr>
              <w:spacing w:after="0" w:line="240" w:lineRule="auto"/>
            </w:pPr>
            <w:r>
              <w:lastRenderedPageBreak/>
              <w:t>Critical Process Parameter (</w:t>
            </w:r>
            <w:r w:rsidR="00145D60">
              <w:t>CPP</w:t>
            </w:r>
            <w:r>
              <w:t>)</w:t>
            </w:r>
          </w:p>
        </w:tc>
        <w:tc>
          <w:tcPr>
            <w:tcW w:w="7056" w:type="dxa"/>
          </w:tcPr>
          <w:p w14:paraId="5C614FF6" w14:textId="64D5C941" w:rsidR="00145D60" w:rsidRPr="00EB7ED3" w:rsidRDefault="00A57E61" w:rsidP="00E554D2">
            <w:pPr>
              <w:spacing w:after="0" w:line="240" w:lineRule="auto"/>
            </w:pPr>
            <w:r>
              <w:t>A process parameter whose variability impacts a CQA or</w:t>
            </w:r>
            <w:r w:rsidR="00E554D2">
              <w:t xml:space="preserve"> </w:t>
            </w:r>
            <w:r>
              <w:t>CtQ and therefore should be monitored or controlled</w:t>
            </w:r>
          </w:p>
        </w:tc>
      </w:tr>
      <w:tr w:rsidR="001D2C08" w14:paraId="3265832C" w14:textId="77777777" w:rsidTr="51459502">
        <w:tc>
          <w:tcPr>
            <w:tcW w:w="2304" w:type="dxa"/>
          </w:tcPr>
          <w:p w14:paraId="5ED7F028" w14:textId="32A35EF1" w:rsidR="001D2C08" w:rsidRDefault="005431E5">
            <w:pPr>
              <w:spacing w:after="0" w:line="240" w:lineRule="auto"/>
            </w:pPr>
            <w:r>
              <w:t>Critical Quality Attribute (</w:t>
            </w:r>
            <w:r w:rsidR="00145D60">
              <w:t>CQA</w:t>
            </w:r>
            <w:r>
              <w:t>)</w:t>
            </w:r>
          </w:p>
        </w:tc>
        <w:tc>
          <w:tcPr>
            <w:tcW w:w="7056" w:type="dxa"/>
          </w:tcPr>
          <w:p w14:paraId="1D251363" w14:textId="0B34A8D4" w:rsidR="001D2C08" w:rsidRPr="00EB7ED3" w:rsidRDefault="00A57E61" w:rsidP="00E554D2">
            <w:pPr>
              <w:spacing w:after="0" w:line="240" w:lineRule="auto"/>
            </w:pPr>
            <w:r>
              <w:t>A physical, chemical, biological, or microbiological</w:t>
            </w:r>
            <w:r w:rsidR="00E554D2">
              <w:t xml:space="preserve"> </w:t>
            </w:r>
            <w:r>
              <w:t>property or characteristic that should be within an</w:t>
            </w:r>
            <w:r w:rsidR="00E554D2">
              <w:t xml:space="preserve"> </w:t>
            </w:r>
            <w:r>
              <w:t>appropriate limit, range, or distribution to ensure th</w:t>
            </w:r>
            <w:r w:rsidR="00E554D2">
              <w:t xml:space="preserve">e </w:t>
            </w:r>
            <w:r>
              <w:t>desired product quality (e.g., identity, strength/potency,</w:t>
            </w:r>
            <w:r w:rsidR="00E554D2">
              <w:t xml:space="preserve"> </w:t>
            </w:r>
            <w:r>
              <w:t>purity, and safety)</w:t>
            </w:r>
          </w:p>
        </w:tc>
      </w:tr>
      <w:tr w:rsidR="00145D60" w14:paraId="6291D742" w14:textId="77777777" w:rsidTr="51459502">
        <w:tc>
          <w:tcPr>
            <w:tcW w:w="2304" w:type="dxa"/>
          </w:tcPr>
          <w:p w14:paraId="086F0200" w14:textId="7AAAFCCF" w:rsidR="00145D60" w:rsidRDefault="005431E5">
            <w:pPr>
              <w:spacing w:after="0" w:line="240" w:lineRule="auto"/>
            </w:pPr>
            <w:r>
              <w:t>Critical to Quality (</w:t>
            </w:r>
            <w:r w:rsidR="00145D60">
              <w:t>CtQ</w:t>
            </w:r>
            <w:r>
              <w:t>)</w:t>
            </w:r>
          </w:p>
        </w:tc>
        <w:tc>
          <w:tcPr>
            <w:tcW w:w="7056" w:type="dxa"/>
          </w:tcPr>
          <w:p w14:paraId="25AC6B01" w14:textId="6A4E9DE6" w:rsidR="00145D60" w:rsidRPr="00EB7ED3" w:rsidRDefault="00A57E61" w:rsidP="00E554D2">
            <w:pPr>
              <w:spacing w:after="0" w:line="240" w:lineRule="auto"/>
            </w:pPr>
            <w:r>
              <w:t>Essential characteristic of a product, process</w:t>
            </w:r>
            <w:r w:rsidR="00D231B7">
              <w:t>,</w:t>
            </w:r>
            <w:r>
              <w:t xml:space="preserve"> or service that</w:t>
            </w:r>
            <w:r w:rsidR="00E554D2">
              <w:t xml:space="preserve"> </w:t>
            </w:r>
            <w:r>
              <w:t>is vital to the performance/functionality/usability of a</w:t>
            </w:r>
            <w:r w:rsidR="00E554D2">
              <w:t xml:space="preserve"> </w:t>
            </w:r>
            <w:r>
              <w:t>product; A given CtQ should be within an appropriate limit,</w:t>
            </w:r>
            <w:r w:rsidR="00E554D2">
              <w:t xml:space="preserve"> </w:t>
            </w:r>
            <w:r>
              <w:t>range, or distribution to ensure the desired product quality</w:t>
            </w:r>
            <w:r w:rsidR="00E554D2">
              <w:t xml:space="preserve"> </w:t>
            </w:r>
            <w:r>
              <w:t>(e.g., dose accuracy)</w:t>
            </w:r>
          </w:p>
        </w:tc>
      </w:tr>
      <w:tr w:rsidR="00CB109D" w14:paraId="73B91676" w14:textId="77777777" w:rsidTr="51459502">
        <w:tc>
          <w:tcPr>
            <w:tcW w:w="2304" w:type="dxa"/>
          </w:tcPr>
          <w:p w14:paraId="06076AEE" w14:textId="06C9321A" w:rsidR="00CB109D" w:rsidRDefault="00CB109D">
            <w:pPr>
              <w:spacing w:after="0" w:line="240" w:lineRule="auto"/>
            </w:pPr>
            <w:r>
              <w:t>Combination product</w:t>
            </w:r>
          </w:p>
        </w:tc>
        <w:tc>
          <w:tcPr>
            <w:tcW w:w="7056" w:type="dxa"/>
          </w:tcPr>
          <w:p w14:paraId="659DD9CA" w14:textId="6131F20D" w:rsidR="00CB109D" w:rsidRDefault="00EB7ED3">
            <w:pPr>
              <w:spacing w:after="0" w:line="240" w:lineRule="auto"/>
            </w:pPr>
            <w:del w:id="49" w:author="sdewall@macrobiologics.com" w:date="2025-01-10T20:32:00Z">
              <w:r w:rsidDel="2B0C043C">
                <w:delText>Any p</w:delText>
              </w:r>
            </w:del>
            <w:ins w:id="50" w:author="sdewall@macrobiologics.com" w:date="2025-01-10T20:32:00Z">
              <w:r w:rsidR="30E581E7">
                <w:t>P</w:t>
              </w:r>
            </w:ins>
            <w:r w:rsidR="2B0C043C">
              <w:t xml:space="preserve">roduct composed of any combination of a drug and a device; a biological product and a device; a drug and a biological product; or a drug, </w:t>
            </w:r>
            <w:r w:rsidR="4375D65D">
              <w:t>device,</w:t>
            </w:r>
            <w:r w:rsidR="2B0C043C">
              <w:t xml:space="preserve"> and a biological product</w:t>
            </w:r>
          </w:p>
        </w:tc>
      </w:tr>
      <w:tr w:rsidR="002D209A" w14:paraId="0B470950" w14:textId="77777777" w:rsidTr="51459502">
        <w:tc>
          <w:tcPr>
            <w:tcW w:w="2304" w:type="dxa"/>
          </w:tcPr>
          <w:p w14:paraId="2A6D7EE1" w14:textId="0AA8DF03" w:rsidR="002D209A" w:rsidRDefault="003C2C54">
            <w:pPr>
              <w:spacing w:after="0" w:line="240" w:lineRule="auto"/>
            </w:pPr>
            <w:r>
              <w:t xml:space="preserve">Design and </w:t>
            </w:r>
            <w:r w:rsidR="004D2CF8">
              <w:t xml:space="preserve">Development File </w:t>
            </w:r>
            <w:r w:rsidR="00CB109D">
              <w:t>/ Design History File (DHF)</w:t>
            </w:r>
          </w:p>
        </w:tc>
        <w:tc>
          <w:tcPr>
            <w:tcW w:w="7056" w:type="dxa"/>
          </w:tcPr>
          <w:p w14:paraId="45A94EF6" w14:textId="5F4541A5" w:rsidR="002D209A" w:rsidRDefault="48771B1A">
            <w:pPr>
              <w:spacing w:after="0" w:line="240" w:lineRule="auto"/>
            </w:pPr>
            <w:r>
              <w:t xml:space="preserve">A compilation of records </w:t>
            </w:r>
            <w:del w:id="51" w:author="sdewall@macrobiologics.com" w:date="2025-01-10T20:33:00Z">
              <w:r w:rsidR="009B3307" w:rsidDel="48771B1A">
                <w:delText>which</w:delText>
              </w:r>
            </w:del>
            <w:ins w:id="52" w:author="sdewall@macrobiologics.com" w:date="2025-01-10T20:33:00Z">
              <w:r w:rsidR="2B684BF6">
                <w:t>that</w:t>
              </w:r>
            </w:ins>
            <w:r>
              <w:t xml:space="preserve"> describes the design history of a finished device </w:t>
            </w:r>
          </w:p>
        </w:tc>
      </w:tr>
      <w:tr w:rsidR="00A57E61" w14:paraId="25B832B4" w14:textId="77777777" w:rsidTr="51459502">
        <w:tc>
          <w:tcPr>
            <w:tcW w:w="2304" w:type="dxa"/>
          </w:tcPr>
          <w:p w14:paraId="128EEBAE" w14:textId="5718C5A8" w:rsidR="00A57E61" w:rsidRDefault="00A57E61">
            <w:pPr>
              <w:spacing w:after="0" w:line="240" w:lineRule="auto"/>
            </w:pPr>
            <w:r>
              <w:t>Detectability</w:t>
            </w:r>
          </w:p>
        </w:tc>
        <w:tc>
          <w:tcPr>
            <w:tcW w:w="7056" w:type="dxa"/>
          </w:tcPr>
          <w:p w14:paraId="0FF42EE8" w14:textId="56FC64D6" w:rsidR="00A57E61" w:rsidRPr="009B3307" w:rsidRDefault="2D22C341" w:rsidP="00E554D2">
            <w:pPr>
              <w:spacing w:after="0" w:line="240" w:lineRule="auto"/>
            </w:pPr>
            <w:r>
              <w:t xml:space="preserve">The ability to discover or determine the </w:t>
            </w:r>
            <w:commentRangeStart w:id="53"/>
            <w:commentRangeStart w:id="54"/>
            <w:r>
              <w:t>existence, presence,</w:t>
            </w:r>
            <w:r w:rsidR="357C63C5">
              <w:t xml:space="preserve"> </w:t>
            </w:r>
            <w:r>
              <w:t>or fact</w:t>
            </w:r>
            <w:commentRangeEnd w:id="53"/>
            <w:r w:rsidR="00594581">
              <w:rPr>
                <w:rStyle w:val="CommentReference"/>
              </w:rPr>
              <w:commentReference w:id="53"/>
            </w:r>
            <w:commentRangeEnd w:id="54"/>
            <w:r w:rsidR="00F44F3C">
              <w:rPr>
                <w:rStyle w:val="CommentReference"/>
              </w:rPr>
              <w:commentReference w:id="54"/>
            </w:r>
            <w:r>
              <w:t xml:space="preserve"> of a hazard. Detectability is only used for process risk analyses </w:t>
            </w:r>
          </w:p>
        </w:tc>
      </w:tr>
      <w:tr w:rsidR="00F8478B" w14:paraId="180006EC" w14:textId="77777777" w:rsidTr="51459502">
        <w:tc>
          <w:tcPr>
            <w:tcW w:w="2304" w:type="dxa"/>
          </w:tcPr>
          <w:p w14:paraId="31E48454" w14:textId="15A71DEA" w:rsidR="00F8478B" w:rsidRDefault="00F8478B">
            <w:pPr>
              <w:spacing w:after="0" w:line="240" w:lineRule="auto"/>
            </w:pPr>
            <w:r>
              <w:t>Failure Modes and Effects Analysis (FMEA)</w:t>
            </w:r>
          </w:p>
        </w:tc>
        <w:tc>
          <w:tcPr>
            <w:tcW w:w="7056" w:type="dxa"/>
          </w:tcPr>
          <w:p w14:paraId="26B56568" w14:textId="40687BA6" w:rsidR="00F8478B" w:rsidRDefault="366CA3F7">
            <w:pPr>
              <w:spacing w:after="0" w:line="240" w:lineRule="auto"/>
            </w:pPr>
            <w:r>
              <w:t>A s</w:t>
            </w:r>
            <w:r w:rsidR="2F6FC37D">
              <w:t xml:space="preserve">ystematic </w:t>
            </w:r>
            <w:r>
              <w:t xml:space="preserve">bottom-up </w:t>
            </w:r>
            <w:r w:rsidR="4C73C3CF">
              <w:t>technique</w:t>
            </w:r>
            <w:r w:rsidR="2F6FC37D">
              <w:t xml:space="preserve"> for evaluating processes to identify where and how they might fail</w:t>
            </w:r>
            <w:ins w:id="55" w:author="sdewall@macrobiologics.com" w:date="2025-01-10T20:34:00Z">
              <w:r w:rsidR="5839F571">
                <w:t>,</w:t>
              </w:r>
            </w:ins>
            <w:r w:rsidR="2F6FC37D">
              <w:t xml:space="preserve"> and</w:t>
            </w:r>
            <w:ins w:id="56" w:author="sdewall@macrobiologics.com" w:date="2025-01-10T20:34:00Z">
              <w:r w:rsidR="7EB11E14">
                <w:t xml:space="preserve"> for</w:t>
              </w:r>
            </w:ins>
            <w:r w:rsidR="2F6FC37D">
              <w:t xml:space="preserve"> assess</w:t>
            </w:r>
            <w:ins w:id="57" w:author="sdewall@macrobiologics.com" w:date="2025-01-10T20:34:00Z">
              <w:r w:rsidR="5FD08A18">
                <w:t>ing</w:t>
              </w:r>
            </w:ins>
            <w:r w:rsidR="2F6FC37D">
              <w:t xml:space="preserve"> the relative impact of different failure</w:t>
            </w:r>
            <w:r w:rsidR="75FE6E6B">
              <w:t>s</w:t>
            </w:r>
          </w:p>
        </w:tc>
      </w:tr>
      <w:tr w:rsidR="00F8478B" w14:paraId="72939796" w14:textId="77777777" w:rsidTr="51459502">
        <w:tc>
          <w:tcPr>
            <w:tcW w:w="2304" w:type="dxa"/>
          </w:tcPr>
          <w:p w14:paraId="0589ED1C" w14:textId="4979EA1C" w:rsidR="00F8478B" w:rsidRDefault="00F8478B">
            <w:pPr>
              <w:spacing w:after="0" w:line="240" w:lineRule="auto"/>
            </w:pPr>
            <w:r>
              <w:t xml:space="preserve">Fault </w:t>
            </w:r>
            <w:r w:rsidR="001A0BF4">
              <w:t>T</w:t>
            </w:r>
            <w:r>
              <w:t xml:space="preserve">ree </w:t>
            </w:r>
            <w:r w:rsidR="001A0BF4">
              <w:t>A</w:t>
            </w:r>
            <w:r>
              <w:t>nalysis (FTA)</w:t>
            </w:r>
          </w:p>
        </w:tc>
        <w:tc>
          <w:tcPr>
            <w:tcW w:w="7056" w:type="dxa"/>
          </w:tcPr>
          <w:p w14:paraId="1759FEE0" w14:textId="4D2BE2D9" w:rsidR="00F8478B" w:rsidRDefault="00E30CDA">
            <w:pPr>
              <w:spacing w:after="0" w:line="240" w:lineRule="auto"/>
            </w:pPr>
            <w:r>
              <w:t xml:space="preserve">A systematic </w:t>
            </w:r>
            <w:r w:rsidR="005D214D">
              <w:t>top-down</w:t>
            </w:r>
            <w:r>
              <w:t xml:space="preserve"> method for identifying and analyzing the potential failure modes of a system</w:t>
            </w:r>
          </w:p>
        </w:tc>
      </w:tr>
      <w:tr w:rsidR="00CB109D" w14:paraId="14DBC4BA" w14:textId="77777777" w:rsidTr="51459502">
        <w:tc>
          <w:tcPr>
            <w:tcW w:w="2304" w:type="dxa"/>
          </w:tcPr>
          <w:p w14:paraId="3B6F264A" w14:textId="09989191" w:rsidR="00CB109D" w:rsidRDefault="0078247A">
            <w:pPr>
              <w:spacing w:after="0" w:line="240" w:lineRule="auto"/>
            </w:pPr>
            <w:r>
              <w:t>Harm</w:t>
            </w:r>
          </w:p>
        </w:tc>
        <w:tc>
          <w:tcPr>
            <w:tcW w:w="7056" w:type="dxa"/>
          </w:tcPr>
          <w:p w14:paraId="321CC5C4" w14:textId="4CA2A5A1" w:rsidR="00CB109D" w:rsidRDefault="00C30369">
            <w:pPr>
              <w:spacing w:after="0" w:line="240" w:lineRule="auto"/>
            </w:pPr>
            <w:r>
              <w:t xml:space="preserve">Injury or damage to the health of people, or damage to property or the environment </w:t>
            </w:r>
          </w:p>
        </w:tc>
      </w:tr>
      <w:tr w:rsidR="002D209A" w14:paraId="44109B17" w14:textId="77777777" w:rsidTr="51459502">
        <w:tc>
          <w:tcPr>
            <w:tcW w:w="2304" w:type="dxa"/>
          </w:tcPr>
          <w:p w14:paraId="3F3D02A7" w14:textId="52D82BEE" w:rsidR="002D209A" w:rsidRDefault="0078247A">
            <w:pPr>
              <w:spacing w:after="0" w:line="240" w:lineRule="auto"/>
            </w:pPr>
            <w:r>
              <w:t>Hazard</w:t>
            </w:r>
          </w:p>
        </w:tc>
        <w:tc>
          <w:tcPr>
            <w:tcW w:w="7056" w:type="dxa"/>
          </w:tcPr>
          <w:p w14:paraId="229B8A2D" w14:textId="46D9E8F9" w:rsidR="002D209A" w:rsidRDefault="004C05B9">
            <w:pPr>
              <w:spacing w:after="0" w:line="240" w:lineRule="auto"/>
            </w:pPr>
            <w:r>
              <w:t>Potential source of harm</w:t>
            </w:r>
          </w:p>
        </w:tc>
      </w:tr>
      <w:tr w:rsidR="004C05B9" w14:paraId="1B924F08" w14:textId="77777777" w:rsidTr="51459502">
        <w:tc>
          <w:tcPr>
            <w:tcW w:w="2304" w:type="dxa"/>
          </w:tcPr>
          <w:p w14:paraId="410518CB" w14:textId="7C276DBF" w:rsidR="004C05B9" w:rsidRDefault="004C05B9">
            <w:pPr>
              <w:spacing w:after="0" w:line="240" w:lineRule="auto"/>
            </w:pPr>
            <w:r>
              <w:t>Hazard identification</w:t>
            </w:r>
          </w:p>
        </w:tc>
        <w:tc>
          <w:tcPr>
            <w:tcW w:w="7056" w:type="dxa"/>
          </w:tcPr>
          <w:p w14:paraId="7B94EE99" w14:textId="5B70E269" w:rsidR="004C05B9" w:rsidRDefault="6D58C707">
            <w:pPr>
              <w:spacing w:after="0" w:line="240" w:lineRule="auto"/>
            </w:pPr>
            <w:r>
              <w:t xml:space="preserve">The systematic use of information to identify potential sources </w:t>
            </w:r>
            <w:r w:rsidR="23BFFF34">
              <w:t>of harm</w:t>
            </w:r>
            <w:r>
              <w:t xml:space="preserve"> (hazards) referring </w:t>
            </w:r>
            <w:commentRangeStart w:id="58"/>
            <w:commentRangeStart w:id="59"/>
            <w:r>
              <w:t>to the risk question or problem description</w:t>
            </w:r>
            <w:commentRangeEnd w:id="58"/>
            <w:r w:rsidR="00870086">
              <w:rPr>
                <w:rStyle w:val="CommentReference"/>
              </w:rPr>
              <w:commentReference w:id="58"/>
            </w:r>
            <w:commentRangeEnd w:id="59"/>
            <w:r w:rsidR="00F05813">
              <w:rPr>
                <w:rStyle w:val="CommentReference"/>
              </w:rPr>
              <w:commentReference w:id="59"/>
            </w:r>
          </w:p>
        </w:tc>
      </w:tr>
      <w:tr w:rsidR="00ED76B0" w14:paraId="4F222E0E" w14:textId="77777777" w:rsidTr="51459502">
        <w:tc>
          <w:tcPr>
            <w:tcW w:w="2304" w:type="dxa"/>
          </w:tcPr>
          <w:p w14:paraId="158F209D" w14:textId="2BD57285" w:rsidR="00ED76B0" w:rsidRDefault="0078247A">
            <w:pPr>
              <w:spacing w:after="0" w:line="240" w:lineRule="auto"/>
            </w:pPr>
            <w:r>
              <w:t>Hazardous situation</w:t>
            </w:r>
          </w:p>
        </w:tc>
        <w:tc>
          <w:tcPr>
            <w:tcW w:w="7056" w:type="dxa"/>
          </w:tcPr>
          <w:p w14:paraId="2EE2D56B" w14:textId="6E199C57" w:rsidR="00ED76B0" w:rsidRDefault="00870086" w:rsidP="00E554D2">
            <w:pPr>
              <w:spacing w:after="0" w:line="240" w:lineRule="auto"/>
            </w:pPr>
            <w:r>
              <w:t>Circumstance in which people, property, or the</w:t>
            </w:r>
            <w:r w:rsidR="00E554D2">
              <w:t xml:space="preserve"> </w:t>
            </w:r>
            <w:r>
              <w:t>environment is/are exposed to one or more hazards</w:t>
            </w:r>
          </w:p>
        </w:tc>
      </w:tr>
      <w:tr w:rsidR="00ED76B0" w14:paraId="6057F105" w14:textId="77777777" w:rsidTr="51459502">
        <w:tc>
          <w:tcPr>
            <w:tcW w:w="2304" w:type="dxa"/>
          </w:tcPr>
          <w:p w14:paraId="0B578CF8" w14:textId="042F7C9C" w:rsidR="00ED76B0" w:rsidRDefault="0078247A">
            <w:pPr>
              <w:spacing w:after="0" w:line="240" w:lineRule="auto"/>
            </w:pPr>
            <w:r>
              <w:t>Intended use / Intended purpose</w:t>
            </w:r>
          </w:p>
        </w:tc>
        <w:tc>
          <w:tcPr>
            <w:tcW w:w="7056" w:type="dxa"/>
          </w:tcPr>
          <w:p w14:paraId="38C7B42D" w14:textId="1F188868" w:rsidR="00ED76B0" w:rsidRDefault="00264E20" w:rsidP="00E554D2">
            <w:pPr>
              <w:spacing w:after="0" w:line="240" w:lineRule="auto"/>
            </w:pPr>
            <w:r>
              <w:t>Use for which a product, process, or service is intended</w:t>
            </w:r>
            <w:r w:rsidR="00E554D2">
              <w:t xml:space="preserve"> </w:t>
            </w:r>
            <w:r>
              <w:t>according to the specifications, instructions, and</w:t>
            </w:r>
            <w:r w:rsidR="00E554D2">
              <w:t xml:space="preserve"> </w:t>
            </w:r>
            <w:r>
              <w:t>information provided by the manufacturer</w:t>
            </w:r>
          </w:p>
        </w:tc>
      </w:tr>
      <w:tr w:rsidR="00ED76B0" w14:paraId="1BB966EF" w14:textId="77777777" w:rsidTr="51459502">
        <w:tc>
          <w:tcPr>
            <w:tcW w:w="2304" w:type="dxa"/>
          </w:tcPr>
          <w:p w14:paraId="190C87FB" w14:textId="74DE083E" w:rsidR="00ED76B0" w:rsidRDefault="0078247A">
            <w:pPr>
              <w:spacing w:after="0" w:line="240" w:lineRule="auto"/>
            </w:pPr>
            <w:r>
              <w:t>Lifecycle</w:t>
            </w:r>
          </w:p>
        </w:tc>
        <w:tc>
          <w:tcPr>
            <w:tcW w:w="7056" w:type="dxa"/>
          </w:tcPr>
          <w:p w14:paraId="10C975D0" w14:textId="3DC23212" w:rsidR="00ED76B0" w:rsidRDefault="126A5C60" w:rsidP="00E554D2">
            <w:pPr>
              <w:spacing w:after="0" w:line="240" w:lineRule="auto"/>
            </w:pPr>
            <w:r>
              <w:t xml:space="preserve">Series of all phases </w:t>
            </w:r>
            <w:del w:id="60" w:author="sdewall@macrobiologics.com" w:date="2025-01-10T20:37:00Z">
              <w:r w:rsidR="00264E20" w:rsidDel="126A5C60">
                <w:delText xml:space="preserve">in the life </w:delText>
              </w:r>
            </w:del>
            <w:r>
              <w:t>of a product</w:t>
            </w:r>
            <w:ins w:id="61" w:author="sdewall@macrobiologics.com" w:date="2025-01-10T20:37:00Z">
              <w:r w:rsidR="66438772">
                <w:t>’s exist</w:t>
              </w:r>
            </w:ins>
            <w:ins w:id="62" w:author="sdewall@macrobiologics.com" w:date="2025-01-10T20:38:00Z">
              <w:r w:rsidR="66438772">
                <w:t>e</w:t>
              </w:r>
            </w:ins>
            <w:ins w:id="63" w:author="sdewall@macrobiologics.com" w:date="2025-01-10T20:37:00Z">
              <w:r w:rsidR="66438772">
                <w:t>nce</w:t>
              </w:r>
            </w:ins>
            <w:r>
              <w:t>, from the initial</w:t>
            </w:r>
            <w:r w:rsidR="357C63C5">
              <w:t xml:space="preserve"> </w:t>
            </w:r>
            <w:r>
              <w:t>conception to final decommissioning and disposal</w:t>
            </w:r>
          </w:p>
        </w:tc>
      </w:tr>
      <w:tr w:rsidR="00ED76B0" w14:paraId="125D4773" w14:textId="77777777" w:rsidTr="51459502">
        <w:tc>
          <w:tcPr>
            <w:tcW w:w="2304" w:type="dxa"/>
          </w:tcPr>
          <w:p w14:paraId="47AA55EC" w14:textId="0F691BFC" w:rsidR="00ED76B0" w:rsidRDefault="0078247A">
            <w:pPr>
              <w:spacing w:after="0" w:line="240" w:lineRule="auto"/>
            </w:pPr>
            <w:r>
              <w:t>Objective evidence</w:t>
            </w:r>
          </w:p>
        </w:tc>
        <w:tc>
          <w:tcPr>
            <w:tcW w:w="7056" w:type="dxa"/>
          </w:tcPr>
          <w:p w14:paraId="6CAF0B9C" w14:textId="61F9F4D6" w:rsidR="00ED76B0" w:rsidRDefault="00264E20">
            <w:pPr>
              <w:spacing w:after="0" w:line="240" w:lineRule="auto"/>
            </w:pPr>
            <w:r w:rsidRPr="00264E20">
              <w:t>Data supporting the existence or verity of something</w:t>
            </w:r>
          </w:p>
        </w:tc>
      </w:tr>
      <w:tr w:rsidR="000D0CD9" w14:paraId="6BC78A42" w14:textId="77777777" w:rsidTr="51459502">
        <w:tc>
          <w:tcPr>
            <w:tcW w:w="2304" w:type="dxa"/>
          </w:tcPr>
          <w:p w14:paraId="6162B778" w14:textId="2A0E61A1" w:rsidR="000D0CD9" w:rsidRDefault="000D0CD9">
            <w:pPr>
              <w:spacing w:after="0" w:line="240" w:lineRule="auto"/>
            </w:pPr>
            <w:r>
              <w:lastRenderedPageBreak/>
              <w:t xml:space="preserve">Preliminary </w:t>
            </w:r>
            <w:r w:rsidR="00695605">
              <w:t xml:space="preserve">Hazard Analysis </w:t>
            </w:r>
            <w:r>
              <w:t>(PHA)</w:t>
            </w:r>
          </w:p>
        </w:tc>
        <w:tc>
          <w:tcPr>
            <w:tcW w:w="7056" w:type="dxa"/>
          </w:tcPr>
          <w:p w14:paraId="23255F58" w14:textId="205F4D61" w:rsidR="000D0CD9" w:rsidRDefault="00F4412E" w:rsidP="00E554D2">
            <w:pPr>
              <w:spacing w:after="0" w:line="240" w:lineRule="auto"/>
            </w:pPr>
            <w:ins w:id="64" w:author="Ashley Cramer" w:date="2025-01-24T14:07:00Z" w16du:dateUtc="2025-01-24T22:07:00Z">
              <w:r>
                <w:t>Technique used early in the development process that i</w:t>
              </w:r>
            </w:ins>
            <w:commentRangeStart w:id="65"/>
            <w:commentRangeStart w:id="66"/>
            <w:del w:id="67" w:author="Ashley Cramer" w:date="2025-01-24T14:07:00Z" w16du:dateUtc="2025-01-24T22:07:00Z">
              <w:r w:rsidR="05E143C0" w:rsidDel="00F4412E">
                <w:delText>I</w:delText>
              </w:r>
            </w:del>
            <w:r w:rsidR="05E143C0">
              <w:t>dentifies and evaluates the hazards, hazardous situations,</w:t>
            </w:r>
            <w:r w:rsidR="357C63C5">
              <w:t xml:space="preserve"> </w:t>
            </w:r>
            <w:r w:rsidR="05E143C0">
              <w:t>and resulting harms associated with a product</w:t>
            </w:r>
            <w:commentRangeEnd w:id="65"/>
            <w:r w:rsidR="000D0CD9">
              <w:rPr>
                <w:rStyle w:val="CommentReference"/>
              </w:rPr>
              <w:commentReference w:id="65"/>
            </w:r>
            <w:commentRangeEnd w:id="66"/>
            <w:r w:rsidR="007361B2">
              <w:rPr>
                <w:rStyle w:val="CommentReference"/>
              </w:rPr>
              <w:commentReference w:id="66"/>
            </w:r>
          </w:p>
        </w:tc>
      </w:tr>
      <w:tr w:rsidR="00947B45" w14:paraId="53511FAA" w14:textId="77777777" w:rsidTr="51459502">
        <w:tc>
          <w:tcPr>
            <w:tcW w:w="2304" w:type="dxa"/>
          </w:tcPr>
          <w:p w14:paraId="06B65EB1" w14:textId="02C7314B" w:rsidR="00947B45" w:rsidRDefault="00947B45">
            <w:pPr>
              <w:spacing w:after="0" w:line="240" w:lineRule="auto"/>
            </w:pPr>
            <w:r>
              <w:t>P</w:t>
            </w:r>
          </w:p>
        </w:tc>
        <w:tc>
          <w:tcPr>
            <w:tcW w:w="7056" w:type="dxa"/>
          </w:tcPr>
          <w:p w14:paraId="1D5B5178" w14:textId="15A70F22" w:rsidR="00947B45" w:rsidRDefault="00947B45" w:rsidP="00E554D2">
            <w:pPr>
              <w:spacing w:after="0" w:line="240" w:lineRule="auto"/>
            </w:pPr>
            <w:r>
              <w:t>Probability of occurrence of harm</w:t>
            </w:r>
          </w:p>
        </w:tc>
      </w:tr>
      <w:tr w:rsidR="00947B45" w14:paraId="7DB9EC97" w14:textId="77777777" w:rsidTr="51459502">
        <w:tc>
          <w:tcPr>
            <w:tcW w:w="2304" w:type="dxa"/>
          </w:tcPr>
          <w:p w14:paraId="58AD80DB" w14:textId="247859EC" w:rsidR="00947B45" w:rsidRDefault="00947B45">
            <w:pPr>
              <w:spacing w:after="0" w:line="240" w:lineRule="auto"/>
            </w:pPr>
            <w:r>
              <w:t>P1</w:t>
            </w:r>
          </w:p>
        </w:tc>
        <w:tc>
          <w:tcPr>
            <w:tcW w:w="7056" w:type="dxa"/>
          </w:tcPr>
          <w:p w14:paraId="1335458D" w14:textId="2033A9A3" w:rsidR="00947B45" w:rsidRDefault="00947B45" w:rsidP="00E554D2">
            <w:pPr>
              <w:spacing w:after="0" w:line="240" w:lineRule="auto"/>
            </w:pPr>
            <w:r>
              <w:t>P</w:t>
            </w:r>
            <w:r w:rsidRPr="00947B45">
              <w:t>robability of a hazardous situation occurring</w:t>
            </w:r>
          </w:p>
        </w:tc>
      </w:tr>
      <w:tr w:rsidR="00947B45" w14:paraId="5FE3DB41" w14:textId="77777777" w:rsidTr="51459502">
        <w:tc>
          <w:tcPr>
            <w:tcW w:w="2304" w:type="dxa"/>
          </w:tcPr>
          <w:p w14:paraId="3DD62887" w14:textId="2801884D" w:rsidR="00947B45" w:rsidRDefault="00947B45">
            <w:pPr>
              <w:spacing w:after="0" w:line="240" w:lineRule="auto"/>
            </w:pPr>
            <w:r>
              <w:t>P2</w:t>
            </w:r>
          </w:p>
        </w:tc>
        <w:tc>
          <w:tcPr>
            <w:tcW w:w="7056" w:type="dxa"/>
          </w:tcPr>
          <w:p w14:paraId="5BDD9D2E" w14:textId="097C2C87" w:rsidR="00947B45" w:rsidRDefault="00397BD6" w:rsidP="00E554D2">
            <w:pPr>
              <w:spacing w:after="0" w:line="240" w:lineRule="auto"/>
            </w:pPr>
            <w:r>
              <w:t>Likelihood</w:t>
            </w:r>
            <w:r w:rsidR="00947B45">
              <w:t xml:space="preserve"> of a hazardous situation leading to harm</w:t>
            </w:r>
          </w:p>
        </w:tc>
      </w:tr>
      <w:tr w:rsidR="00532A2C" w14:paraId="7510A963" w14:textId="77777777" w:rsidTr="51459502">
        <w:tc>
          <w:tcPr>
            <w:tcW w:w="2304" w:type="dxa"/>
          </w:tcPr>
          <w:p w14:paraId="65C5E74E" w14:textId="4003F58C" w:rsidR="00532A2C" w:rsidRDefault="0078247A">
            <w:pPr>
              <w:spacing w:after="0" w:line="240" w:lineRule="auto"/>
            </w:pPr>
            <w:r>
              <w:t>Post-production</w:t>
            </w:r>
          </w:p>
        </w:tc>
        <w:tc>
          <w:tcPr>
            <w:tcW w:w="7056" w:type="dxa"/>
          </w:tcPr>
          <w:p w14:paraId="74477998" w14:textId="7BA47A86" w:rsidR="00532A2C" w:rsidRDefault="334F3044" w:rsidP="00E554D2">
            <w:pPr>
              <w:spacing w:after="0" w:line="240" w:lineRule="auto"/>
            </w:pPr>
            <w:r>
              <w:t xml:space="preserve">Part of </w:t>
            </w:r>
            <w:del w:id="68" w:author="sdewall@macrobiologics.com" w:date="2025-01-10T20:39:00Z">
              <w:r w:rsidR="00A1111B" w:rsidDel="334F3044">
                <w:delText>the lifecycle of the product</w:delText>
              </w:r>
            </w:del>
            <w:ins w:id="69" w:author="sdewall@macrobiologics.com" w:date="2025-01-10T20:39:00Z">
              <w:r w:rsidR="19B96B09">
                <w:t>a product’s lifecycle:</w:t>
              </w:r>
            </w:ins>
            <w:r>
              <w:t xml:space="preserve"> after the design has been</w:t>
            </w:r>
            <w:r w:rsidR="357C63C5">
              <w:t xml:space="preserve"> </w:t>
            </w:r>
            <w:r>
              <w:t>completed and the product has been manufactured</w:t>
            </w:r>
          </w:p>
        </w:tc>
      </w:tr>
      <w:tr w:rsidR="00D65890" w14:paraId="2A5C1EC2" w14:textId="77777777" w:rsidTr="51459502">
        <w:tc>
          <w:tcPr>
            <w:tcW w:w="2304" w:type="dxa"/>
          </w:tcPr>
          <w:p w14:paraId="6092CCF1" w14:textId="5FB83BD9" w:rsidR="00D65890" w:rsidRDefault="00D65890">
            <w:pPr>
              <w:spacing w:after="0" w:line="240" w:lineRule="auto"/>
            </w:pPr>
            <w:r>
              <w:t>Process</w:t>
            </w:r>
          </w:p>
        </w:tc>
        <w:tc>
          <w:tcPr>
            <w:tcW w:w="7056" w:type="dxa"/>
          </w:tcPr>
          <w:p w14:paraId="7ACD2046" w14:textId="773220F6" w:rsidR="00D65890" w:rsidRDefault="00D65890" w:rsidP="00E554D2">
            <w:pPr>
              <w:spacing w:after="0" w:line="240" w:lineRule="auto"/>
            </w:pPr>
            <w:r>
              <w:t xml:space="preserve">Set of interrelated or interacting activities that use inputs to deliver an intended result </w:t>
            </w:r>
          </w:p>
        </w:tc>
      </w:tr>
      <w:tr w:rsidR="007F0280" w14:paraId="13C7659E" w14:textId="77777777" w:rsidTr="51459502">
        <w:tc>
          <w:tcPr>
            <w:tcW w:w="2304" w:type="dxa"/>
          </w:tcPr>
          <w:p w14:paraId="294838FF" w14:textId="6B5EBFEF" w:rsidR="007F0280" w:rsidRDefault="007F0280" w:rsidP="007F0280">
            <w:pPr>
              <w:spacing w:after="0" w:line="240" w:lineRule="auto"/>
            </w:pPr>
            <w:del w:id="70" w:author="sdewall@macrobiologics.com" w:date="2025-01-10T21:09:00Z">
              <w:r w:rsidDel="4E20F5D7">
                <w:delText xml:space="preserve">Quality </w:delText>
              </w:r>
              <w:r w:rsidDel="6444C287">
                <w:delText>Risk Management</w:delText>
              </w:r>
              <w:r w:rsidDel="4E20F5D7">
                <w:delText xml:space="preserve"> (QRM)</w:delText>
              </w:r>
            </w:del>
          </w:p>
        </w:tc>
        <w:tc>
          <w:tcPr>
            <w:tcW w:w="7056" w:type="dxa"/>
          </w:tcPr>
          <w:p w14:paraId="52BF6660" w14:textId="4FF9F15D" w:rsidR="007F0280" w:rsidRPr="00BF3710" w:rsidRDefault="007F0280" w:rsidP="00E554D2">
            <w:pPr>
              <w:spacing w:after="0" w:line="240" w:lineRule="auto"/>
            </w:pPr>
            <w:del w:id="71" w:author="sdewall@macrobiologics.com" w:date="2025-01-10T21:09:00Z">
              <w:r w:rsidDel="4E20F5D7">
                <w:delText>Systematic application of management policies, procedures,</w:delText>
              </w:r>
              <w:r w:rsidDel="357C63C5">
                <w:delText xml:space="preserve"> </w:delText>
              </w:r>
              <w:r w:rsidDel="4E20F5D7">
                <w:delText>and practices to the tasks of analyzing, evaluating,</w:delText>
              </w:r>
              <w:r w:rsidDel="357C63C5">
                <w:delText xml:space="preserve"> c</w:delText>
              </w:r>
              <w:r w:rsidDel="4E20F5D7">
                <w:delText>ontrolling, and monitoring risk</w:delText>
              </w:r>
            </w:del>
            <w:commentRangeStart w:id="72"/>
            <w:commentRangeEnd w:id="72"/>
            <w:r>
              <w:rPr>
                <w:rStyle w:val="CommentReference"/>
              </w:rPr>
              <w:commentReference w:id="72"/>
            </w:r>
          </w:p>
        </w:tc>
      </w:tr>
      <w:tr w:rsidR="005800B5" w14:paraId="6305ADBA" w14:textId="77777777" w:rsidTr="51459502">
        <w:tc>
          <w:tcPr>
            <w:tcW w:w="2304" w:type="dxa"/>
          </w:tcPr>
          <w:p w14:paraId="694E85FC" w14:textId="0766457C" w:rsidR="005800B5" w:rsidRDefault="00586402">
            <w:pPr>
              <w:spacing w:after="0" w:line="240" w:lineRule="auto"/>
            </w:pPr>
            <w:r>
              <w:t>Reasonably foreseeable misuse</w:t>
            </w:r>
          </w:p>
        </w:tc>
        <w:tc>
          <w:tcPr>
            <w:tcW w:w="7056" w:type="dxa"/>
          </w:tcPr>
          <w:p w14:paraId="0476F79B" w14:textId="69080124" w:rsidR="005800B5" w:rsidRPr="00BF3710" w:rsidRDefault="0096474C" w:rsidP="00E554D2">
            <w:pPr>
              <w:spacing w:after="0" w:line="240" w:lineRule="auto"/>
            </w:pPr>
            <w:r>
              <w:t>Use of a product or system in a way not intended by the</w:t>
            </w:r>
            <w:r w:rsidR="00E554D2">
              <w:t xml:space="preserve"> m</w:t>
            </w:r>
            <w:r>
              <w:t>anufacturer, but which can result from readily predictable</w:t>
            </w:r>
            <w:r w:rsidR="00E554D2">
              <w:t xml:space="preserve"> </w:t>
            </w:r>
            <w:r>
              <w:t>human behavior</w:t>
            </w:r>
          </w:p>
        </w:tc>
      </w:tr>
      <w:tr w:rsidR="00ED1B27" w14:paraId="2151B708" w14:textId="77777777" w:rsidTr="51459502">
        <w:tc>
          <w:tcPr>
            <w:tcW w:w="2304" w:type="dxa"/>
          </w:tcPr>
          <w:p w14:paraId="27EB2486" w14:textId="24FE5BAD" w:rsidR="00ED1B27" w:rsidRDefault="00586402">
            <w:pPr>
              <w:spacing w:after="0" w:line="240" w:lineRule="auto"/>
            </w:pPr>
            <w:r>
              <w:t>Residual risk</w:t>
            </w:r>
          </w:p>
        </w:tc>
        <w:tc>
          <w:tcPr>
            <w:tcW w:w="7056" w:type="dxa"/>
          </w:tcPr>
          <w:p w14:paraId="02E4DF28" w14:textId="78DCE447" w:rsidR="00ED1B27" w:rsidRDefault="0096474C" w:rsidP="0096474C">
            <w:pPr>
              <w:spacing w:after="0" w:line="240" w:lineRule="auto"/>
            </w:pPr>
            <w:r>
              <w:t>Risk remaining after risk control measures have been implemented</w:t>
            </w:r>
          </w:p>
        </w:tc>
      </w:tr>
      <w:tr w:rsidR="00ED1B27" w14:paraId="2D12DC4D" w14:textId="77777777" w:rsidTr="51459502">
        <w:tc>
          <w:tcPr>
            <w:tcW w:w="2304" w:type="dxa"/>
          </w:tcPr>
          <w:p w14:paraId="5CA111F5" w14:textId="26F991E4" w:rsidR="00ED1B27" w:rsidRDefault="00FC43FB">
            <w:pPr>
              <w:spacing w:after="0" w:line="240" w:lineRule="auto"/>
            </w:pPr>
            <w:r>
              <w:t>R</w:t>
            </w:r>
            <w:r w:rsidR="00586402">
              <w:t>isk</w:t>
            </w:r>
          </w:p>
        </w:tc>
        <w:tc>
          <w:tcPr>
            <w:tcW w:w="7056" w:type="dxa"/>
          </w:tcPr>
          <w:p w14:paraId="2A3ACE8E" w14:textId="699D5239" w:rsidR="00ED1B27" w:rsidRDefault="0096474C" w:rsidP="0096474C">
            <w:pPr>
              <w:spacing w:after="0" w:line="240" w:lineRule="auto"/>
            </w:pPr>
            <w:r>
              <w:t>The combination of the probability of occurrence of harm</w:t>
            </w:r>
            <w:r w:rsidR="00947B45">
              <w:t xml:space="preserve"> (P)</w:t>
            </w:r>
            <w:r>
              <w:t xml:space="preserve"> and </w:t>
            </w:r>
            <w:r w:rsidR="00D621A8">
              <w:t>the severity</w:t>
            </w:r>
            <w:r>
              <w:t xml:space="preserve"> of that harm</w:t>
            </w:r>
          </w:p>
        </w:tc>
      </w:tr>
      <w:tr w:rsidR="00586402" w14:paraId="4D1FE0C9" w14:textId="77777777" w:rsidTr="51459502">
        <w:tc>
          <w:tcPr>
            <w:tcW w:w="2304" w:type="dxa"/>
          </w:tcPr>
          <w:p w14:paraId="4B01D57D" w14:textId="23F67109" w:rsidR="00586402" w:rsidRDefault="00586402">
            <w:pPr>
              <w:spacing w:after="0" w:line="240" w:lineRule="auto"/>
            </w:pPr>
            <w:r>
              <w:t>Risk analysis</w:t>
            </w:r>
          </w:p>
        </w:tc>
        <w:tc>
          <w:tcPr>
            <w:tcW w:w="7056" w:type="dxa"/>
          </w:tcPr>
          <w:p w14:paraId="2067E744" w14:textId="5E0E6A2B" w:rsidR="00586402" w:rsidRDefault="252CEB06" w:rsidP="00A04FFC">
            <w:pPr>
              <w:spacing w:after="0" w:line="240" w:lineRule="auto"/>
            </w:pPr>
            <w:r>
              <w:t>Systematic use of available information to identify hazards and</w:t>
            </w:r>
            <w:del w:id="73" w:author="sdewall@macrobiologics.com" w:date="2025-01-10T20:41:00Z">
              <w:r w:rsidR="00A04FFC" w:rsidDel="252CEB06">
                <w:delText xml:space="preserve"> </w:delText>
              </w:r>
              <w:r w:rsidR="00A04FFC" w:rsidDel="243413CE">
                <w:delText>to</w:delText>
              </w:r>
            </w:del>
            <w:r w:rsidR="243413CE">
              <w:t xml:space="preserve"> estimate</w:t>
            </w:r>
            <w:r>
              <w:t xml:space="preserve"> risks. Risk analysis</w:t>
            </w:r>
            <w:r w:rsidR="567C6FC9">
              <w:t xml:space="preserve"> </w:t>
            </w:r>
            <w:r>
              <w:t xml:space="preserve">may utilize various </w:t>
            </w:r>
            <w:r w:rsidR="243413CE">
              <w:t>risk analysis</w:t>
            </w:r>
            <w:r>
              <w:t>/</w:t>
            </w:r>
            <w:commentRangeStart w:id="74"/>
            <w:commentRangeStart w:id="75"/>
            <w:r>
              <w:t>assessment tools</w:t>
            </w:r>
            <w:commentRangeEnd w:id="74"/>
            <w:r w:rsidR="00A04FFC">
              <w:rPr>
                <w:rStyle w:val="CommentReference"/>
              </w:rPr>
              <w:commentReference w:id="74"/>
            </w:r>
            <w:commentRangeEnd w:id="75"/>
            <w:r w:rsidR="00804B15">
              <w:rPr>
                <w:rStyle w:val="CommentReference"/>
              </w:rPr>
              <w:commentReference w:id="75"/>
            </w:r>
            <w:r>
              <w:t xml:space="preserve"> or</w:t>
            </w:r>
            <w:r w:rsidR="567C6FC9">
              <w:t xml:space="preserve"> </w:t>
            </w:r>
            <w:r>
              <w:t>methodologies</w:t>
            </w:r>
          </w:p>
        </w:tc>
      </w:tr>
      <w:tr w:rsidR="00586402" w14:paraId="138A7C2B" w14:textId="77777777" w:rsidTr="51459502">
        <w:tc>
          <w:tcPr>
            <w:tcW w:w="2304" w:type="dxa"/>
          </w:tcPr>
          <w:p w14:paraId="1FE0FF69" w14:textId="04AEC452" w:rsidR="00586402" w:rsidRDefault="00586402">
            <w:pPr>
              <w:spacing w:after="0" w:line="240" w:lineRule="auto"/>
            </w:pPr>
            <w:r>
              <w:t>Risk assessment</w:t>
            </w:r>
          </w:p>
        </w:tc>
        <w:tc>
          <w:tcPr>
            <w:tcW w:w="7056" w:type="dxa"/>
          </w:tcPr>
          <w:p w14:paraId="02F2E8BA" w14:textId="77777777" w:rsidR="00586402" w:rsidRDefault="009D4A65" w:rsidP="009D4A65">
            <w:pPr>
              <w:spacing w:after="0" w:line="240" w:lineRule="auto"/>
            </w:pPr>
            <w:r>
              <w:t>Overall process comprising a risk analysis and a risk evaluation</w:t>
            </w:r>
          </w:p>
          <w:p w14:paraId="3ACF61DB" w14:textId="77777777" w:rsidR="00F47690" w:rsidRDefault="00F47690" w:rsidP="009D4A65">
            <w:pPr>
              <w:spacing w:after="0" w:line="240" w:lineRule="auto"/>
            </w:pPr>
          </w:p>
          <w:p w14:paraId="15B31DCA" w14:textId="2D50B524" w:rsidR="00F47690" w:rsidRDefault="5CC37CF9" w:rsidP="00F47690">
            <w:pPr>
              <w:spacing w:after="0" w:line="240" w:lineRule="auto"/>
            </w:pPr>
            <w:r>
              <w:t xml:space="preserve">Systematic process of organizing information to support a risk decision to be made within a </w:t>
            </w:r>
            <w:r w:rsidR="6444C287">
              <w:t>Risk Management</w:t>
            </w:r>
            <w:r>
              <w:t xml:space="preserve"> process. It consists of </w:t>
            </w:r>
            <w:del w:id="76" w:author="sdewall@macrobiologics.com" w:date="2025-01-10T20:46:00Z">
              <w:r w:rsidR="00F47690" w:rsidDel="5CC37CF9">
                <w:delText>the identification of hazards (Hazard Identification)</w:delText>
              </w:r>
            </w:del>
            <w:ins w:id="77" w:author="sdewall@macrobiologics.com" w:date="2025-01-10T20:46:00Z">
              <w:r w:rsidR="029E1A30">
                <w:t>hazard identification</w:t>
              </w:r>
            </w:ins>
            <w:r>
              <w:t xml:space="preserve"> and the analysis and evaluation of risks associated with exposure to those hazards (</w:t>
            </w:r>
            <w:ins w:id="78" w:author="sdewall@macrobiologics.com" w:date="2025-01-10T20:49:00Z">
              <w:r w:rsidR="7EE92BA7">
                <w:t>r</w:t>
              </w:r>
            </w:ins>
            <w:del w:id="79" w:author="sdewall@macrobiologics.com" w:date="2025-01-10T20:49:00Z">
              <w:r w:rsidR="00F47690" w:rsidDel="5CC37CF9">
                <w:delText>R</w:delText>
              </w:r>
            </w:del>
            <w:r>
              <w:t xml:space="preserve">isk </w:t>
            </w:r>
            <w:ins w:id="80" w:author="sdewall@macrobiologics.com" w:date="2025-01-10T20:49:00Z">
              <w:r w:rsidR="409F855C">
                <w:t>a</w:t>
              </w:r>
            </w:ins>
            <w:del w:id="81" w:author="sdewall@macrobiologics.com" w:date="2025-01-10T20:49:00Z">
              <w:r w:rsidR="00F47690" w:rsidDel="5CC37CF9">
                <w:delText>A</w:delText>
              </w:r>
            </w:del>
            <w:r>
              <w:t>nalysis/</w:t>
            </w:r>
            <w:ins w:id="82" w:author="sdewall@macrobiologics.com" w:date="2025-01-10T20:49:00Z">
              <w:r w:rsidR="7AE9C290">
                <w:t>r</w:t>
              </w:r>
            </w:ins>
            <w:del w:id="83" w:author="sdewall@macrobiologics.com" w:date="2025-01-10T20:49:00Z">
              <w:r w:rsidR="00F47690" w:rsidDel="5CC37CF9">
                <w:delText>R</w:delText>
              </w:r>
            </w:del>
            <w:r>
              <w:t xml:space="preserve">isk </w:t>
            </w:r>
            <w:ins w:id="84" w:author="sdewall@macrobiologics.com" w:date="2025-01-10T20:49:00Z">
              <w:r w:rsidR="4B890541">
                <w:t>e</w:t>
              </w:r>
            </w:ins>
            <w:del w:id="85" w:author="sdewall@macrobiologics.com" w:date="2025-01-10T20:49:00Z">
              <w:r w:rsidR="00F47690" w:rsidDel="5CC37CF9">
                <w:delText>E</w:delText>
              </w:r>
            </w:del>
            <w:r>
              <w:t>valuation)</w:t>
            </w:r>
          </w:p>
        </w:tc>
      </w:tr>
      <w:tr w:rsidR="009D4A65" w14:paraId="416DDCBB" w14:textId="77777777" w:rsidTr="51459502">
        <w:tc>
          <w:tcPr>
            <w:tcW w:w="2304" w:type="dxa"/>
          </w:tcPr>
          <w:p w14:paraId="108B79E7" w14:textId="65D82784" w:rsidR="009D4A65" w:rsidRDefault="009D4A65">
            <w:pPr>
              <w:spacing w:after="0" w:line="240" w:lineRule="auto"/>
            </w:pPr>
            <w:r>
              <w:t>Risk communication</w:t>
            </w:r>
          </w:p>
        </w:tc>
        <w:tc>
          <w:tcPr>
            <w:tcW w:w="7056" w:type="dxa"/>
          </w:tcPr>
          <w:p w14:paraId="51D05C32" w14:textId="191A4857" w:rsidR="009D4A65" w:rsidRDefault="00E554D2" w:rsidP="00E554D2">
            <w:pPr>
              <w:spacing w:after="0" w:line="240" w:lineRule="auto"/>
            </w:pPr>
            <w:r>
              <w:t xml:space="preserve">The sharing of information about risk and </w:t>
            </w:r>
            <w:r w:rsidR="0056231D">
              <w:t>Risk Management</w:t>
            </w:r>
            <w:r>
              <w:t xml:space="preserve"> between the decision maker(s) and other stakeholders</w:t>
            </w:r>
          </w:p>
        </w:tc>
      </w:tr>
      <w:tr w:rsidR="00586402" w14:paraId="2CA4CDFF" w14:textId="77777777" w:rsidTr="51459502">
        <w:tc>
          <w:tcPr>
            <w:tcW w:w="2304" w:type="dxa"/>
          </w:tcPr>
          <w:p w14:paraId="161D54D0" w14:textId="16076618" w:rsidR="00586402" w:rsidRDefault="00586402">
            <w:pPr>
              <w:spacing w:after="0" w:line="240" w:lineRule="auto"/>
            </w:pPr>
            <w:r>
              <w:t>Risk control</w:t>
            </w:r>
          </w:p>
        </w:tc>
        <w:tc>
          <w:tcPr>
            <w:tcW w:w="7056" w:type="dxa"/>
          </w:tcPr>
          <w:p w14:paraId="7E4B5FBD" w14:textId="0EBB23C1" w:rsidR="00586402" w:rsidRDefault="5CC37CF9" w:rsidP="00F47690">
            <w:pPr>
              <w:spacing w:after="0" w:line="240" w:lineRule="auto"/>
            </w:pPr>
            <w:r>
              <w:t xml:space="preserve">Process in which decisions are made and measures implemented </w:t>
            </w:r>
            <w:del w:id="86" w:author="sdewall@macrobiologics.com" w:date="2025-01-10T21:02:00Z">
              <w:r w:rsidR="00F47690" w:rsidDel="5CC37CF9">
                <w:delText>by which risks are reduced to, or maintained within, specified levels</w:delText>
              </w:r>
            </w:del>
            <w:ins w:id="87" w:author="sdewall@macrobiologics.com" w:date="2025-01-10T21:02:00Z">
              <w:r w:rsidR="14F02580">
                <w:t>to reduce or maintain risk within specified levels</w:t>
              </w:r>
            </w:ins>
          </w:p>
        </w:tc>
      </w:tr>
      <w:tr w:rsidR="00586402" w14:paraId="4EF842CA" w14:textId="77777777" w:rsidTr="51459502">
        <w:tc>
          <w:tcPr>
            <w:tcW w:w="2304" w:type="dxa"/>
          </w:tcPr>
          <w:p w14:paraId="71E5CA07" w14:textId="49DA8B34" w:rsidR="00586402" w:rsidRDefault="00586402">
            <w:pPr>
              <w:spacing w:after="0" w:line="240" w:lineRule="auto"/>
            </w:pPr>
            <w:r>
              <w:t>Risk estimation</w:t>
            </w:r>
          </w:p>
        </w:tc>
        <w:tc>
          <w:tcPr>
            <w:tcW w:w="7056" w:type="dxa"/>
          </w:tcPr>
          <w:p w14:paraId="17847138" w14:textId="0D9B09C8" w:rsidR="00586402" w:rsidRDefault="775C9451" w:rsidP="00587CA7">
            <w:pPr>
              <w:spacing w:after="0" w:line="240" w:lineRule="auto"/>
            </w:pPr>
            <w:r>
              <w:t>Process used to assign values to the probability of occurrence of harm and the severity of that harm</w:t>
            </w:r>
            <w:ins w:id="88" w:author="sdewall@macrobiologics.com" w:date="2025-01-10T21:07:00Z">
              <w:r w:rsidR="3D92964E">
                <w:t xml:space="preserve"> (estimated risk)</w:t>
              </w:r>
            </w:ins>
          </w:p>
        </w:tc>
      </w:tr>
      <w:tr w:rsidR="00ED1B27" w14:paraId="6DBC9FF4" w14:textId="77777777" w:rsidTr="51459502">
        <w:tc>
          <w:tcPr>
            <w:tcW w:w="2304" w:type="dxa"/>
          </w:tcPr>
          <w:p w14:paraId="48409386" w14:textId="1CB0075B" w:rsidR="00ED1B27" w:rsidRDefault="00586402">
            <w:pPr>
              <w:spacing w:after="0" w:line="240" w:lineRule="auto"/>
            </w:pPr>
            <w:r>
              <w:t>Risk evaluation</w:t>
            </w:r>
          </w:p>
        </w:tc>
        <w:tc>
          <w:tcPr>
            <w:tcW w:w="7056" w:type="dxa"/>
          </w:tcPr>
          <w:p w14:paraId="7068561E" w14:textId="471C38E1" w:rsidR="00ED1B27" w:rsidRDefault="775C9451" w:rsidP="003360AE">
            <w:pPr>
              <w:spacing w:after="0" w:line="240" w:lineRule="auto"/>
            </w:pPr>
            <w:r>
              <w:t xml:space="preserve">The comparison of the estimated risk to </w:t>
            </w:r>
            <w:commentRangeStart w:id="89"/>
            <w:commentRangeStart w:id="90"/>
            <w:r>
              <w:t>given risk criteria</w:t>
            </w:r>
            <w:commentRangeEnd w:id="89"/>
            <w:r w:rsidR="00587CA7">
              <w:rPr>
                <w:rStyle w:val="CommentReference"/>
              </w:rPr>
              <w:commentReference w:id="89"/>
            </w:r>
            <w:commentRangeEnd w:id="90"/>
            <w:r w:rsidR="00D937A1">
              <w:rPr>
                <w:rStyle w:val="CommentReference"/>
              </w:rPr>
              <w:commentReference w:id="90"/>
            </w:r>
            <w:r>
              <w:t>,</w:t>
            </w:r>
            <w:r w:rsidR="690C7D64">
              <w:t xml:space="preserve"> </w:t>
            </w:r>
            <w:r>
              <w:t>using a quantitative or qualitative scale to determine the</w:t>
            </w:r>
            <w:r w:rsidR="690C7D64">
              <w:t xml:space="preserve"> </w:t>
            </w:r>
            <w:r>
              <w:t xml:space="preserve">acceptability of the </w:t>
            </w:r>
            <w:r>
              <w:lastRenderedPageBreak/>
              <w:t>risk. Outputs provide the</w:t>
            </w:r>
            <w:r w:rsidR="690C7D64">
              <w:t xml:space="preserve"> </w:t>
            </w:r>
            <w:r>
              <w:t xml:space="preserve">basis for risk reduction and/or </w:t>
            </w:r>
            <w:r w:rsidR="0B4A2FD7">
              <w:t>risk acceptance</w:t>
            </w:r>
            <w:r>
              <w:t xml:space="preserve"> decisions</w:t>
            </w:r>
          </w:p>
        </w:tc>
      </w:tr>
      <w:tr w:rsidR="00C94809" w14:paraId="6347806E" w14:textId="77777777" w:rsidTr="51459502">
        <w:tc>
          <w:tcPr>
            <w:tcW w:w="2304" w:type="dxa"/>
          </w:tcPr>
          <w:p w14:paraId="501C750F" w14:textId="6741F243" w:rsidR="00C94809" w:rsidRDefault="0480E0AB" w:rsidP="51459502">
            <w:pPr>
              <w:spacing w:after="0" w:line="240" w:lineRule="auto"/>
            </w:pPr>
            <w:r>
              <w:lastRenderedPageBreak/>
              <w:t>Risk Management</w:t>
            </w:r>
            <w:ins w:id="91" w:author="sdewall@macrobiologics.com" w:date="2025-01-10T21:09:00Z">
              <w:r w:rsidR="64CCD2A6">
                <w:t xml:space="preserve"> (also </w:t>
              </w:r>
            </w:ins>
            <w:ins w:id="92" w:author="sdewall@macrobiologics.com" w:date="2025-01-10T21:10:00Z">
              <w:r w:rsidR="64CCD2A6">
                <w:t>“</w:t>
              </w:r>
            </w:ins>
            <w:ins w:id="93" w:author="sdewall@macrobiologics.com" w:date="2025-01-10T21:09:00Z">
              <w:r w:rsidR="64CCD2A6">
                <w:t>Quality Risk Management</w:t>
              </w:r>
            </w:ins>
            <w:ins w:id="94" w:author="sdewall@macrobiologics.com" w:date="2025-01-10T21:10:00Z">
              <w:r w:rsidR="64CCD2A6">
                <w:t>”</w:t>
              </w:r>
            </w:ins>
            <w:ins w:id="95" w:author="sdewall@macrobiologics.com" w:date="2025-01-10T21:09:00Z">
              <w:r w:rsidR="64CCD2A6">
                <w:t xml:space="preserve"> (QRM))</w:t>
              </w:r>
            </w:ins>
          </w:p>
        </w:tc>
        <w:tc>
          <w:tcPr>
            <w:tcW w:w="7056" w:type="dxa"/>
          </w:tcPr>
          <w:p w14:paraId="6EC3A96C" w14:textId="3613073B" w:rsidR="00C94809" w:rsidRDefault="00A44C72" w:rsidP="00D15035">
            <w:pPr>
              <w:spacing w:after="0" w:line="240" w:lineRule="auto"/>
            </w:pPr>
            <w:r w:rsidRPr="00A44C72">
              <w:t>Systemic application of management policies, procedures, and practices to the tasks of analyzing, evaluating, controlling, and monitoring risk</w:t>
            </w:r>
          </w:p>
        </w:tc>
      </w:tr>
      <w:tr w:rsidR="00DD2428" w14:paraId="6A8C1DB0" w14:textId="77777777" w:rsidTr="51459502">
        <w:tc>
          <w:tcPr>
            <w:tcW w:w="2304" w:type="dxa"/>
          </w:tcPr>
          <w:p w14:paraId="54292022" w14:textId="5CBD33C3" w:rsidR="00DD2428" w:rsidRDefault="00313E9F" w:rsidP="00DD2428">
            <w:pPr>
              <w:spacing w:after="0" w:line="240" w:lineRule="auto"/>
            </w:pPr>
            <w:r>
              <w:t>Risk Management</w:t>
            </w:r>
            <w:r w:rsidR="00D15035">
              <w:t xml:space="preserve"> </w:t>
            </w:r>
            <w:r>
              <w:t xml:space="preserve">File </w:t>
            </w:r>
            <w:r w:rsidR="00D15035">
              <w:t>(RMF)</w:t>
            </w:r>
          </w:p>
        </w:tc>
        <w:tc>
          <w:tcPr>
            <w:tcW w:w="7056" w:type="dxa"/>
          </w:tcPr>
          <w:p w14:paraId="48C28C45" w14:textId="3CC95C99" w:rsidR="00DD2428" w:rsidRDefault="00D15035" w:rsidP="00D15035">
            <w:pPr>
              <w:spacing w:after="0" w:line="240" w:lineRule="auto"/>
            </w:pPr>
            <w:r>
              <w:t xml:space="preserve">Set of records and other documents that are produced by </w:t>
            </w:r>
            <w:r w:rsidR="0056231D">
              <w:t>Risk Management</w:t>
            </w:r>
          </w:p>
        </w:tc>
      </w:tr>
      <w:tr w:rsidR="00DD2428" w14:paraId="61A8D2D4" w14:textId="77777777" w:rsidTr="51459502">
        <w:tc>
          <w:tcPr>
            <w:tcW w:w="2304" w:type="dxa"/>
          </w:tcPr>
          <w:p w14:paraId="3AFCE98D" w14:textId="476E95EE" w:rsidR="00DD2428" w:rsidRDefault="00313E9F" w:rsidP="00DD2428">
            <w:pPr>
              <w:spacing w:after="0" w:line="240" w:lineRule="auto"/>
            </w:pPr>
            <w:r>
              <w:t>Risk Management</w:t>
            </w:r>
            <w:r w:rsidR="00D15035">
              <w:t xml:space="preserve"> </w:t>
            </w:r>
            <w:r w:rsidR="00D25CC0">
              <w:t xml:space="preserve">Plan </w:t>
            </w:r>
            <w:r w:rsidR="00D15035">
              <w:t>(RMP)</w:t>
            </w:r>
          </w:p>
        </w:tc>
        <w:tc>
          <w:tcPr>
            <w:tcW w:w="7056" w:type="dxa"/>
          </w:tcPr>
          <w:p w14:paraId="1398A2C3" w14:textId="0ED5E343" w:rsidR="00DD2428" w:rsidRDefault="00A22C19" w:rsidP="00A22C19">
            <w:pPr>
              <w:spacing w:after="0" w:line="240" w:lineRule="auto"/>
            </w:pPr>
            <w:r>
              <w:t xml:space="preserve">Iterative guide to </w:t>
            </w:r>
            <w:r w:rsidR="0056231D">
              <w:t>Risk Management</w:t>
            </w:r>
            <w:r>
              <w:t xml:space="preserve"> activities throughout the entire lifecycle of a given product or family of products</w:t>
            </w:r>
          </w:p>
        </w:tc>
      </w:tr>
      <w:tr w:rsidR="00A22C19" w14:paraId="6F734A77" w14:textId="77777777" w:rsidTr="51459502">
        <w:tc>
          <w:tcPr>
            <w:tcW w:w="2304" w:type="dxa"/>
          </w:tcPr>
          <w:p w14:paraId="51A2B3C1" w14:textId="6CEA411B" w:rsidR="00A22C19" w:rsidRDefault="00A22C19" w:rsidP="00DD2428">
            <w:pPr>
              <w:spacing w:after="0" w:line="240" w:lineRule="auto"/>
            </w:pPr>
            <w:r>
              <w:t>Risk reduction</w:t>
            </w:r>
          </w:p>
        </w:tc>
        <w:tc>
          <w:tcPr>
            <w:tcW w:w="7056" w:type="dxa"/>
          </w:tcPr>
          <w:p w14:paraId="69D6C5E8" w14:textId="1BB3E105" w:rsidR="00A22C19" w:rsidRDefault="2C3DD3F1" w:rsidP="00DD2428">
            <w:pPr>
              <w:spacing w:after="0" w:line="240" w:lineRule="auto"/>
            </w:pPr>
            <w:r>
              <w:t xml:space="preserve">Actions taken to lessen the </w:t>
            </w:r>
            <w:r w:rsidR="5A2DCE8E">
              <w:t>probability</w:t>
            </w:r>
            <w:r>
              <w:t xml:space="preserve"> of occurrence of harm </w:t>
            </w:r>
            <w:commentRangeStart w:id="96"/>
            <w:commentRangeStart w:id="97"/>
            <w:r>
              <w:t>and</w:t>
            </w:r>
            <w:ins w:id="98" w:author="sdewall@macrobiologics.com" w:date="2025-01-10T21:12:00Z">
              <w:r w:rsidR="01C6C194">
                <w:t>/or</w:t>
              </w:r>
            </w:ins>
            <w:r>
              <w:t xml:space="preserve"> </w:t>
            </w:r>
            <w:commentRangeEnd w:id="96"/>
            <w:r w:rsidR="00A22C19">
              <w:rPr>
                <w:rStyle w:val="CommentReference"/>
              </w:rPr>
              <w:commentReference w:id="96"/>
            </w:r>
            <w:commentRangeEnd w:id="97"/>
            <w:r w:rsidR="004F1807">
              <w:rPr>
                <w:rStyle w:val="CommentReference"/>
              </w:rPr>
              <w:commentReference w:id="97"/>
            </w:r>
            <w:r>
              <w:t xml:space="preserve">the </w:t>
            </w:r>
            <w:r w:rsidR="5A2DCE8E">
              <w:t>severity of that harm</w:t>
            </w:r>
          </w:p>
        </w:tc>
      </w:tr>
      <w:tr w:rsidR="00A22C19" w14:paraId="1278057B" w14:textId="77777777" w:rsidTr="51459502">
        <w:tc>
          <w:tcPr>
            <w:tcW w:w="2304" w:type="dxa"/>
          </w:tcPr>
          <w:p w14:paraId="3B0740EB" w14:textId="3F3BEE33" w:rsidR="00A22C19" w:rsidRDefault="00A22C19" w:rsidP="00DD2428">
            <w:pPr>
              <w:spacing w:after="0" w:line="240" w:lineRule="auto"/>
            </w:pPr>
            <w:r>
              <w:t>Risk review</w:t>
            </w:r>
          </w:p>
        </w:tc>
        <w:tc>
          <w:tcPr>
            <w:tcW w:w="7056" w:type="dxa"/>
          </w:tcPr>
          <w:p w14:paraId="20525AF4" w14:textId="36CCFCD2" w:rsidR="00A22C19" w:rsidRDefault="2C3DD3F1" w:rsidP="00DD2428">
            <w:pPr>
              <w:spacing w:after="0" w:line="240" w:lineRule="auto"/>
            </w:pPr>
            <w:r>
              <w:t xml:space="preserve">Review or monitoring of output/results of the </w:t>
            </w:r>
            <w:commentRangeStart w:id="99"/>
            <w:commentRangeStart w:id="100"/>
            <w:del w:id="101" w:author="Ashley Cramer" w:date="2025-01-12T17:07:00Z" w16du:dateUtc="2025-01-13T01:07:00Z">
              <w:r w:rsidDel="004F1807">
                <w:delText>Q</w:delText>
              </w:r>
            </w:del>
            <w:r>
              <w:t xml:space="preserve">RM </w:t>
            </w:r>
            <w:commentRangeEnd w:id="99"/>
            <w:r w:rsidR="00A22C19">
              <w:rPr>
                <w:rStyle w:val="CommentReference"/>
              </w:rPr>
              <w:commentReference w:id="99"/>
            </w:r>
            <w:commentRangeEnd w:id="100"/>
            <w:r w:rsidR="00ED48CC">
              <w:rPr>
                <w:rStyle w:val="CommentReference"/>
              </w:rPr>
              <w:commentReference w:id="100"/>
            </w:r>
            <w:r>
              <w:t>process</w:t>
            </w:r>
          </w:p>
        </w:tc>
      </w:tr>
      <w:tr w:rsidR="00DD2428" w14:paraId="6856A988" w14:textId="77777777" w:rsidTr="51459502">
        <w:tc>
          <w:tcPr>
            <w:tcW w:w="2304" w:type="dxa"/>
          </w:tcPr>
          <w:p w14:paraId="4DB26EA7" w14:textId="5A602CA4" w:rsidR="00DD2428" w:rsidRDefault="00DD2428" w:rsidP="00DD2428">
            <w:pPr>
              <w:spacing w:after="0" w:line="240" w:lineRule="auto"/>
            </w:pPr>
            <w:r>
              <w:t>Safety</w:t>
            </w:r>
          </w:p>
        </w:tc>
        <w:tc>
          <w:tcPr>
            <w:tcW w:w="7056" w:type="dxa"/>
          </w:tcPr>
          <w:p w14:paraId="514BE9D6" w14:textId="235B783B" w:rsidR="00DD2428" w:rsidRDefault="00A22C19" w:rsidP="00DD2428">
            <w:pPr>
              <w:spacing w:after="0" w:line="240" w:lineRule="auto"/>
            </w:pPr>
            <w:r>
              <w:t>Freedom from unacceptable risk</w:t>
            </w:r>
          </w:p>
        </w:tc>
      </w:tr>
      <w:tr w:rsidR="00DD2428" w14:paraId="18D05A64" w14:textId="77777777" w:rsidTr="51459502">
        <w:tc>
          <w:tcPr>
            <w:tcW w:w="2304" w:type="dxa"/>
          </w:tcPr>
          <w:p w14:paraId="4C1AAAC7" w14:textId="369D6539" w:rsidR="00DD2428" w:rsidRDefault="00DD2428" w:rsidP="00DD2428">
            <w:pPr>
              <w:spacing w:after="0" w:line="240" w:lineRule="auto"/>
            </w:pPr>
            <w:r>
              <w:t>Severity</w:t>
            </w:r>
          </w:p>
        </w:tc>
        <w:tc>
          <w:tcPr>
            <w:tcW w:w="7056" w:type="dxa"/>
          </w:tcPr>
          <w:p w14:paraId="361683F0" w14:textId="7A635851" w:rsidR="00DD2428" w:rsidRDefault="00A22C19" w:rsidP="00DD2428">
            <w:pPr>
              <w:spacing w:after="0" w:line="240" w:lineRule="auto"/>
            </w:pPr>
            <w:r>
              <w:t>A measure of the possible consequences of a hazard</w:t>
            </w:r>
          </w:p>
        </w:tc>
      </w:tr>
      <w:tr w:rsidR="00DD2428" w14:paraId="5D08B6D5" w14:textId="77777777" w:rsidTr="51459502">
        <w:tc>
          <w:tcPr>
            <w:tcW w:w="2304" w:type="dxa"/>
          </w:tcPr>
          <w:p w14:paraId="0C287DC1" w14:textId="4F4106C9" w:rsidR="00DD2428" w:rsidRDefault="00DD2428" w:rsidP="00DD2428">
            <w:pPr>
              <w:spacing w:after="0" w:line="240" w:lineRule="auto"/>
            </w:pPr>
            <w:r>
              <w:t>State of the art</w:t>
            </w:r>
          </w:p>
        </w:tc>
        <w:tc>
          <w:tcPr>
            <w:tcW w:w="7056" w:type="dxa"/>
          </w:tcPr>
          <w:p w14:paraId="086D1D46" w14:textId="06CFCA92" w:rsidR="00DD2428" w:rsidRDefault="6345A22C" w:rsidP="007D6217">
            <w:pPr>
              <w:spacing w:after="0" w:line="240" w:lineRule="auto"/>
            </w:pPr>
            <w:r>
              <w:t>D</w:t>
            </w:r>
            <w:commentRangeStart w:id="102"/>
            <w:commentRangeStart w:id="103"/>
            <w:r>
              <w:t>eveloped stage of technical capability at a given time as regards products, processes, and services, based on the relevant consolidated findings of science, technology, and experience</w:t>
            </w:r>
            <w:commentRangeEnd w:id="102"/>
            <w:r w:rsidR="007D6217">
              <w:rPr>
                <w:rStyle w:val="CommentReference"/>
              </w:rPr>
              <w:commentReference w:id="102"/>
            </w:r>
            <w:commentRangeEnd w:id="103"/>
            <w:r w:rsidR="004D1A29">
              <w:rPr>
                <w:rStyle w:val="CommentReference"/>
              </w:rPr>
              <w:commentReference w:id="103"/>
            </w:r>
          </w:p>
        </w:tc>
      </w:tr>
      <w:tr w:rsidR="00DD2428" w14:paraId="0B9544D2" w14:textId="77777777" w:rsidTr="51459502">
        <w:tc>
          <w:tcPr>
            <w:tcW w:w="2304" w:type="dxa"/>
          </w:tcPr>
          <w:p w14:paraId="325AF042" w14:textId="2F58F3BE" w:rsidR="00DD2428" w:rsidRDefault="00DD2428" w:rsidP="00DD2428">
            <w:pPr>
              <w:spacing w:after="0" w:line="240" w:lineRule="auto"/>
            </w:pPr>
            <w:r>
              <w:t xml:space="preserve">Top </w:t>
            </w:r>
            <w:r w:rsidR="00360B2E">
              <w:t>m</w:t>
            </w:r>
            <w:r>
              <w:t>anagement</w:t>
            </w:r>
          </w:p>
        </w:tc>
        <w:tc>
          <w:tcPr>
            <w:tcW w:w="7056" w:type="dxa"/>
          </w:tcPr>
          <w:p w14:paraId="65BFD683" w14:textId="49DAE777" w:rsidR="00DD2428" w:rsidRDefault="007D6217" w:rsidP="007D6217">
            <w:pPr>
              <w:spacing w:after="0" w:line="240" w:lineRule="auto"/>
            </w:pPr>
            <w:r>
              <w:t>Person or group of people who directs and controls a manufacturer at the highest level</w:t>
            </w:r>
          </w:p>
        </w:tc>
      </w:tr>
      <w:tr w:rsidR="00CA1AE2" w14:paraId="728DFDF8" w14:textId="77777777" w:rsidTr="51459502">
        <w:tc>
          <w:tcPr>
            <w:tcW w:w="2304" w:type="dxa"/>
          </w:tcPr>
          <w:p w14:paraId="65ACFC71" w14:textId="726234FF" w:rsidR="00CA1AE2" w:rsidRDefault="00CA1AE2" w:rsidP="00DD2428">
            <w:pPr>
              <w:spacing w:after="0" w:line="240" w:lineRule="auto"/>
            </w:pPr>
            <w:r>
              <w:t>Use environment</w:t>
            </w:r>
          </w:p>
        </w:tc>
        <w:tc>
          <w:tcPr>
            <w:tcW w:w="7056" w:type="dxa"/>
          </w:tcPr>
          <w:p w14:paraId="385D68E5" w14:textId="48572FBE" w:rsidR="00CA1AE2" w:rsidRDefault="007D6217" w:rsidP="007D6217">
            <w:pPr>
              <w:spacing w:after="0" w:line="240" w:lineRule="auto"/>
            </w:pPr>
            <w:r>
              <w:t>Actual conditions and setting in which users interact with the product</w:t>
            </w:r>
          </w:p>
        </w:tc>
      </w:tr>
      <w:tr w:rsidR="00DD2428" w14:paraId="17EEE9A6" w14:textId="77777777" w:rsidTr="51459502">
        <w:tc>
          <w:tcPr>
            <w:tcW w:w="2304" w:type="dxa"/>
          </w:tcPr>
          <w:p w14:paraId="787DEEF9" w14:textId="6B99BB00" w:rsidR="00DD2428" w:rsidRDefault="00FC716B" w:rsidP="00DD2428">
            <w:pPr>
              <w:spacing w:after="0" w:line="240" w:lineRule="auto"/>
            </w:pPr>
            <w:r>
              <w:t>Use error</w:t>
            </w:r>
          </w:p>
        </w:tc>
        <w:tc>
          <w:tcPr>
            <w:tcW w:w="7056" w:type="dxa"/>
          </w:tcPr>
          <w:p w14:paraId="1245B9A0" w14:textId="309725F9" w:rsidR="00DD2428" w:rsidRDefault="191FD5B9" w:rsidP="004B1014">
            <w:pPr>
              <w:spacing w:after="0" w:line="240" w:lineRule="auto"/>
            </w:pPr>
            <w:r>
              <w:t xml:space="preserve">User action or lack of user action while using the product that leads to a different result than </w:t>
            </w:r>
            <w:del w:id="104" w:author="sdewall@macrobiologics.com" w:date="2025-01-11T00:33:00Z">
              <w:r w:rsidR="004B1014" w:rsidDel="191FD5B9">
                <w:delText xml:space="preserve">that </w:delText>
              </w:r>
            </w:del>
            <w:r>
              <w:t>intended by the manufacturer or expected by the user</w:t>
            </w:r>
          </w:p>
        </w:tc>
      </w:tr>
      <w:tr w:rsidR="00CA1AE2" w14:paraId="04133DDB" w14:textId="77777777" w:rsidTr="51459502">
        <w:tc>
          <w:tcPr>
            <w:tcW w:w="2304" w:type="dxa"/>
          </w:tcPr>
          <w:p w14:paraId="65563DAF" w14:textId="0E092F33" w:rsidR="00CA1AE2" w:rsidRDefault="00CA1AE2" w:rsidP="00DD2428">
            <w:pPr>
              <w:spacing w:after="0" w:line="240" w:lineRule="auto"/>
            </w:pPr>
            <w:r>
              <w:t>User</w:t>
            </w:r>
          </w:p>
        </w:tc>
        <w:tc>
          <w:tcPr>
            <w:tcW w:w="7056" w:type="dxa"/>
          </w:tcPr>
          <w:p w14:paraId="38893DC3" w14:textId="691CC17B" w:rsidR="00CA1AE2" w:rsidRDefault="00B41835" w:rsidP="004B1014">
            <w:pPr>
              <w:spacing w:after="0" w:line="240" w:lineRule="auto"/>
            </w:pPr>
            <w:r>
              <w:t>A person</w:t>
            </w:r>
            <w:r w:rsidR="004B1014">
              <w:t xml:space="preserve"> who interacts with (i.e., operates or handles) the product</w:t>
            </w:r>
          </w:p>
        </w:tc>
      </w:tr>
      <w:tr w:rsidR="00FD04BD" w14:paraId="36D84D75" w14:textId="77777777" w:rsidTr="51459502">
        <w:tc>
          <w:tcPr>
            <w:tcW w:w="2304" w:type="dxa"/>
          </w:tcPr>
          <w:p w14:paraId="57F10976" w14:textId="7460E503" w:rsidR="00FD04BD" w:rsidRDefault="00FD04BD" w:rsidP="00DD2428">
            <w:pPr>
              <w:spacing w:after="0" w:line="240" w:lineRule="auto"/>
            </w:pPr>
            <w:r>
              <w:t>Use</w:t>
            </w:r>
            <w:r w:rsidR="00853D03">
              <w:t>-</w:t>
            </w:r>
            <w:r w:rsidR="00360B2E">
              <w:t>r</w:t>
            </w:r>
            <w:r>
              <w:t xml:space="preserve">elated </w:t>
            </w:r>
            <w:r w:rsidR="00360B2E">
              <w:t>r</w:t>
            </w:r>
            <w:r>
              <w:t xml:space="preserve">isk </w:t>
            </w:r>
            <w:r w:rsidR="00360B2E">
              <w:t>a</w:t>
            </w:r>
            <w:r>
              <w:t>nalysis (URRA)</w:t>
            </w:r>
          </w:p>
        </w:tc>
        <w:tc>
          <w:tcPr>
            <w:tcW w:w="7056" w:type="dxa"/>
          </w:tcPr>
          <w:p w14:paraId="13EBD748" w14:textId="77777777" w:rsidR="00853D03" w:rsidRDefault="00853D03" w:rsidP="00853D03">
            <w:pPr>
              <w:spacing w:after="0" w:line="240" w:lineRule="auto"/>
            </w:pPr>
            <w:r>
              <w:t>A risk analysis tool used to identify use-related hazards</w:t>
            </w:r>
          </w:p>
          <w:p w14:paraId="5504DE7D" w14:textId="7942B616" w:rsidR="00FD04BD" w:rsidRDefault="00853D03" w:rsidP="00853D03">
            <w:pPr>
              <w:spacing w:after="0" w:line="240" w:lineRule="auto"/>
            </w:pPr>
            <w:r>
              <w:t>associated with medical product use and the measures implemented to reduce associated risks</w:t>
            </w:r>
          </w:p>
        </w:tc>
      </w:tr>
      <w:tr w:rsidR="00FC43FB" w14:paraId="199B4345" w14:textId="77777777" w:rsidTr="51459502">
        <w:tc>
          <w:tcPr>
            <w:tcW w:w="2304" w:type="dxa"/>
          </w:tcPr>
          <w:p w14:paraId="78D4B445" w14:textId="7396E590" w:rsidR="00FC43FB" w:rsidRDefault="00FC43FB" w:rsidP="00FC43FB">
            <w:pPr>
              <w:spacing w:after="0" w:line="240" w:lineRule="auto"/>
            </w:pPr>
            <w:r>
              <w:t xml:space="preserve">Validation </w:t>
            </w:r>
          </w:p>
        </w:tc>
        <w:tc>
          <w:tcPr>
            <w:tcW w:w="7056" w:type="dxa"/>
          </w:tcPr>
          <w:p w14:paraId="1314A219" w14:textId="6A7A77CE" w:rsidR="00FC43FB" w:rsidRPr="00FC43FB" w:rsidRDefault="00FC43FB" w:rsidP="00FC43FB">
            <w:pPr>
              <w:spacing w:after="0" w:line="240" w:lineRule="auto"/>
            </w:pPr>
            <w:r w:rsidRPr="00FC43FB">
              <w:t>Confirmation by examination and provision of objective evidence that the particular requirements for a specific intended use can be consistently fulfilled</w:t>
            </w:r>
          </w:p>
        </w:tc>
      </w:tr>
      <w:tr w:rsidR="00FC43FB" w14:paraId="21D36BAC" w14:textId="77777777" w:rsidTr="51459502">
        <w:tc>
          <w:tcPr>
            <w:tcW w:w="2304" w:type="dxa"/>
          </w:tcPr>
          <w:p w14:paraId="43863376" w14:textId="6FD8EC0C" w:rsidR="00FC43FB" w:rsidRDefault="00FC43FB" w:rsidP="00FC43FB">
            <w:pPr>
              <w:spacing w:after="0" w:line="240" w:lineRule="auto"/>
            </w:pPr>
            <w:r>
              <w:t>Verification</w:t>
            </w:r>
          </w:p>
        </w:tc>
        <w:tc>
          <w:tcPr>
            <w:tcW w:w="7056" w:type="dxa"/>
          </w:tcPr>
          <w:p w14:paraId="0E710B83" w14:textId="62D9884C" w:rsidR="00FC43FB" w:rsidRDefault="00FC43FB" w:rsidP="00FC43FB">
            <w:pPr>
              <w:spacing w:after="0" w:line="240" w:lineRule="auto"/>
            </w:pPr>
            <w:r w:rsidRPr="00FC43FB">
              <w:t>Confirmation by examination and provision of objective evidence that specified requirements have been fulfilled</w:t>
            </w:r>
          </w:p>
        </w:tc>
      </w:tr>
    </w:tbl>
    <w:p w14:paraId="7F07008A" w14:textId="327C86AF" w:rsidR="00753D70" w:rsidRDefault="00753D70" w:rsidP="000E3AFB">
      <w:pPr>
        <w:pStyle w:val="SOPNumbering"/>
      </w:pPr>
      <w:r w:rsidRPr="000E3AFB">
        <w:t>Procedure</w:t>
      </w:r>
    </w:p>
    <w:p w14:paraId="75011893" w14:textId="739E4499" w:rsidR="002D209A" w:rsidRDefault="002D209A" w:rsidP="00A358A7">
      <w:pPr>
        <w:pStyle w:val="SOPNumbering"/>
        <w:numPr>
          <w:ilvl w:val="1"/>
          <w:numId w:val="5"/>
        </w:numPr>
      </w:pPr>
      <w:commentRangeStart w:id="105"/>
      <w:commentRangeStart w:id="106"/>
      <w:r>
        <w:t>Overview</w:t>
      </w:r>
      <w:commentRangeEnd w:id="105"/>
      <w:r w:rsidR="00536706">
        <w:rPr>
          <w:rStyle w:val="CommentReference"/>
        </w:rPr>
        <w:commentReference w:id="105"/>
      </w:r>
      <w:commentRangeEnd w:id="106"/>
      <w:r>
        <w:rPr>
          <w:rStyle w:val="CommentReference"/>
        </w:rPr>
        <w:commentReference w:id="106"/>
      </w:r>
    </w:p>
    <w:p w14:paraId="00143E26" w14:textId="39161EBA" w:rsidR="00F67B07" w:rsidRDefault="00313E9F" w:rsidP="00AE2B5C">
      <w:r>
        <w:t>Risk Management</w:t>
      </w:r>
      <w:r w:rsidR="00AE2B5C">
        <w:t xml:space="preserve"> is </w:t>
      </w:r>
      <w:r w:rsidR="005F5B7F">
        <w:t>a systematic</w:t>
      </w:r>
      <w:r w:rsidR="002E06BD">
        <w:t>, evidenced-based</w:t>
      </w:r>
      <w:r w:rsidR="005F5B7F">
        <w:t xml:space="preserve"> approach to </w:t>
      </w:r>
      <w:r w:rsidR="002E06BD">
        <w:t>support risk-based decision making around a product and its manufacture,</w:t>
      </w:r>
      <w:r w:rsidR="000637A6">
        <w:t xml:space="preserve"> with the aim of reducing subjectivity. </w:t>
      </w:r>
      <w:r w:rsidR="00922C99">
        <w:t xml:space="preserve">The </w:t>
      </w:r>
      <w:r w:rsidR="00922C99">
        <w:lastRenderedPageBreak/>
        <w:t xml:space="preserve">process helps to ensure quality is maintained throughout a product’s lifecycle and </w:t>
      </w:r>
      <w:r w:rsidR="004D6328">
        <w:t xml:space="preserve">the critical quality attributes (CQAs)/critical to quality (CtQs) are consistently controlled through the establishment of critical process parameters (CPPs), critical material attributes (CMAs), and other control strategies as appropriate. </w:t>
      </w:r>
    </w:p>
    <w:p w14:paraId="17520E14" w14:textId="66D17BA5" w:rsidR="00AE2B5C" w:rsidRDefault="00313E9F" w:rsidP="00AE2B5C">
      <w:r>
        <w:t>Risk Management</w:t>
      </w:r>
      <w:r w:rsidR="00F67B07">
        <w:t xml:space="preserve"> is integrated within the </w:t>
      </w:r>
      <w:commentRangeStart w:id="107"/>
      <w:commentRangeStart w:id="108"/>
      <w:commentRangeStart w:id="109"/>
      <w:r w:rsidR="00D67808">
        <w:t>Design Control</w:t>
      </w:r>
      <w:r w:rsidR="003A7F6B">
        <w:t xml:space="preserve"> </w:t>
      </w:r>
      <w:commentRangeEnd w:id="107"/>
      <w:r w:rsidR="001A3436">
        <w:rPr>
          <w:rStyle w:val="CommentReference"/>
        </w:rPr>
        <w:commentReference w:id="107"/>
      </w:r>
      <w:commentRangeEnd w:id="108"/>
      <w:r>
        <w:rPr>
          <w:rStyle w:val="CommentReference"/>
        </w:rPr>
        <w:commentReference w:id="108"/>
      </w:r>
      <w:commentRangeEnd w:id="109"/>
      <w:r w:rsidR="00610AAD">
        <w:rPr>
          <w:rStyle w:val="CommentReference"/>
        </w:rPr>
        <w:commentReference w:id="109"/>
      </w:r>
      <w:r w:rsidR="00F67B07">
        <w:t>process, reference SOP-004</w:t>
      </w:r>
      <w:r w:rsidR="00536706">
        <w:t xml:space="preserve"> </w:t>
      </w:r>
      <w:r w:rsidR="00D67808">
        <w:t>Design Control</w:t>
      </w:r>
      <w:r w:rsidR="00536706">
        <w:t>s</w:t>
      </w:r>
      <w:r w:rsidR="00F67B07">
        <w:t xml:space="preserve">. </w:t>
      </w:r>
      <w:r w:rsidR="001F32B7">
        <w:t xml:space="preserve">During development, </w:t>
      </w:r>
      <w:r w:rsidR="0056231D">
        <w:t>Risk Management</w:t>
      </w:r>
      <w:r w:rsidR="004D6328">
        <w:t xml:space="preserve"> </w:t>
      </w:r>
      <w:r w:rsidR="00EF64EA">
        <w:t xml:space="preserve">is intended to proactively identify </w:t>
      </w:r>
      <w:r w:rsidR="001A2BF0">
        <w:t xml:space="preserve">and eliminate or minimize potential hazards, hazardous situations, and harms before manufacture. </w:t>
      </w:r>
      <w:commentRangeStart w:id="110"/>
      <w:commentRangeStart w:id="111"/>
      <w:commentRangeStart w:id="112"/>
      <w:r w:rsidR="00F95186">
        <w:t>The goal is to reduce risks to an acceptable level</w:t>
      </w:r>
      <w:r w:rsidR="006669F7">
        <w:t xml:space="preserve"> </w:t>
      </w:r>
      <w:r w:rsidR="00E31019">
        <w:t xml:space="preserve">so that </w:t>
      </w:r>
      <w:r w:rsidR="006669F7">
        <w:t>when a product is placed on the market</w:t>
      </w:r>
      <w:r w:rsidR="00E31019">
        <w:t>,</w:t>
      </w:r>
      <w:r w:rsidR="006669F7">
        <w:t xml:space="preserve"> its continued safe and effective performance</w:t>
      </w:r>
      <w:r w:rsidR="00E31019">
        <w:t xml:space="preserve"> is ensured</w:t>
      </w:r>
      <w:r w:rsidR="006669F7">
        <w:t>.</w:t>
      </w:r>
      <w:commentRangeEnd w:id="110"/>
      <w:r>
        <w:rPr>
          <w:rStyle w:val="CommentReference"/>
        </w:rPr>
        <w:commentReference w:id="110"/>
      </w:r>
      <w:commentRangeEnd w:id="111"/>
      <w:r w:rsidR="00B1764B">
        <w:rPr>
          <w:rStyle w:val="CommentReference"/>
        </w:rPr>
        <w:commentReference w:id="111"/>
      </w:r>
      <w:commentRangeEnd w:id="112"/>
      <w:r w:rsidR="00777EBC">
        <w:rPr>
          <w:rStyle w:val="CommentReference"/>
        </w:rPr>
        <w:commentReference w:id="112"/>
      </w:r>
      <w:r w:rsidR="006669F7">
        <w:t xml:space="preserve"> Once the product is on the market</w:t>
      </w:r>
      <w:r w:rsidR="52E1D074">
        <w:t>,</w:t>
      </w:r>
      <w:r w:rsidR="006669F7">
        <w:t xml:space="preserve"> </w:t>
      </w:r>
      <w:r w:rsidR="0056231D">
        <w:t>Risk Management</w:t>
      </w:r>
      <w:r w:rsidR="00E85638">
        <w:t xml:space="preserve"> activities </w:t>
      </w:r>
      <w:r w:rsidR="0023392A">
        <w:t xml:space="preserve">shift to continuous improvement </w:t>
      </w:r>
      <w:r w:rsidR="009E7760">
        <w:t xml:space="preserve">efforts and </w:t>
      </w:r>
      <w:r w:rsidR="00E85638">
        <w:t>ensuring manufacturing controls are in place and remain effectiv</w:t>
      </w:r>
      <w:r w:rsidR="009E7760">
        <w:t>e</w:t>
      </w:r>
      <w:r w:rsidR="001D2C08">
        <w:t xml:space="preserve">. </w:t>
      </w:r>
      <w:r w:rsidR="004302B5">
        <w:t xml:space="preserve">Post-market surveillance helps to monitor </w:t>
      </w:r>
      <w:r w:rsidR="00613F96">
        <w:t>the</w:t>
      </w:r>
      <w:r w:rsidR="004302B5">
        <w:t xml:space="preserve"> safety and effectiveness of the product</w:t>
      </w:r>
      <w:r w:rsidR="723D65E6">
        <w:t>,</w:t>
      </w:r>
      <w:r w:rsidR="038EF6BA">
        <w:t xml:space="preserve"> </w:t>
      </w:r>
      <w:r w:rsidR="7D0B712D">
        <w:t>verifying</w:t>
      </w:r>
      <w:r w:rsidR="004302B5">
        <w:t xml:space="preserve"> that the </w:t>
      </w:r>
      <w:r w:rsidR="00BA5EA0">
        <w:t xml:space="preserve">residual risk remains acceptable. </w:t>
      </w:r>
    </w:p>
    <w:p w14:paraId="4C50C7EB" w14:textId="26056D53" w:rsidR="001612EE" w:rsidRDefault="001612EE" w:rsidP="00AE2B5C">
      <w:r>
        <w:t xml:space="preserve">An overview of the </w:t>
      </w:r>
      <w:r w:rsidR="0056231D">
        <w:t>Risk Management</w:t>
      </w:r>
      <w:r>
        <w:t xml:space="preserve"> process is shown in </w:t>
      </w:r>
      <w:r w:rsidR="00AC4E82">
        <w:rPr>
          <w:highlight w:val="yellow"/>
        </w:rPr>
        <w:fldChar w:fldCharType="begin"/>
      </w:r>
      <w:r w:rsidR="00AC4E82">
        <w:instrText xml:space="preserve"> REF _Ref184486553 \h </w:instrText>
      </w:r>
      <w:r w:rsidR="00AC4E82">
        <w:rPr>
          <w:highlight w:val="yellow"/>
        </w:rPr>
      </w:r>
      <w:r w:rsidR="00AC4E82">
        <w:rPr>
          <w:highlight w:val="yellow"/>
        </w:rPr>
        <w:fldChar w:fldCharType="separate"/>
      </w:r>
      <w:r w:rsidR="004E2D27">
        <w:t xml:space="preserve">Figure </w:t>
      </w:r>
      <w:r w:rsidR="004E2D27">
        <w:rPr>
          <w:noProof/>
        </w:rPr>
        <w:t>1</w:t>
      </w:r>
      <w:r w:rsidR="00AC4E82">
        <w:rPr>
          <w:highlight w:val="yellow"/>
        </w:rPr>
        <w:fldChar w:fldCharType="end"/>
      </w:r>
      <w:r>
        <w:t xml:space="preserve"> below. For </w:t>
      </w:r>
      <w:r w:rsidR="00C32305">
        <w:t>each</w:t>
      </w:r>
      <w:r>
        <w:t xml:space="preserve"> </w:t>
      </w:r>
      <w:r w:rsidR="00C974FC">
        <w:t>step,</w:t>
      </w:r>
      <w:r w:rsidR="004A0020">
        <w:t xml:space="preserve"> the constituent part and the combination product as a whole </w:t>
      </w:r>
      <w:r w:rsidR="00B40A9A">
        <w:t>are</w:t>
      </w:r>
      <w:r w:rsidR="004A0020">
        <w:t xml:space="preserve"> considered.</w:t>
      </w:r>
    </w:p>
    <w:p w14:paraId="56C6EF76" w14:textId="6A9C7104" w:rsidR="00AC4E82" w:rsidRDefault="00AC4E82" w:rsidP="00832705">
      <w:pPr>
        <w:pStyle w:val="Caption"/>
      </w:pPr>
      <w:r>
        <w:rPr>
          <w:noProof/>
        </w:rPr>
        <w:drawing>
          <wp:inline distT="0" distB="0" distL="0" distR="0" wp14:anchorId="42FEAABD" wp14:editId="25EEE211">
            <wp:extent cx="6005195" cy="3950335"/>
            <wp:effectExtent l="0" t="0" r="0" b="0"/>
            <wp:docPr id="1683592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5195" cy="3950335"/>
                    </a:xfrm>
                    <a:prstGeom prst="rect">
                      <a:avLst/>
                    </a:prstGeom>
                    <a:noFill/>
                  </pic:spPr>
                </pic:pic>
              </a:graphicData>
            </a:graphic>
          </wp:inline>
        </w:drawing>
      </w:r>
    </w:p>
    <w:p w14:paraId="55188DA9" w14:textId="6D59839A" w:rsidR="00D57254" w:rsidRDefault="00832705" w:rsidP="006F0F2F">
      <w:pPr>
        <w:pStyle w:val="Caption"/>
        <w:jc w:val="left"/>
      </w:pPr>
      <w:bookmarkStart w:id="113" w:name="_Ref184486553"/>
      <w:r>
        <w:lastRenderedPageBreak/>
        <w:t xml:space="preserve">Figure </w:t>
      </w:r>
      <w:r>
        <w:fldChar w:fldCharType="begin"/>
      </w:r>
      <w:r>
        <w:instrText>SEQ Figure \* ARABIC</w:instrText>
      </w:r>
      <w:r>
        <w:fldChar w:fldCharType="separate"/>
      </w:r>
      <w:r w:rsidR="004E2D27">
        <w:rPr>
          <w:noProof/>
        </w:rPr>
        <w:t>1</w:t>
      </w:r>
      <w:r>
        <w:fldChar w:fldCharType="end"/>
      </w:r>
      <w:bookmarkEnd w:id="113"/>
      <w:r>
        <w:t xml:space="preserve">. </w:t>
      </w:r>
      <w:r w:rsidR="003223F9">
        <w:t xml:space="preserve">Schematic representations of </w:t>
      </w:r>
      <w:r w:rsidR="00000F7D">
        <w:t xml:space="preserve">the frameworks for </w:t>
      </w:r>
      <w:r w:rsidR="0056231D">
        <w:t>Risk Management</w:t>
      </w:r>
      <w:r w:rsidR="003223F9">
        <w:t xml:space="preserve"> </w:t>
      </w:r>
    </w:p>
    <w:p w14:paraId="05AE5DAA" w14:textId="309EE8D8" w:rsidR="00FB7E38" w:rsidRDefault="002529AE" w:rsidP="00C646C8">
      <w:r>
        <w:t xml:space="preserve">It is important that the </w:t>
      </w:r>
      <w:r w:rsidR="0056231D">
        <w:t>Risk Management</w:t>
      </w:r>
      <w:r>
        <w:t xml:space="preserve"> team acknowledges their subjectivity and aims to minimize their bias</w:t>
      </w:r>
      <w:r w:rsidR="00613F96">
        <w:t xml:space="preserve"> </w:t>
      </w:r>
      <w:r w:rsidR="005D24AD">
        <w:t>through the use of</w:t>
      </w:r>
      <w:r w:rsidR="00613F96">
        <w:t xml:space="preserve"> relevant data and sources of knowledge. </w:t>
      </w:r>
    </w:p>
    <w:p w14:paraId="5B577A3D" w14:textId="77777777" w:rsidR="00FB7E38" w:rsidRDefault="00FB7E38">
      <w:pPr>
        <w:spacing w:after="160" w:line="278" w:lineRule="auto"/>
      </w:pPr>
      <w:r>
        <w:br w:type="page"/>
      </w:r>
    </w:p>
    <w:p w14:paraId="4E5DFDF6" w14:textId="2A84F7F2" w:rsidR="00990100" w:rsidRDefault="00313E9F" w:rsidP="00CE3242">
      <w:pPr>
        <w:pStyle w:val="SOPNumbering"/>
        <w:numPr>
          <w:ilvl w:val="1"/>
          <w:numId w:val="5"/>
        </w:numPr>
      </w:pPr>
      <w:commentRangeStart w:id="114"/>
      <w:commentRangeStart w:id="115"/>
      <w:commentRangeStart w:id="116"/>
      <w:commentRangeStart w:id="117"/>
      <w:commentRangeStart w:id="118"/>
      <w:r>
        <w:lastRenderedPageBreak/>
        <w:t>Risk Management</w:t>
      </w:r>
      <w:r w:rsidR="00990100">
        <w:t xml:space="preserve"> policy</w:t>
      </w:r>
      <w:commentRangeEnd w:id="114"/>
      <w:r w:rsidR="004E3587">
        <w:rPr>
          <w:rStyle w:val="CommentReference"/>
        </w:rPr>
        <w:commentReference w:id="114"/>
      </w:r>
      <w:commentRangeEnd w:id="115"/>
      <w:r w:rsidR="00D12AA8">
        <w:rPr>
          <w:rStyle w:val="CommentReference"/>
        </w:rPr>
        <w:commentReference w:id="115"/>
      </w:r>
      <w:commentRangeEnd w:id="116"/>
      <w:r>
        <w:rPr>
          <w:rStyle w:val="CommentReference"/>
        </w:rPr>
        <w:commentReference w:id="116"/>
      </w:r>
      <w:commentRangeEnd w:id="117"/>
      <w:r w:rsidR="00BD7A1A">
        <w:rPr>
          <w:rStyle w:val="CommentReference"/>
          <w:rFonts w:cstheme="minorBidi"/>
          <w:b w:val="0"/>
          <w:bCs w:val="0"/>
        </w:rPr>
        <w:commentReference w:id="117"/>
      </w:r>
      <w:commentRangeEnd w:id="118"/>
      <w:r w:rsidR="000F1F00">
        <w:rPr>
          <w:rStyle w:val="CommentReference"/>
          <w:rFonts w:cstheme="minorBidi"/>
          <w:b w:val="0"/>
          <w:bCs w:val="0"/>
        </w:rPr>
        <w:commentReference w:id="118"/>
      </w:r>
    </w:p>
    <w:p w14:paraId="3C40A0E7" w14:textId="0BA6E712" w:rsidR="004A0020" w:rsidRDefault="0ACEA745" w:rsidP="004A0020">
      <w:r>
        <w:t xml:space="preserve">Macro </w:t>
      </w:r>
      <w:r w:rsidR="38D2AC8C">
        <w:t>Biologics</w:t>
      </w:r>
      <w:r w:rsidR="3F31EB2A">
        <w:t>’</w:t>
      </w:r>
      <w:r>
        <w:t xml:space="preserve"> policy for </w:t>
      </w:r>
      <w:r w:rsidR="6444C287">
        <w:t>Risk Management</w:t>
      </w:r>
      <w:r>
        <w:t xml:space="preserve"> provides guidance for establishing the criteria for risk acceptability</w:t>
      </w:r>
      <w:r w:rsidR="477D1B2E">
        <w:t xml:space="preserve"> used for the evaluation of residual risks. Th</w:t>
      </w:r>
      <w:r w:rsidR="18BEA64F">
        <w:t xml:space="preserve">e </w:t>
      </w:r>
      <w:r w:rsidR="6444C287">
        <w:t>Risk Management</w:t>
      </w:r>
      <w:r w:rsidR="18BEA64F">
        <w:t xml:space="preserve"> policy applies to a product throughout its entire lifecycle. The policy for a product applies to all personnel invo</w:t>
      </w:r>
      <w:r w:rsidR="163C1532">
        <w:t xml:space="preserve">lved in </w:t>
      </w:r>
      <w:r w:rsidR="6444C287">
        <w:t>Risk Management</w:t>
      </w:r>
      <w:r w:rsidR="163C1532">
        <w:t xml:space="preserve"> activities and explicitly to those who are responsible for the risk acceptability matrix as defined in the </w:t>
      </w:r>
      <w:r w:rsidR="00F7C09F">
        <w:t>R</w:t>
      </w:r>
      <w:del w:id="119" w:author="sdewall@macrobiologics.com" w:date="2025-01-11T00:46:00Z">
        <w:r w:rsidR="00171775" w:rsidDel="00F7C09F">
          <w:delText>MP</w:delText>
        </w:r>
      </w:del>
      <w:ins w:id="120" w:author="sdewall@macrobiologics.com" w:date="2025-01-11T00:46:00Z">
        <w:r w:rsidR="51A20992">
          <w:t>isk Management Plan</w:t>
        </w:r>
      </w:ins>
      <w:ins w:id="121" w:author="sdewall@macrobiologics.com" w:date="2025-01-11T00:53:00Z">
        <w:r w:rsidR="6394464A">
          <w:t xml:space="preserve"> (RMP, section </w:t>
        </w:r>
      </w:ins>
      <w:ins w:id="122" w:author="Ashley Cramer" w:date="2025-01-12T17:12:00Z" w16du:dateUtc="2025-01-13T01:12:00Z">
        <w:r w:rsidR="0024254E">
          <w:fldChar w:fldCharType="begin"/>
        </w:r>
        <w:r w:rsidR="0024254E">
          <w:instrText xml:space="preserve"> REF _Ref187594364 \r \h </w:instrText>
        </w:r>
      </w:ins>
      <w:r w:rsidR="0024254E">
        <w:fldChar w:fldCharType="separate"/>
      </w:r>
      <w:ins w:id="123" w:author="Ashley Cramer" w:date="2025-01-12T17:12:00Z" w16du:dateUtc="2025-01-13T01:12:00Z">
        <w:r w:rsidR="0024254E">
          <w:t>6.3</w:t>
        </w:r>
        <w:r w:rsidR="0024254E">
          <w:fldChar w:fldCharType="end"/>
        </w:r>
      </w:ins>
      <w:ins w:id="124" w:author="sdewall@macrobiologics.com" w:date="2025-01-11T00:53:00Z">
        <w:del w:id="125" w:author="Ashley Cramer" w:date="2025-01-12T17:12:00Z" w16du:dateUtc="2025-01-13T01:12:00Z">
          <w:r w:rsidR="6394464A" w:rsidDel="0024254E">
            <w:delText>#.#</w:delText>
          </w:r>
        </w:del>
        <w:r w:rsidR="6394464A">
          <w:t>)</w:t>
        </w:r>
      </w:ins>
      <w:r w:rsidR="163C1532">
        <w:t xml:space="preserve">. </w:t>
      </w:r>
    </w:p>
    <w:p w14:paraId="43AEE1FC" w14:textId="6DFA9FCC" w:rsidR="00E11870" w:rsidRDefault="00E11870" w:rsidP="004A0020">
      <w:r>
        <w:t>Macro Biologics ensures that intended and approved products are only placed or kept on the market when the clinical benefit outweighs the residual risk</w:t>
      </w:r>
      <w:r w:rsidR="00430948">
        <w:t>s</w:t>
      </w:r>
      <w:r>
        <w:t xml:space="preserve">. </w:t>
      </w:r>
      <w:r w:rsidR="00430948">
        <w:t xml:space="preserve">The </w:t>
      </w:r>
      <w:r w:rsidR="00E37259">
        <w:t>RMP</w:t>
      </w:r>
      <w:r w:rsidR="00430948">
        <w:t xml:space="preserve"> outlines the specific criteria for risk acceptability for a product or family of products. </w:t>
      </w:r>
      <w:r w:rsidR="00D54A87">
        <w:t xml:space="preserve">The following </w:t>
      </w:r>
      <w:r w:rsidR="00C32305">
        <w:t>considerations</w:t>
      </w:r>
      <w:r w:rsidR="00D54A87">
        <w:t xml:space="preserve"> </w:t>
      </w:r>
      <w:r w:rsidR="00AC3E2C">
        <w:t xml:space="preserve">will be </w:t>
      </w:r>
      <w:r w:rsidR="00D54A87">
        <w:t>made when establishing the risk acceptability criteria:</w:t>
      </w:r>
    </w:p>
    <w:p w14:paraId="44F33742" w14:textId="4B335EA5" w:rsidR="00D54A87" w:rsidRDefault="7227432B">
      <w:pPr>
        <w:pStyle w:val="ListParagraph"/>
        <w:numPr>
          <w:ilvl w:val="0"/>
          <w:numId w:val="7"/>
        </w:numPr>
        <w:spacing w:after="60"/>
      </w:pPr>
      <w:r>
        <w:t>Regulatory requirements for regions where the product is intended to be marketed</w:t>
      </w:r>
    </w:p>
    <w:p w14:paraId="235E565A" w14:textId="1E7F06D2" w:rsidR="00D54A87" w:rsidRDefault="7227432B">
      <w:pPr>
        <w:pStyle w:val="ListParagraph"/>
        <w:numPr>
          <w:ilvl w:val="0"/>
          <w:numId w:val="7"/>
        </w:numPr>
        <w:spacing w:after="60"/>
      </w:pPr>
      <w:r>
        <w:t xml:space="preserve">Relevant international standards for the product, including standards for </w:t>
      </w:r>
      <w:r w:rsidR="44DE00EA">
        <w:t>testing</w:t>
      </w:r>
      <w:r>
        <w:t xml:space="preserve"> specific properties with approval/rejection limits</w:t>
      </w:r>
    </w:p>
    <w:p w14:paraId="1BCDC6E9" w14:textId="3DC9CE78" w:rsidR="00D54A87" w:rsidRDefault="7227432B">
      <w:pPr>
        <w:pStyle w:val="ListParagraph"/>
        <w:numPr>
          <w:ilvl w:val="0"/>
          <w:numId w:val="7"/>
        </w:numPr>
        <w:spacing w:after="60"/>
      </w:pPr>
      <w:r>
        <w:t xml:space="preserve">Generally acknowledged state of the art, best practices in technology, and publications/guidelines published </w:t>
      </w:r>
      <w:r w:rsidR="44DE00EA">
        <w:t>by</w:t>
      </w:r>
      <w:r>
        <w:t xml:space="preserve"> authorities</w:t>
      </w:r>
    </w:p>
    <w:p w14:paraId="36D3F385" w14:textId="026EB87E" w:rsidR="00D54A87" w:rsidRDefault="7227432B">
      <w:pPr>
        <w:pStyle w:val="ListParagraph"/>
        <w:numPr>
          <w:ilvl w:val="0"/>
          <w:numId w:val="7"/>
        </w:numPr>
        <w:spacing w:after="60"/>
      </w:pPr>
      <w:r>
        <w:t>Stakeholder concerns obtained through communication with users, clinics, patients, and/or regulatory bodies</w:t>
      </w:r>
      <w:commentRangeStart w:id="126"/>
      <w:commentRangeEnd w:id="126"/>
      <w:r w:rsidR="00D54A87">
        <w:rPr>
          <w:rStyle w:val="CommentReference"/>
        </w:rPr>
        <w:commentReference w:id="126"/>
      </w:r>
    </w:p>
    <w:p w14:paraId="13EFC7E0" w14:textId="2AB87DA1" w:rsidR="00D54A87" w:rsidRDefault="55E84736" w:rsidP="00D54A87">
      <w:r>
        <w:t xml:space="preserve">The risk control strategy for a given product or family of products is defined within the </w:t>
      </w:r>
      <w:r w:rsidR="525C3F30">
        <w:t>RMP</w:t>
      </w:r>
      <w:r w:rsidR="167A0897">
        <w:t xml:space="preserve"> as certain regulations within the intended </w:t>
      </w:r>
      <w:ins w:id="127" w:author="sdewall@macrobiologics.com" w:date="2025-01-11T00:44:00Z">
        <w:r w:rsidR="33B1287F">
          <w:t xml:space="preserve">market </w:t>
        </w:r>
      </w:ins>
      <w:r w:rsidR="167A0897">
        <w:t>region</w:t>
      </w:r>
      <w:del w:id="128" w:author="sdewall@macrobiologics.com" w:date="2025-01-11T00:44:00Z">
        <w:r w:rsidR="00FD63E1" w:rsidDel="167A0897">
          <w:delText xml:space="preserve"> to market</w:delText>
        </w:r>
      </w:del>
      <w:r w:rsidR="167A0897">
        <w:t xml:space="preserve"> could require </w:t>
      </w:r>
      <w:del w:id="129" w:author="sdewall@macrobiologics.com" w:date="2025-01-11T00:45:00Z">
        <w:r w:rsidR="00FD63E1" w:rsidDel="167A0897">
          <w:delText>the application of</w:delText>
        </w:r>
      </w:del>
      <w:r w:rsidR="167A0897">
        <w:t xml:space="preserve"> specific methods for managing risk.</w:t>
      </w:r>
      <w:r w:rsidR="44FABACE">
        <w:t xml:space="preserve"> The preferred strategy is to reduce risk as far as possible (AFAP) without having an adverse impact on the benefit-risk ratio.</w:t>
      </w:r>
    </w:p>
    <w:p w14:paraId="47F2BAF4" w14:textId="13C9EE40" w:rsidR="00036633" w:rsidRDefault="5717EE67" w:rsidP="00D54A87">
      <w:commentRangeStart w:id="130"/>
      <w:commentRangeStart w:id="131"/>
      <w:r>
        <w:t xml:space="preserve">Approval of this document provides approval of the </w:t>
      </w:r>
      <w:r w:rsidR="0056231D">
        <w:t>Risk Management</w:t>
      </w:r>
      <w:r>
        <w:t xml:space="preserve"> policy. </w:t>
      </w:r>
      <w:commentRangeEnd w:id="130"/>
      <w:r>
        <w:rPr>
          <w:rStyle w:val="CommentReference"/>
        </w:rPr>
        <w:commentReference w:id="130"/>
      </w:r>
      <w:commentRangeEnd w:id="131"/>
      <w:r w:rsidR="00E25406">
        <w:rPr>
          <w:rStyle w:val="CommentReference"/>
        </w:rPr>
        <w:commentReference w:id="131"/>
      </w:r>
      <w:r>
        <w:t xml:space="preserve">Review of the policy is in accordance with the periodic review defined in SOP-001 Document control. </w:t>
      </w:r>
      <w:r w:rsidR="3F77CFC6">
        <w:t xml:space="preserve">Management reviews also address the </w:t>
      </w:r>
      <w:r w:rsidR="0056231D">
        <w:t>Risk Management</w:t>
      </w:r>
      <w:r w:rsidR="3F77CFC6">
        <w:t xml:space="preserve"> policy</w:t>
      </w:r>
      <w:r w:rsidR="651907CE">
        <w:t xml:space="preserve">. </w:t>
      </w:r>
      <w:r w:rsidR="5DDF1557">
        <w:t xml:space="preserve">The </w:t>
      </w:r>
      <w:r w:rsidR="1A57B2F2">
        <w:t xml:space="preserve">effectiveness of the </w:t>
      </w:r>
      <w:r w:rsidR="0056231D">
        <w:t>Risk Management</w:t>
      </w:r>
      <w:r w:rsidR="5DDF1557">
        <w:t xml:space="preserve"> process </w:t>
      </w:r>
      <w:r w:rsidR="1A57B2F2">
        <w:t>is evaluated as a part of internal quality system audits. Management reviews assess the effectiveness and suitability of the process based on summaries of production and post-production information.</w:t>
      </w:r>
    </w:p>
    <w:p w14:paraId="3718D7D8" w14:textId="140A8BE1" w:rsidR="001232CA" w:rsidRDefault="00313E9F" w:rsidP="002D209A">
      <w:pPr>
        <w:pStyle w:val="SOPNumbering"/>
        <w:numPr>
          <w:ilvl w:val="1"/>
          <w:numId w:val="5"/>
        </w:numPr>
      </w:pPr>
      <w:bookmarkStart w:id="132" w:name="_Ref187594364"/>
      <w:r>
        <w:t>Risk Management</w:t>
      </w:r>
      <w:r w:rsidR="008B7A45">
        <w:t xml:space="preserve"> </w:t>
      </w:r>
      <w:r w:rsidR="00AE1BDE">
        <w:t>P</w:t>
      </w:r>
      <w:r w:rsidR="00623453">
        <w:t>lan (RMP)</w:t>
      </w:r>
      <w:bookmarkEnd w:id="132"/>
    </w:p>
    <w:p w14:paraId="0845BD09" w14:textId="5DC2EB1C" w:rsidR="009353BD" w:rsidRDefault="002F6096" w:rsidP="004B6D70">
      <w:r>
        <w:t xml:space="preserve">Risk </w:t>
      </w:r>
      <w:r w:rsidR="00E04264">
        <w:t xml:space="preserve">Management </w:t>
      </w:r>
      <w:r>
        <w:t xml:space="preserve">activities </w:t>
      </w:r>
      <w:r w:rsidR="00071EB3">
        <w:t xml:space="preserve">for a product or family of products </w:t>
      </w:r>
      <w:r w:rsidR="0019430C">
        <w:t>will be</w:t>
      </w:r>
      <w:r>
        <w:t xml:space="preserve"> planned</w:t>
      </w:r>
      <w:r w:rsidR="00071EB3">
        <w:t xml:space="preserve">. The RMP </w:t>
      </w:r>
      <w:r w:rsidR="0019430C">
        <w:t xml:space="preserve">will </w:t>
      </w:r>
      <w:r w:rsidR="00071EB3">
        <w:t>establish and document activities</w:t>
      </w:r>
      <w:r w:rsidR="00CE3CEB">
        <w:t xml:space="preserve"> in accordance with this process.</w:t>
      </w:r>
      <w:r w:rsidR="00071EB3">
        <w:t xml:space="preserve"> </w:t>
      </w:r>
      <w:r w:rsidR="00D61BF5" w:rsidRPr="00740D33">
        <w:t>TMP</w:t>
      </w:r>
      <w:r w:rsidR="007B4951" w:rsidRPr="00740D33">
        <w:t>-</w:t>
      </w:r>
      <w:r w:rsidR="00D61BF5" w:rsidRPr="00740D33">
        <w:t>00</w:t>
      </w:r>
      <w:r w:rsidR="005B0D2A" w:rsidRPr="00740D33">
        <w:t>5</w:t>
      </w:r>
      <w:r w:rsidR="00D61BF5" w:rsidRPr="00740D33">
        <w:t xml:space="preserve"> Risk Management Plan may be used.</w:t>
      </w:r>
      <w:r w:rsidR="00D61BF5">
        <w:t xml:space="preserve"> </w:t>
      </w:r>
      <w:r w:rsidR="00313E9F">
        <w:t>Risk Management</w:t>
      </w:r>
      <w:r w:rsidR="00036F5F">
        <w:t xml:space="preserve"> </w:t>
      </w:r>
      <w:r w:rsidR="005357BD">
        <w:t xml:space="preserve">planning </w:t>
      </w:r>
      <w:r w:rsidR="00213F9A">
        <w:t xml:space="preserve">will identify </w:t>
      </w:r>
      <w:r w:rsidR="005357BD">
        <w:t xml:space="preserve">all the necessary activities, associated deliverables, and </w:t>
      </w:r>
      <w:r w:rsidR="00E141E6">
        <w:t xml:space="preserve">responsibilities for the combination product. </w:t>
      </w:r>
    </w:p>
    <w:p w14:paraId="32A37C82" w14:textId="274A41F9" w:rsidR="004B6D70" w:rsidRDefault="009353BD" w:rsidP="004B6D70">
      <w:r>
        <w:lastRenderedPageBreak/>
        <w:t>At a minimum, t</w:t>
      </w:r>
      <w:r w:rsidR="004B6D70">
        <w:t xml:space="preserve">he </w:t>
      </w:r>
      <w:commentRangeStart w:id="133"/>
      <w:commentRangeStart w:id="134"/>
      <w:r w:rsidR="00CE3CEB">
        <w:t>RMP</w:t>
      </w:r>
      <w:r w:rsidR="004B6D70">
        <w:t xml:space="preserve"> </w:t>
      </w:r>
      <w:commentRangeEnd w:id="133"/>
      <w:r>
        <w:rPr>
          <w:rStyle w:val="CommentReference"/>
        </w:rPr>
        <w:commentReference w:id="133"/>
      </w:r>
      <w:commentRangeEnd w:id="134"/>
      <w:r w:rsidR="006E56DC">
        <w:rPr>
          <w:rStyle w:val="CommentReference"/>
        </w:rPr>
        <w:commentReference w:id="134"/>
      </w:r>
      <w:r w:rsidR="00213F9A">
        <w:t xml:space="preserve">will </w:t>
      </w:r>
      <w:r w:rsidR="004B6D70">
        <w:t>include</w:t>
      </w:r>
      <w:r w:rsidR="00003F2D">
        <w:t xml:space="preserve"> or reference</w:t>
      </w:r>
      <w:r w:rsidR="004D57CD">
        <w:t xml:space="preserve"> the following information</w:t>
      </w:r>
      <w:r w:rsidR="004B6D70">
        <w:t>:</w:t>
      </w:r>
    </w:p>
    <w:p w14:paraId="5EA938AA" w14:textId="58686884" w:rsidR="007904AA" w:rsidRDefault="007904AA" w:rsidP="00CE3242">
      <w:pPr>
        <w:pStyle w:val="ListParagraph"/>
        <w:numPr>
          <w:ilvl w:val="0"/>
          <w:numId w:val="10"/>
        </w:numPr>
        <w:spacing w:after="60"/>
      </w:pPr>
      <w:r>
        <w:t>List of intended products to which the plan applies along with a description of the product(s)</w:t>
      </w:r>
    </w:p>
    <w:p w14:paraId="7361D5CD" w14:textId="59457B6B" w:rsidR="009353BD" w:rsidRDefault="00036F5F" w:rsidP="00CE3242">
      <w:pPr>
        <w:pStyle w:val="ListParagraph"/>
        <w:numPr>
          <w:ilvl w:val="0"/>
          <w:numId w:val="10"/>
        </w:numPr>
        <w:spacing w:after="60"/>
      </w:pPr>
      <w:r>
        <w:t>S</w:t>
      </w:r>
      <w:r w:rsidR="00251813">
        <w:t>cope</w:t>
      </w:r>
      <w:r>
        <w:t xml:space="preserve"> of the planned </w:t>
      </w:r>
      <w:r w:rsidR="0056231D">
        <w:t>Risk Management</w:t>
      </w:r>
      <w:r>
        <w:t xml:space="preserve"> activities, identifying and describing the product and the lifecycle phases for which each element of the plan is applicable</w:t>
      </w:r>
    </w:p>
    <w:p w14:paraId="71F6D6BB" w14:textId="742D3D15" w:rsidR="004D57CD" w:rsidRDefault="003D4A0B" w:rsidP="00CE3242">
      <w:pPr>
        <w:pStyle w:val="ListParagraph"/>
        <w:numPr>
          <w:ilvl w:val="1"/>
          <w:numId w:val="10"/>
        </w:numPr>
        <w:spacing w:after="60"/>
      </w:pPr>
      <w:r>
        <w:t>Inclusive of external activities if applicable</w:t>
      </w:r>
    </w:p>
    <w:p w14:paraId="29B2765D" w14:textId="2E5FDCCA" w:rsidR="00043237" w:rsidRDefault="007904AA" w:rsidP="00CE3242">
      <w:pPr>
        <w:pStyle w:val="ListParagraph"/>
        <w:numPr>
          <w:ilvl w:val="0"/>
          <w:numId w:val="10"/>
        </w:numPr>
        <w:spacing w:after="60"/>
      </w:pPr>
      <w:r>
        <w:t xml:space="preserve">Identification of the </w:t>
      </w:r>
      <w:r w:rsidR="0056231D">
        <w:t>Risk Management</w:t>
      </w:r>
      <w:r>
        <w:t xml:space="preserve"> team including a</w:t>
      </w:r>
      <w:r w:rsidR="00043237">
        <w:t>ssignment of responsibilities and authorities</w:t>
      </w:r>
    </w:p>
    <w:p w14:paraId="2D82BD8F" w14:textId="3B55785D" w:rsidR="003370D1" w:rsidRDefault="003370D1" w:rsidP="00CE3242">
      <w:pPr>
        <w:pStyle w:val="ListParagraph"/>
        <w:numPr>
          <w:ilvl w:val="1"/>
          <w:numId w:val="10"/>
        </w:numPr>
        <w:spacing w:after="60"/>
      </w:pPr>
      <w:r>
        <w:t xml:space="preserve">Inclusive of external team if applicable </w:t>
      </w:r>
    </w:p>
    <w:p w14:paraId="61FC2FAC" w14:textId="77777777" w:rsidR="002D6AD6" w:rsidRPr="0044000D" w:rsidRDefault="002D6AD6" w:rsidP="00CE3242">
      <w:pPr>
        <w:pStyle w:val="ListParagraph"/>
        <w:numPr>
          <w:ilvl w:val="0"/>
          <w:numId w:val="10"/>
        </w:numPr>
        <w:spacing w:after="60"/>
      </w:pPr>
      <w:r w:rsidRPr="0044000D">
        <w:t>As applicable, consideration for the integration of information from CMOs or third-party suppliers</w:t>
      </w:r>
    </w:p>
    <w:p w14:paraId="17E5682C" w14:textId="486554BC" w:rsidR="002D6AD6" w:rsidRPr="0044000D" w:rsidRDefault="002D6AD6" w:rsidP="00CE3242">
      <w:pPr>
        <w:pStyle w:val="ListParagraph"/>
        <w:numPr>
          <w:ilvl w:val="0"/>
          <w:numId w:val="10"/>
        </w:numPr>
        <w:spacing w:after="60"/>
      </w:pPr>
      <w:r w:rsidRPr="0044000D">
        <w:t>Supply chain risks – consideration for the loss of product quality, supply availability, changes to components sourcing and distribution concern</w:t>
      </w:r>
      <w:r w:rsidR="006F7748" w:rsidRPr="0044000D">
        <w:t xml:space="preserve">s may be included, as phase appropriate </w:t>
      </w:r>
    </w:p>
    <w:p w14:paraId="47B2EC8A" w14:textId="3F9E71A4" w:rsidR="00462956" w:rsidRDefault="00462956" w:rsidP="00CE3242">
      <w:pPr>
        <w:pStyle w:val="ListParagraph"/>
        <w:numPr>
          <w:ilvl w:val="0"/>
          <w:numId w:val="10"/>
        </w:numPr>
        <w:spacing w:after="60"/>
      </w:pPr>
      <w:r>
        <w:t xml:space="preserve">Milestones for </w:t>
      </w:r>
      <w:r w:rsidR="0056231D">
        <w:t>Risk Management</w:t>
      </w:r>
      <w:r>
        <w:t xml:space="preserve"> activities </w:t>
      </w:r>
    </w:p>
    <w:p w14:paraId="237C51A5" w14:textId="07A7CBF4" w:rsidR="00043237" w:rsidRDefault="00667253" w:rsidP="00CE3242">
      <w:pPr>
        <w:pStyle w:val="ListParagraph"/>
        <w:numPr>
          <w:ilvl w:val="0"/>
          <w:numId w:val="10"/>
        </w:numPr>
        <w:spacing w:after="60"/>
      </w:pPr>
      <w:r>
        <w:t>Requirements</w:t>
      </w:r>
      <w:r w:rsidR="00043237">
        <w:t xml:space="preserve"> for </w:t>
      </w:r>
      <w:r w:rsidR="004B6D70">
        <w:t>review(s)</w:t>
      </w:r>
      <w:r w:rsidR="00043237">
        <w:t xml:space="preserve"> of </w:t>
      </w:r>
      <w:r w:rsidR="0056231D">
        <w:t>Risk Management</w:t>
      </w:r>
      <w:r w:rsidR="00043237">
        <w:t xml:space="preserve"> activities</w:t>
      </w:r>
    </w:p>
    <w:p w14:paraId="6AB84F62" w14:textId="6CDD834D" w:rsidR="00935CB6" w:rsidRDefault="00935CB6" w:rsidP="00CE3242">
      <w:pPr>
        <w:pStyle w:val="ListParagraph"/>
        <w:numPr>
          <w:ilvl w:val="0"/>
          <w:numId w:val="10"/>
        </w:numPr>
        <w:spacing w:after="60"/>
      </w:pPr>
      <w:r>
        <w:t xml:space="preserve">Criteria for risk acceptability, based on the </w:t>
      </w:r>
      <w:r w:rsidR="0056231D">
        <w:t>Risk Management</w:t>
      </w:r>
      <w:r>
        <w:t xml:space="preserve"> policy for determining acceptable risk</w:t>
      </w:r>
      <w:r w:rsidR="00921B70">
        <w:t xml:space="preserve">, including when the probability of occurrence of harm cannot be estimated </w:t>
      </w:r>
    </w:p>
    <w:p w14:paraId="24556ABB" w14:textId="77777777" w:rsidR="00921B70" w:rsidRDefault="00935CB6" w:rsidP="00CE3242">
      <w:pPr>
        <w:pStyle w:val="ListParagraph"/>
        <w:numPr>
          <w:ilvl w:val="0"/>
          <w:numId w:val="10"/>
        </w:numPr>
        <w:spacing w:after="60"/>
      </w:pPr>
      <w:r>
        <w:t xml:space="preserve">Risk control strategy </w:t>
      </w:r>
    </w:p>
    <w:p w14:paraId="2A4609A7" w14:textId="788A8C7F" w:rsidR="00C64E99" w:rsidRDefault="00B8664A" w:rsidP="00CE3242">
      <w:pPr>
        <w:pStyle w:val="ListParagraph"/>
        <w:numPr>
          <w:ilvl w:val="0"/>
          <w:numId w:val="10"/>
        </w:numPr>
        <w:spacing w:after="60"/>
      </w:pPr>
      <w:r>
        <w:t xml:space="preserve">Method to evaluate </w:t>
      </w:r>
      <w:r w:rsidR="00920666">
        <w:t xml:space="preserve">individual </w:t>
      </w:r>
      <w:r>
        <w:t>residual risk and criteria for acceptability of the overall residual risk</w:t>
      </w:r>
      <w:r w:rsidR="00C64E99">
        <w:t xml:space="preserve"> based on the </w:t>
      </w:r>
      <w:r w:rsidR="0056231D">
        <w:t>Risk Management</w:t>
      </w:r>
      <w:r w:rsidR="00C64E99">
        <w:t xml:space="preserve"> policy </w:t>
      </w:r>
    </w:p>
    <w:p w14:paraId="6F005C26" w14:textId="77777777" w:rsidR="00C64E99" w:rsidRDefault="00C64E99" w:rsidP="00CE3242">
      <w:pPr>
        <w:pStyle w:val="ListParagraph"/>
        <w:numPr>
          <w:ilvl w:val="0"/>
          <w:numId w:val="10"/>
        </w:numPr>
        <w:spacing w:after="60"/>
      </w:pPr>
      <w:r>
        <w:t>Activities for verification of the implementation and effectiveness of risk control measures</w:t>
      </w:r>
    </w:p>
    <w:p w14:paraId="48C8C0F7" w14:textId="77777777" w:rsidR="00C64E99" w:rsidRDefault="00C64E99" w:rsidP="00CE3242">
      <w:pPr>
        <w:pStyle w:val="ListParagraph"/>
        <w:numPr>
          <w:ilvl w:val="0"/>
          <w:numId w:val="10"/>
        </w:numPr>
        <w:spacing w:after="60"/>
      </w:pPr>
      <w:r>
        <w:t xml:space="preserve">Activities related to collection and review of relevant production and post-production information </w:t>
      </w:r>
    </w:p>
    <w:p w14:paraId="3B2622BC" w14:textId="067630C8" w:rsidR="00D91F8E" w:rsidRDefault="000F4659" w:rsidP="00D91F8E">
      <w:commentRangeStart w:id="135"/>
      <w:commentRangeStart w:id="136"/>
      <w:commentRangeStart w:id="137"/>
      <w:r>
        <w:t xml:space="preserve">The </w:t>
      </w:r>
      <w:r w:rsidR="00354099">
        <w:t>RMP</w:t>
      </w:r>
      <w:r>
        <w:t xml:space="preserve"> </w:t>
      </w:r>
      <w:r w:rsidR="00D107BD">
        <w:t>will be</w:t>
      </w:r>
      <w:r>
        <w:t xml:space="preserve"> </w:t>
      </w:r>
      <w:r w:rsidR="00C744F5">
        <w:t xml:space="preserve">reviewed, approved, controlled, maintained, and updated as </w:t>
      </w:r>
      <w:r w:rsidR="00ED677E">
        <w:t xml:space="preserve">design </w:t>
      </w:r>
      <w:r w:rsidR="00C744F5">
        <w:t xml:space="preserve">and development progresses. </w:t>
      </w:r>
      <w:r w:rsidR="00663E63">
        <w:t xml:space="preserve">The RMP and its revision(s) </w:t>
      </w:r>
      <w:r w:rsidR="00D107BD">
        <w:t xml:space="preserve">will be </w:t>
      </w:r>
      <w:r w:rsidR="00663E63">
        <w:t xml:space="preserve">maintained in the </w:t>
      </w:r>
      <w:r w:rsidR="0056231D">
        <w:t>Risk Management</w:t>
      </w:r>
      <w:r w:rsidR="00663E63">
        <w:t xml:space="preserve"> </w:t>
      </w:r>
      <w:r w:rsidR="0056231D">
        <w:t xml:space="preserve">File </w:t>
      </w:r>
      <w:r w:rsidR="00663E63">
        <w:t>(RMF)</w:t>
      </w:r>
      <w:r w:rsidR="00F21F5F">
        <w:t>;</w:t>
      </w:r>
      <w:r w:rsidR="00EA41FD">
        <w:t xml:space="preserve"> all information may not be known at its initial creation</w:t>
      </w:r>
      <w:r w:rsidR="00F21F5F">
        <w:t xml:space="preserve"> and </w:t>
      </w:r>
      <w:r w:rsidR="00085F75">
        <w:t>will</w:t>
      </w:r>
      <w:r w:rsidR="00F21F5F">
        <w:t xml:space="preserve"> be </w:t>
      </w:r>
      <w:r w:rsidR="00DB2256">
        <w:t>defined in later revisions</w:t>
      </w:r>
      <w:r w:rsidR="00663E63">
        <w:t xml:space="preserve">. </w:t>
      </w:r>
      <w:r w:rsidR="00C744F5">
        <w:t xml:space="preserve">Changes to the </w:t>
      </w:r>
      <w:r w:rsidR="00354099">
        <w:t>RMP</w:t>
      </w:r>
      <w:r w:rsidR="00C744F5">
        <w:t xml:space="preserve"> </w:t>
      </w:r>
      <w:r w:rsidR="00F21F5F">
        <w:t>will be</w:t>
      </w:r>
      <w:r w:rsidR="00C744F5">
        <w:t xml:space="preserve"> maintained</w:t>
      </w:r>
      <w:r w:rsidR="00663E63">
        <w:t xml:space="preserve"> </w:t>
      </w:r>
      <w:r w:rsidR="00937E49">
        <w:t>in the RMF</w:t>
      </w:r>
      <w:r w:rsidR="00803318">
        <w:t>.</w:t>
      </w:r>
      <w:commentRangeEnd w:id="135"/>
      <w:r>
        <w:rPr>
          <w:rStyle w:val="CommentReference"/>
        </w:rPr>
        <w:commentReference w:id="135"/>
      </w:r>
      <w:commentRangeEnd w:id="136"/>
      <w:r w:rsidR="000426F7">
        <w:rPr>
          <w:rStyle w:val="CommentReference"/>
        </w:rPr>
        <w:commentReference w:id="136"/>
      </w:r>
      <w:commentRangeEnd w:id="137"/>
      <w:r w:rsidR="003E16D8">
        <w:rPr>
          <w:rStyle w:val="CommentReference"/>
        </w:rPr>
        <w:commentReference w:id="137"/>
      </w:r>
    </w:p>
    <w:p w14:paraId="5E87E201" w14:textId="28E7CE67" w:rsidR="00101346" w:rsidRDefault="00313E9F" w:rsidP="00101346">
      <w:pPr>
        <w:pStyle w:val="SOPNumbering"/>
        <w:numPr>
          <w:ilvl w:val="1"/>
          <w:numId w:val="5"/>
        </w:numPr>
      </w:pPr>
      <w:r>
        <w:t>Risk Management</w:t>
      </w:r>
      <w:r w:rsidR="008B7A45">
        <w:t xml:space="preserve"> </w:t>
      </w:r>
      <w:r w:rsidR="00EC195E">
        <w:t>File</w:t>
      </w:r>
    </w:p>
    <w:p w14:paraId="3C33D9DC" w14:textId="62FBE7C8" w:rsidR="006341FF" w:rsidRDefault="008B7A45" w:rsidP="008B7A45">
      <w:r>
        <w:t xml:space="preserve">The </w:t>
      </w:r>
      <w:r w:rsidR="00001F73">
        <w:t>RMF</w:t>
      </w:r>
      <w:r>
        <w:t xml:space="preserve"> </w:t>
      </w:r>
      <w:r w:rsidR="00DB2256">
        <w:t xml:space="preserve">will </w:t>
      </w:r>
      <w:r w:rsidR="00506BCD">
        <w:t xml:space="preserve">contain all </w:t>
      </w:r>
      <w:r w:rsidR="0056231D">
        <w:t>Risk Management</w:t>
      </w:r>
      <w:r w:rsidR="00506BCD">
        <w:t xml:space="preserve"> records or pointers to </w:t>
      </w:r>
      <w:r w:rsidR="0056231D">
        <w:t>Risk Management</w:t>
      </w:r>
      <w:r w:rsidR="00506BCD">
        <w:t xml:space="preserve"> records for a product. The </w:t>
      </w:r>
      <w:r w:rsidR="00001F73">
        <w:t>RMF</w:t>
      </w:r>
      <w:r w:rsidR="00506BCD">
        <w:t xml:space="preserve"> </w:t>
      </w:r>
      <w:r w:rsidR="00DB2256">
        <w:t xml:space="preserve">will </w:t>
      </w:r>
      <w:r w:rsidR="00506BCD">
        <w:t xml:space="preserve">provide traceability for each </w:t>
      </w:r>
      <w:r w:rsidR="005B63A9">
        <w:t>hazard</w:t>
      </w:r>
      <w:r w:rsidR="00506BCD">
        <w:t xml:space="preserve"> to the risk analysis, evaluation, </w:t>
      </w:r>
      <w:r w:rsidR="00506BCD">
        <w:lastRenderedPageBreak/>
        <w:t>implementation, and verification of the risk control measures, along with the evaluation of residual risk</w:t>
      </w:r>
      <w:r w:rsidR="00316A38">
        <w:t>s</w:t>
      </w:r>
      <w:r w:rsidR="00506BCD">
        <w:t>. This file can</w:t>
      </w:r>
      <w:r w:rsidR="005B41E6">
        <w:t xml:space="preserve"> be a standalone file or incorporated in the </w:t>
      </w:r>
      <w:r w:rsidR="00ED677E">
        <w:t>D</w:t>
      </w:r>
      <w:r w:rsidR="005B41E6">
        <w:t xml:space="preserve">esign and </w:t>
      </w:r>
      <w:r w:rsidR="00ED677E">
        <w:t>Development File</w:t>
      </w:r>
      <w:r w:rsidR="005B41E6">
        <w:t xml:space="preserve">. </w:t>
      </w:r>
    </w:p>
    <w:p w14:paraId="37CE3A65" w14:textId="6FB802E2" w:rsidR="006341FF" w:rsidRDefault="006341FF" w:rsidP="008B7A45">
      <w:r>
        <w:t xml:space="preserve">The </w:t>
      </w:r>
      <w:r w:rsidR="00507116">
        <w:t>RMF</w:t>
      </w:r>
      <w:r>
        <w:t xml:space="preserve"> </w:t>
      </w:r>
      <w:r w:rsidR="00DB2256">
        <w:t xml:space="preserve">will </w:t>
      </w:r>
      <w:r>
        <w:t>contain the following minimum records:</w:t>
      </w:r>
    </w:p>
    <w:p w14:paraId="5D55573D" w14:textId="655BBD54" w:rsidR="006341FF" w:rsidRDefault="006341FF" w:rsidP="003975C4">
      <w:pPr>
        <w:pStyle w:val="ListParagraph"/>
        <w:numPr>
          <w:ilvl w:val="0"/>
          <w:numId w:val="10"/>
        </w:numPr>
        <w:spacing w:after="60"/>
      </w:pPr>
      <w:r>
        <w:t xml:space="preserve">Risk </w:t>
      </w:r>
      <w:r w:rsidR="00E04264">
        <w:t>M</w:t>
      </w:r>
      <w:r>
        <w:t xml:space="preserve">anagement </w:t>
      </w:r>
      <w:r w:rsidR="00E04264">
        <w:t>Plan</w:t>
      </w:r>
    </w:p>
    <w:p w14:paraId="16972FDB" w14:textId="2A57789B" w:rsidR="006341FF" w:rsidRDefault="006341FF" w:rsidP="003975C4">
      <w:pPr>
        <w:pStyle w:val="ListParagraph"/>
        <w:numPr>
          <w:ilvl w:val="0"/>
          <w:numId w:val="10"/>
        </w:numPr>
        <w:spacing w:after="60"/>
      </w:pPr>
      <w:r>
        <w:t>Risk analysis and/or evaluation records (e.g., preliminary hazard analysis, use related risk analysis (URRA), failure modes and effects analysis (FMEA), or other acceptable risk analysis tools)</w:t>
      </w:r>
    </w:p>
    <w:p w14:paraId="2CB2DC3F" w14:textId="108ECB48" w:rsidR="006341FF" w:rsidRDefault="006341FF" w:rsidP="003975C4">
      <w:pPr>
        <w:pStyle w:val="ListParagraph"/>
        <w:numPr>
          <w:ilvl w:val="0"/>
          <w:numId w:val="10"/>
        </w:numPr>
        <w:spacing w:after="60"/>
      </w:pPr>
      <w:r>
        <w:t>Risk assessment</w:t>
      </w:r>
    </w:p>
    <w:p w14:paraId="5026A54C" w14:textId="7ACFA617" w:rsidR="006341FF" w:rsidRDefault="006341FF" w:rsidP="003975C4">
      <w:pPr>
        <w:pStyle w:val="ListParagraph"/>
        <w:numPr>
          <w:ilvl w:val="0"/>
          <w:numId w:val="10"/>
        </w:numPr>
        <w:spacing w:after="60"/>
      </w:pPr>
      <w:r>
        <w:t>Benefit-</w:t>
      </w:r>
      <w:del w:id="138" w:author="Ashley Cramer" w:date="2025-01-12T17:15:00Z" w16du:dateUtc="2025-01-13T01:15:00Z">
        <w:r w:rsidDel="00FF4CC7">
          <w:delText xml:space="preserve">risk </w:delText>
        </w:r>
      </w:del>
      <w:ins w:id="139" w:author="Ashley Cramer" w:date="2025-01-12T17:15:00Z" w16du:dateUtc="2025-01-13T01:15:00Z">
        <w:r w:rsidR="00FF4CC7">
          <w:t xml:space="preserve">Risk </w:t>
        </w:r>
      </w:ins>
      <w:r>
        <w:t>analysis report</w:t>
      </w:r>
    </w:p>
    <w:p w14:paraId="035A75FB" w14:textId="7D0200F0" w:rsidR="006341FF" w:rsidRDefault="00313E9F" w:rsidP="003975C4">
      <w:pPr>
        <w:pStyle w:val="ListParagraph"/>
        <w:numPr>
          <w:ilvl w:val="0"/>
          <w:numId w:val="10"/>
        </w:numPr>
        <w:spacing w:after="60"/>
      </w:pPr>
      <w:r>
        <w:t>Risk Management</w:t>
      </w:r>
      <w:r w:rsidR="006341FF">
        <w:t xml:space="preserve"> </w:t>
      </w:r>
      <w:r w:rsidR="001C38EE">
        <w:t>Report</w:t>
      </w:r>
    </w:p>
    <w:p w14:paraId="0AED4FE8" w14:textId="4F9D643E" w:rsidR="006341FF" w:rsidRDefault="006341FF" w:rsidP="003975C4">
      <w:pPr>
        <w:pStyle w:val="ListParagraph"/>
        <w:numPr>
          <w:ilvl w:val="0"/>
          <w:numId w:val="10"/>
        </w:numPr>
        <w:spacing w:after="60"/>
      </w:pPr>
      <w:r>
        <w:t xml:space="preserve">Post-market surveillance plan / post-market surveillance review reports / post-market risk review reports </w:t>
      </w:r>
    </w:p>
    <w:p w14:paraId="36CA87C9" w14:textId="08B7711A" w:rsidR="00C74A4A" w:rsidRDefault="32092C2E" w:rsidP="00C74A4A">
      <w:r>
        <w:t xml:space="preserve">Each deliverable </w:t>
      </w:r>
      <w:r w:rsidR="00577C4E">
        <w:t xml:space="preserve">will </w:t>
      </w:r>
      <w:r>
        <w:t xml:space="preserve">document the team involved with the </w:t>
      </w:r>
      <w:r w:rsidR="0056231D">
        <w:t>Risk Management</w:t>
      </w:r>
      <w:r>
        <w:t xml:space="preserve"> </w:t>
      </w:r>
      <w:r w:rsidR="00577C4E">
        <w:t>activity</w:t>
      </w:r>
      <w:r>
        <w:t xml:space="preserve"> and the </w:t>
      </w:r>
      <w:r w:rsidR="6FC1F643">
        <w:t>approval date in accordance with SOP-001 Document control</w:t>
      </w:r>
      <w:r w:rsidR="4C3CFBCA">
        <w:t>.</w:t>
      </w:r>
    </w:p>
    <w:p w14:paraId="6F18361F" w14:textId="77777777" w:rsidR="001239C3" w:rsidRDefault="001239C3" w:rsidP="00101346">
      <w:pPr>
        <w:pStyle w:val="SOPNumbering"/>
        <w:numPr>
          <w:ilvl w:val="1"/>
          <w:numId w:val="5"/>
        </w:numPr>
      </w:pPr>
      <w:r>
        <w:t>Risk assessment</w:t>
      </w:r>
    </w:p>
    <w:p w14:paraId="1BC4A418" w14:textId="0F57E2BF" w:rsidR="006E792F" w:rsidRDefault="0059212F" w:rsidP="006E792F">
      <w:r>
        <w:t xml:space="preserve">Risk assessment involves </w:t>
      </w:r>
      <w:r w:rsidR="00FB7B50">
        <w:t>risk identification, analysis</w:t>
      </w:r>
      <w:r w:rsidR="0CD355B4">
        <w:t>,</w:t>
      </w:r>
      <w:r w:rsidR="00FB7B50">
        <w:t xml:space="preserve"> and evaluation</w:t>
      </w:r>
      <w:r w:rsidR="00FD2E27">
        <w:t xml:space="preserve"> based on the intended use of the product by the intended users in the intended use environments. This process helps to identify which factors (e.g., material, process) can</w:t>
      </w:r>
      <w:r w:rsidR="00AA18BB">
        <w:t xml:space="preserve"> have a potential impact on CQAs/CtQs. Including CQAs, CtQs, CMAs, or CPPs when performing risk analy</w:t>
      </w:r>
      <w:r w:rsidR="004E2B40">
        <w:t>ses can help the team to understand the impact on product quality, safety, effectiveness, functionality, and usability along with the harm</w:t>
      </w:r>
      <w:r w:rsidR="00AE73BD">
        <w:t>(s)</w:t>
      </w:r>
      <w:r w:rsidR="004E2B40">
        <w:t xml:space="preserve"> </w:t>
      </w:r>
      <w:r w:rsidR="00AE73BD">
        <w:t>each is associated with</w:t>
      </w:r>
      <w:r w:rsidR="0385CCC5">
        <w:t xml:space="preserve"> </w:t>
      </w:r>
      <w:r w:rsidR="6599FEA8">
        <w:t>t</w:t>
      </w:r>
      <w:r w:rsidR="00AE73BD">
        <w:t xml:space="preserve">hus leading to the identification of appropriate risk controls. </w:t>
      </w:r>
    </w:p>
    <w:p w14:paraId="649DEE3E" w14:textId="3B51D06A" w:rsidR="000F5116" w:rsidRDefault="50E1EDE4" w:rsidP="005A46D6">
      <w:r>
        <w:t xml:space="preserve">In the case of the development of combination products it is </w:t>
      </w:r>
      <w:r w:rsidR="00493BE8">
        <w:t>critical</w:t>
      </w:r>
      <w:r>
        <w:t xml:space="preserve"> to consider the risks of each constituent part of the product and the interactions between those constituents. The interactions may lead to adverse effects on other </w:t>
      </w:r>
      <w:r w:rsidR="5E5BE365">
        <w:t>constituents</w:t>
      </w:r>
      <w:r w:rsidR="039E0F6E">
        <w:t>,</w:t>
      </w:r>
      <w:r w:rsidR="4F67A451">
        <w:t xml:space="preserve"> or </w:t>
      </w:r>
      <w:r w:rsidR="44C99637">
        <w:t>they</w:t>
      </w:r>
      <w:r w:rsidR="314A1DFD">
        <w:t xml:space="preserve"> </w:t>
      </w:r>
      <w:r w:rsidR="4F67A451">
        <w:t xml:space="preserve">could serve as a risk control. </w:t>
      </w:r>
      <w:r w:rsidR="000F5116">
        <w:fldChar w:fldCharType="begin"/>
      </w:r>
      <w:r w:rsidR="000F5116">
        <w:instrText xml:space="preserve"> REF _Ref184643721 \h </w:instrText>
      </w:r>
      <w:r w:rsidR="000F5116">
        <w:fldChar w:fldCharType="separate"/>
      </w:r>
      <w:r w:rsidR="6C6D4683">
        <w:t xml:space="preserve">Appendix </w:t>
      </w:r>
      <w:r w:rsidR="6C6D4683" w:rsidRPr="12084B5C">
        <w:rPr>
          <w:noProof/>
        </w:rPr>
        <w:t>1</w:t>
      </w:r>
      <w:r w:rsidR="000F5116">
        <w:fldChar w:fldCharType="end"/>
      </w:r>
      <w:r w:rsidR="003A3D69">
        <w:t xml:space="preserve"> outlines questions </w:t>
      </w:r>
      <w:r w:rsidR="002B03D9">
        <w:t xml:space="preserve">to ask during the risk </w:t>
      </w:r>
      <w:r w:rsidR="00BB2468">
        <w:t>assessment</w:t>
      </w:r>
      <w:r w:rsidR="002B03D9">
        <w:t xml:space="preserve"> process</w:t>
      </w:r>
      <w:r w:rsidR="1EDE62F6">
        <w:t xml:space="preserve">. </w:t>
      </w:r>
    </w:p>
    <w:p w14:paraId="3AFFD734" w14:textId="3FD29D9A" w:rsidR="001436FE" w:rsidRDefault="001436FE" w:rsidP="001436FE">
      <w:pPr>
        <w:pStyle w:val="SOPNumbering"/>
        <w:numPr>
          <w:ilvl w:val="2"/>
          <w:numId w:val="5"/>
        </w:numPr>
      </w:pPr>
      <w:r>
        <w:t>Hazard / risk identification</w:t>
      </w:r>
    </w:p>
    <w:p w14:paraId="78AB054C" w14:textId="6EE7D6E8" w:rsidR="00EF2F77" w:rsidRDefault="007B335D" w:rsidP="00810133">
      <w:r>
        <w:t xml:space="preserve">Hazard / risk identification aims to define the hazards associated with the </w:t>
      </w:r>
      <w:r w:rsidR="000137AE">
        <w:t xml:space="preserve">product’s </w:t>
      </w:r>
      <w:r>
        <w:t xml:space="preserve">use </w:t>
      </w:r>
      <w:r w:rsidR="00D824EE">
        <w:t>and</w:t>
      </w:r>
      <w:r>
        <w:t xml:space="preserve"> possible consequences. </w:t>
      </w:r>
      <w:r w:rsidRPr="00350CE9">
        <w:t xml:space="preserve">Understanding the product, its characteristics, and underlying factors </w:t>
      </w:r>
      <w:r w:rsidRPr="00350CE9">
        <w:lastRenderedPageBreak/>
        <w:t xml:space="preserve">helps </w:t>
      </w:r>
      <w:r w:rsidR="0095187D" w:rsidRPr="00F16086">
        <w:t>in the identification of</w:t>
      </w:r>
      <w:r w:rsidR="00E16187" w:rsidRPr="00F16086">
        <w:t xml:space="preserve"> sequence</w:t>
      </w:r>
      <w:r w:rsidR="00F16086">
        <w:t>(s)</w:t>
      </w:r>
      <w:r w:rsidR="00E16187" w:rsidRPr="00F16086">
        <w:t xml:space="preserve"> of events that </w:t>
      </w:r>
      <w:r w:rsidR="00350CE9" w:rsidRPr="00F16086">
        <w:t xml:space="preserve">could </w:t>
      </w:r>
      <w:r w:rsidR="00E16187" w:rsidRPr="00F16086">
        <w:t>lead to</w:t>
      </w:r>
      <w:r w:rsidR="0095187D" w:rsidRPr="00F16086">
        <w:t xml:space="preserve"> </w:t>
      </w:r>
      <w:r w:rsidR="00260815" w:rsidRPr="00F16086">
        <w:t>hazardous situations</w:t>
      </w:r>
      <w:r w:rsidR="008841D8" w:rsidRPr="00F16086">
        <w:t>.</w:t>
      </w:r>
      <w:r>
        <w:t xml:space="preserve"> Reference </w:t>
      </w:r>
      <w:r w:rsidR="00C80687">
        <w:fldChar w:fldCharType="begin"/>
      </w:r>
      <w:r w:rsidR="00C80687">
        <w:instrText xml:space="preserve"> REF _Ref184643734 \h </w:instrText>
      </w:r>
      <w:r w:rsidR="00C80687">
        <w:fldChar w:fldCharType="separate"/>
      </w:r>
      <w:r w:rsidR="00C80687">
        <w:t xml:space="preserve">Appendix </w:t>
      </w:r>
      <w:r w:rsidR="00C80687">
        <w:rPr>
          <w:noProof/>
        </w:rPr>
        <w:t>2</w:t>
      </w:r>
      <w:r w:rsidR="00C80687">
        <w:fldChar w:fldCharType="end"/>
      </w:r>
      <w:r w:rsidR="00C80687">
        <w:t xml:space="preserve"> </w:t>
      </w:r>
      <w:r w:rsidR="00341BCA">
        <w:t xml:space="preserve">for possible hazard categories. </w:t>
      </w:r>
    </w:p>
    <w:p w14:paraId="28237B3D" w14:textId="5752CC6E" w:rsidR="004B5104" w:rsidRDefault="004B5104" w:rsidP="00EF2F77">
      <w:r>
        <w:t>During preliminary hazard identification the following sources can be helpful for identification of hazards and hazardous situations:</w:t>
      </w:r>
    </w:p>
    <w:p w14:paraId="3493D132" w14:textId="294EB793" w:rsidR="004B5104" w:rsidRDefault="004B5104" w:rsidP="004B5104">
      <w:pPr>
        <w:pStyle w:val="ListParagraph"/>
        <w:numPr>
          <w:ilvl w:val="0"/>
          <w:numId w:val="10"/>
        </w:numPr>
      </w:pPr>
      <w:r>
        <w:t>Clinical trials</w:t>
      </w:r>
    </w:p>
    <w:p w14:paraId="340E81E0" w14:textId="4AD702B0" w:rsidR="004B5104" w:rsidRDefault="004B5104" w:rsidP="004B5104">
      <w:pPr>
        <w:pStyle w:val="ListParagraph"/>
        <w:numPr>
          <w:ilvl w:val="0"/>
          <w:numId w:val="10"/>
        </w:numPr>
      </w:pPr>
      <w:r>
        <w:t>Predicate devices</w:t>
      </w:r>
    </w:p>
    <w:p w14:paraId="4AF3CAE4" w14:textId="051EE912" w:rsidR="004B5104" w:rsidRDefault="004B5104" w:rsidP="004B5104">
      <w:pPr>
        <w:pStyle w:val="ListParagraph"/>
        <w:numPr>
          <w:ilvl w:val="0"/>
          <w:numId w:val="10"/>
        </w:numPr>
      </w:pPr>
      <w:r>
        <w:t>Regulations, standards, and guidance</w:t>
      </w:r>
    </w:p>
    <w:p w14:paraId="68F65465" w14:textId="6117514B" w:rsidR="004B5104" w:rsidRDefault="004B5104" w:rsidP="004B5104">
      <w:pPr>
        <w:pStyle w:val="ListParagraph"/>
        <w:numPr>
          <w:ilvl w:val="0"/>
          <w:numId w:val="10"/>
        </w:numPr>
      </w:pPr>
      <w:r>
        <w:t>Human factors evaluations</w:t>
      </w:r>
    </w:p>
    <w:p w14:paraId="655F3F56" w14:textId="5926023F" w:rsidR="00CB0A80" w:rsidRDefault="00CB0A80" w:rsidP="004B5104">
      <w:pPr>
        <w:pStyle w:val="ListParagraph"/>
        <w:numPr>
          <w:ilvl w:val="0"/>
          <w:numId w:val="10"/>
        </w:numPr>
      </w:pPr>
      <w:r>
        <w:t>Task analysis</w:t>
      </w:r>
    </w:p>
    <w:p w14:paraId="6BAB9FBE" w14:textId="4BCEB870" w:rsidR="004B5104" w:rsidRDefault="004B5104" w:rsidP="004B5104">
      <w:pPr>
        <w:pStyle w:val="ListParagraph"/>
        <w:numPr>
          <w:ilvl w:val="0"/>
          <w:numId w:val="10"/>
        </w:numPr>
      </w:pPr>
      <w:r>
        <w:t>Management review</w:t>
      </w:r>
    </w:p>
    <w:p w14:paraId="46A71840" w14:textId="337CBED5" w:rsidR="004B5104" w:rsidRDefault="004B5104" w:rsidP="004B5104">
      <w:pPr>
        <w:pStyle w:val="ListParagraph"/>
        <w:numPr>
          <w:ilvl w:val="0"/>
          <w:numId w:val="10"/>
        </w:numPr>
      </w:pPr>
      <w:r>
        <w:t xml:space="preserve">Adverse event reporting </w:t>
      </w:r>
    </w:p>
    <w:p w14:paraId="62A664DD" w14:textId="557D6658" w:rsidR="004B5104" w:rsidRDefault="004B5104" w:rsidP="004B5104">
      <w:pPr>
        <w:pStyle w:val="ListParagraph"/>
        <w:numPr>
          <w:ilvl w:val="0"/>
          <w:numId w:val="10"/>
        </w:numPr>
      </w:pPr>
      <w:r>
        <w:t>Product recalls</w:t>
      </w:r>
    </w:p>
    <w:p w14:paraId="20412049" w14:textId="1F9EBD0A" w:rsidR="004B5104" w:rsidRDefault="004B5104" w:rsidP="004B5104">
      <w:pPr>
        <w:pStyle w:val="ListParagraph"/>
        <w:numPr>
          <w:ilvl w:val="0"/>
          <w:numId w:val="10"/>
        </w:numPr>
      </w:pPr>
      <w:r>
        <w:t>Scientific literature</w:t>
      </w:r>
    </w:p>
    <w:p w14:paraId="13168E6D" w14:textId="311FAC7F" w:rsidR="004B5104" w:rsidRDefault="004B5104" w:rsidP="004B5104">
      <w:r w:rsidRPr="002B3E38">
        <w:t>Hazard</w:t>
      </w:r>
      <w:r w:rsidR="008D5850" w:rsidRPr="002B3E38">
        <w:t>/risk</w:t>
      </w:r>
      <w:r w:rsidRPr="002B3E38">
        <w:t xml:space="preserve"> identification </w:t>
      </w:r>
      <w:r w:rsidR="00910A46">
        <w:t xml:space="preserve">will be documented, for example in </w:t>
      </w:r>
      <w:r w:rsidRPr="002B3E38">
        <w:t>a preliminary hazard analysis (PHA)</w:t>
      </w:r>
      <w:r w:rsidR="006F0EAE" w:rsidRPr="002B3E38">
        <w:t xml:space="preserve">, reference </w:t>
      </w:r>
      <w:r w:rsidR="00D22EC8">
        <w:fldChar w:fldCharType="begin"/>
      </w:r>
      <w:r w:rsidR="00D22EC8">
        <w:instrText xml:space="preserve"> REF _Ref184643746 \h </w:instrText>
      </w:r>
      <w:r w:rsidR="00D22EC8">
        <w:fldChar w:fldCharType="separate"/>
      </w:r>
      <w:r w:rsidR="00D22EC8">
        <w:t xml:space="preserve">Appendix </w:t>
      </w:r>
      <w:r w:rsidR="00D22EC8">
        <w:rPr>
          <w:noProof/>
        </w:rPr>
        <w:t>3</w:t>
      </w:r>
      <w:r w:rsidR="00D22EC8">
        <w:fldChar w:fldCharType="end"/>
      </w:r>
      <w:r w:rsidRPr="002B3E38">
        <w:t>.</w:t>
      </w:r>
    </w:p>
    <w:p w14:paraId="4B8BBB6C" w14:textId="27E70455" w:rsidR="00101346" w:rsidRDefault="008B7A45" w:rsidP="001239C3">
      <w:pPr>
        <w:pStyle w:val="SOPNumbering"/>
        <w:numPr>
          <w:ilvl w:val="2"/>
          <w:numId w:val="5"/>
        </w:numPr>
      </w:pPr>
      <w:r>
        <w:t>Risk analysis</w:t>
      </w:r>
    </w:p>
    <w:p w14:paraId="1A8063E3" w14:textId="4D9847AD" w:rsidR="008B7A45" w:rsidRDefault="008B7A45" w:rsidP="008B7A45">
      <w:r>
        <w:t xml:space="preserve">The </w:t>
      </w:r>
      <w:r w:rsidR="00120E15">
        <w:t>RMP</w:t>
      </w:r>
      <w:r w:rsidR="007E0AC5">
        <w:t xml:space="preserve"> </w:t>
      </w:r>
      <w:r w:rsidR="002760B4">
        <w:t xml:space="preserve">will </w:t>
      </w:r>
      <w:r w:rsidR="007E0AC5">
        <w:t>outline the risk</w:t>
      </w:r>
      <w:r w:rsidR="001756C7">
        <w:t xml:space="preserve"> analysis activities. The risk analyses that are conducted </w:t>
      </w:r>
      <w:r w:rsidR="002760B4">
        <w:t xml:space="preserve">will </w:t>
      </w:r>
      <w:r w:rsidR="001756C7">
        <w:t>identify and describe the product being analyzed, identify the team and organization(s) who</w:t>
      </w:r>
      <w:r w:rsidR="00AF250B">
        <w:t xml:space="preserve"> conducted the risk analyses, and include the scope and date of the analysis. If there is a modification to a product already on the </w:t>
      </w:r>
      <w:r w:rsidR="00226C02">
        <w:t>market, an existing risk analysis may be updated if applicable, rather than creating a new analysis.</w:t>
      </w:r>
    </w:p>
    <w:p w14:paraId="5C35A968" w14:textId="58B16878" w:rsidR="002F7D91" w:rsidRDefault="00A3625C" w:rsidP="00495F8D">
      <w:r>
        <w:t xml:space="preserve">There are various risk analysis techniques that can be utilized. Techniques such as FMEA do not </w:t>
      </w:r>
      <w:r w:rsidR="00DD54F4">
        <w:t xml:space="preserve">address all requirements </w:t>
      </w:r>
      <w:r w:rsidR="00F953E1">
        <w:t>to be compliant with ISO 14971:2019 and may only provide supporting information</w:t>
      </w:r>
      <w:r w:rsidR="005B44FF">
        <w:t>.</w:t>
      </w:r>
    </w:p>
    <w:p w14:paraId="259851C9" w14:textId="732EDA90" w:rsidR="00876020" w:rsidRDefault="00876020" w:rsidP="00495F8D">
      <w:r>
        <w:t>Prior to or concurrent with the initiation of risk analysis activities, external and internal sources of data should be reviewed as they can provide useful inputs to the risk analysis. This data is often useful for preliminary identification of failure modes, hazards, hazardous situations, and harms.</w:t>
      </w:r>
    </w:p>
    <w:p w14:paraId="77391B61" w14:textId="77777777" w:rsidR="00FB7E38" w:rsidRDefault="00FB7E38" w:rsidP="00495F8D">
      <w:pPr>
        <w:rPr>
          <w:del w:id="140" w:author="dgowenhuang@macrobiologics.com" w:date="2025-01-22T15:45:00Z" w16du:dateUtc="2025-01-22T15:45:00Z"/>
        </w:rPr>
      </w:pPr>
    </w:p>
    <w:p w14:paraId="723A0FD1" w14:textId="77777777" w:rsidR="00FB7E38" w:rsidRDefault="00FB7E38" w:rsidP="00495F8D">
      <w:pPr>
        <w:rPr>
          <w:del w:id="141" w:author="dgowenhuang@macrobiologics.com" w:date="2025-01-22T15:45:00Z" w16du:dateUtc="2025-01-22T15:45:02Z"/>
        </w:rPr>
      </w:pPr>
    </w:p>
    <w:p w14:paraId="428F36AD" w14:textId="64DC4B1A" w:rsidR="00876020" w:rsidRDefault="00A32E6B" w:rsidP="00495F8D">
      <w:r>
        <w:lastRenderedPageBreak/>
        <w:t xml:space="preserve">The risk analysis(es) </w:t>
      </w:r>
      <w:r w:rsidR="003B783C">
        <w:t xml:space="preserve">will </w:t>
      </w:r>
      <w:r>
        <w:t>identify and document:</w:t>
      </w:r>
    </w:p>
    <w:p w14:paraId="7956339D" w14:textId="637C283B" w:rsidR="00A32E6B" w:rsidRDefault="0C5B845E" w:rsidP="003975C4">
      <w:pPr>
        <w:pStyle w:val="ListParagraph"/>
        <w:numPr>
          <w:ilvl w:val="0"/>
          <w:numId w:val="10"/>
        </w:numPr>
        <w:spacing w:after="60"/>
      </w:pPr>
      <w:r>
        <w:t xml:space="preserve">Intended use of the product taking into consideration the intended medical indication, patient population, </w:t>
      </w:r>
      <w:r w:rsidR="49D7A187">
        <w:t>part of the body or type of tissue interacted with, user profile, use environment</w:t>
      </w:r>
      <w:r w:rsidR="767F4183">
        <w:t>,</w:t>
      </w:r>
      <w:r w:rsidR="49D7A187">
        <w:t xml:space="preserve"> and operating principle (for example within an intended use document or </w:t>
      </w:r>
      <w:r w:rsidR="005865EF">
        <w:t>U</w:t>
      </w:r>
      <w:r w:rsidR="49D7A187">
        <w:t>se</w:t>
      </w:r>
      <w:r w:rsidR="60138EC7">
        <w:t xml:space="preserve">r </w:t>
      </w:r>
      <w:r w:rsidR="005865EF">
        <w:t>R</w:t>
      </w:r>
      <w:r w:rsidR="60138EC7">
        <w:t>equirements</w:t>
      </w:r>
      <w:r w:rsidR="49D7A187">
        <w:t xml:space="preserve"> </w:t>
      </w:r>
      <w:r w:rsidR="005865EF">
        <w:t>S</w:t>
      </w:r>
      <w:r w:rsidR="49D7A187">
        <w:t xml:space="preserve">pecification). Reference SOP-004 </w:t>
      </w:r>
      <w:r w:rsidR="00D67808">
        <w:t>Design Control</w:t>
      </w:r>
      <w:r w:rsidR="49D7A187">
        <w:t xml:space="preserve"> and SOP-006 Human </w:t>
      </w:r>
      <w:r w:rsidR="00E04264">
        <w:t>Factors Engineering</w:t>
      </w:r>
    </w:p>
    <w:p w14:paraId="2C78E7BB" w14:textId="0F03A6E0" w:rsidR="00C26769" w:rsidRDefault="00C26769" w:rsidP="003975C4">
      <w:pPr>
        <w:pStyle w:val="ListParagraph"/>
        <w:numPr>
          <w:ilvl w:val="0"/>
          <w:numId w:val="10"/>
        </w:numPr>
        <w:spacing w:after="60"/>
      </w:pPr>
      <w:r>
        <w:t>Reasonably foreseeable misuse (for example within a task analysis or use related risk analysis</w:t>
      </w:r>
      <w:r w:rsidR="164DB02C">
        <w:t>)</w:t>
      </w:r>
      <w:r w:rsidR="60197392">
        <w:t>.</w:t>
      </w:r>
      <w:r>
        <w:t xml:space="preserve"> Reference SOP-006 Human </w:t>
      </w:r>
      <w:r w:rsidR="00E04264">
        <w:t>Factors Engineering</w:t>
      </w:r>
    </w:p>
    <w:p w14:paraId="31609CA6" w14:textId="1C34B316" w:rsidR="00C26769" w:rsidRDefault="00C26769" w:rsidP="003975C4">
      <w:pPr>
        <w:pStyle w:val="ListParagraph"/>
        <w:numPr>
          <w:ilvl w:val="0"/>
          <w:numId w:val="10"/>
        </w:numPr>
        <w:spacing w:after="60"/>
      </w:pPr>
      <w:r>
        <w:t>Qualitative and/or quantitative characteristics related to safety and where appropriate the defined limits</w:t>
      </w:r>
      <w:r w:rsidR="00D40081">
        <w:t>, may be documented in the PHA</w:t>
      </w:r>
      <w:r>
        <w:t xml:space="preserve"> </w:t>
      </w:r>
    </w:p>
    <w:p w14:paraId="71541D35" w14:textId="6AC0CF43" w:rsidR="00FD04BD" w:rsidRDefault="00FD04BD" w:rsidP="003975C4">
      <w:pPr>
        <w:pStyle w:val="ListParagraph"/>
        <w:numPr>
          <w:ilvl w:val="0"/>
          <w:numId w:val="10"/>
        </w:numPr>
        <w:spacing w:after="60"/>
      </w:pPr>
      <w:r>
        <w:t>Known and foreseeable hazards associated with the product based on the intended use, reasonably foreseeable misuse, and the characteristics related to safety in both normal and fault conditions (for example within a preliminary hazard analysis)</w:t>
      </w:r>
    </w:p>
    <w:p w14:paraId="75749A3B" w14:textId="512D74A4" w:rsidR="00FD04BD" w:rsidRDefault="00FD04BD" w:rsidP="003975C4">
      <w:pPr>
        <w:pStyle w:val="ListParagraph"/>
        <w:numPr>
          <w:ilvl w:val="0"/>
          <w:numId w:val="10"/>
        </w:numPr>
        <w:spacing w:after="60"/>
      </w:pPr>
      <w:r>
        <w:t>Reasonably foreseeable sequences or combination of events that can result in a hazardous situation and the resulting harm to the user from the hazardous situation (for example within a URRA, FMEA, FTA</w:t>
      </w:r>
      <w:r w:rsidR="11195E35">
        <w:t>)</w:t>
      </w:r>
      <w:r w:rsidR="7E7B2312">
        <w:t>.</w:t>
      </w:r>
      <w:r w:rsidR="00BB0105">
        <w:t xml:space="preserve"> Reference </w:t>
      </w:r>
      <w:r w:rsidR="00BB0105">
        <w:fldChar w:fldCharType="begin"/>
      </w:r>
      <w:r w:rsidR="00BB0105">
        <w:instrText xml:space="preserve"> REF _Ref184725893 \h </w:instrText>
      </w:r>
      <w:r w:rsidR="00BB0105">
        <w:fldChar w:fldCharType="separate"/>
      </w:r>
      <w:r w:rsidR="00BB0105">
        <w:t xml:space="preserve">Appendix </w:t>
      </w:r>
      <w:r w:rsidR="00BB0105">
        <w:rPr>
          <w:noProof/>
        </w:rPr>
        <w:t>4</w:t>
      </w:r>
      <w:r w:rsidR="00BB0105">
        <w:fldChar w:fldCharType="end"/>
      </w:r>
      <w:r w:rsidR="00BB0105">
        <w:t xml:space="preserve"> for a</w:t>
      </w:r>
      <w:r w:rsidR="000403D6">
        <w:t xml:space="preserve"> URRA example</w:t>
      </w:r>
      <w:r w:rsidR="00A33A88">
        <w:t>.</w:t>
      </w:r>
    </w:p>
    <w:p w14:paraId="2C241A4C" w14:textId="77777777" w:rsidR="00047CC0" w:rsidRDefault="00E40C30" w:rsidP="00047CC0">
      <w:pPr>
        <w:pStyle w:val="SOPNumbering"/>
        <w:numPr>
          <w:ilvl w:val="2"/>
          <w:numId w:val="5"/>
        </w:numPr>
      </w:pPr>
      <w:bookmarkStart w:id="142" w:name="_Ref187224879"/>
      <w:r>
        <w:t xml:space="preserve">Risk </w:t>
      </w:r>
      <w:r w:rsidR="00047CC0">
        <w:t>estimation</w:t>
      </w:r>
      <w:bookmarkEnd w:id="142"/>
    </w:p>
    <w:p w14:paraId="0BB34507" w14:textId="50D396FB" w:rsidR="006C413B" w:rsidRDefault="00F43754" w:rsidP="00E52730">
      <w:r>
        <w:t xml:space="preserve">Risk </w:t>
      </w:r>
      <w:r w:rsidR="006E5561">
        <w:t xml:space="preserve">will be </w:t>
      </w:r>
      <w:r>
        <w:t>estimated based on available information or data</w:t>
      </w:r>
      <w:r w:rsidR="00DE222E">
        <w:t xml:space="preserve"> for both </w:t>
      </w:r>
      <w:r w:rsidR="00281AFF">
        <w:t xml:space="preserve">severity of harm and </w:t>
      </w:r>
      <w:r w:rsidR="00DE222E">
        <w:t>probability of occurrence of harm</w:t>
      </w:r>
      <w:r w:rsidR="00281AFF">
        <w:t>.</w:t>
      </w:r>
    </w:p>
    <w:p w14:paraId="7455868F" w14:textId="64FC0787" w:rsidR="00E52730" w:rsidRDefault="00F43754" w:rsidP="00E52730">
      <w:r>
        <w:t xml:space="preserve">Severity is a qualitative </w:t>
      </w:r>
      <w:r w:rsidR="00337029">
        <w:t>measure of the consequence of the harm</w:t>
      </w:r>
      <w:r w:rsidR="00A7406E">
        <w:t xml:space="preserve"> and </w:t>
      </w:r>
      <w:r w:rsidR="00290D96">
        <w:t xml:space="preserve">will be </w:t>
      </w:r>
      <w:r w:rsidR="00A7406E">
        <w:t>assigned based on</w:t>
      </w:r>
      <w:r w:rsidR="00047F27">
        <w:t xml:space="preserve"> </w:t>
      </w:r>
      <w:r w:rsidR="00047F27">
        <w:fldChar w:fldCharType="begin"/>
      </w:r>
      <w:r w:rsidR="00047F27">
        <w:instrText xml:space="preserve"> REF _Ref184034240 \h </w:instrText>
      </w:r>
      <w:r w:rsidR="00047F27">
        <w:fldChar w:fldCharType="separate"/>
      </w:r>
      <w:r w:rsidR="004E2D27" w:rsidRPr="00A7406E">
        <w:t xml:space="preserve">Table </w:t>
      </w:r>
      <w:r w:rsidR="004E2D27">
        <w:rPr>
          <w:noProof/>
        </w:rPr>
        <w:t>1</w:t>
      </w:r>
      <w:r w:rsidR="00047F27">
        <w:fldChar w:fldCharType="end"/>
      </w:r>
      <w:r w:rsidR="00047F27">
        <w:t>.</w:t>
      </w:r>
      <w:r w:rsidR="00A7406E">
        <w:t xml:space="preserve"> Note the severity associated with each harm </w:t>
      </w:r>
      <w:r w:rsidR="00290D96">
        <w:t xml:space="preserve">will be </w:t>
      </w:r>
      <w:r w:rsidR="00A7406E">
        <w:t xml:space="preserve">assigned by a </w:t>
      </w:r>
      <w:r w:rsidR="00E57207">
        <w:t xml:space="preserve">medical professional or </w:t>
      </w:r>
      <w:r w:rsidR="00610501">
        <w:t xml:space="preserve">determined </w:t>
      </w:r>
      <w:r w:rsidR="00E57207">
        <w:t>from literature</w:t>
      </w:r>
      <w:r w:rsidR="00610501">
        <w:t xml:space="preserve"> (reference to source will be documented)</w:t>
      </w:r>
      <w:r w:rsidR="00A7406E">
        <w:t>.</w:t>
      </w:r>
    </w:p>
    <w:p w14:paraId="530F5AA1" w14:textId="28BEF5F5" w:rsidR="00A7406E" w:rsidRPr="00A7406E" w:rsidRDefault="7746F09C" w:rsidP="00A7406E">
      <w:pPr>
        <w:pStyle w:val="Caption"/>
      </w:pPr>
      <w:bookmarkStart w:id="143" w:name="_Ref184034240"/>
      <w:r>
        <w:t xml:space="preserve">Table </w:t>
      </w:r>
      <w:r>
        <w:fldChar w:fldCharType="begin"/>
      </w:r>
      <w:r>
        <w:instrText>SEQ Table \* ARABIC</w:instrText>
      </w:r>
      <w:r>
        <w:fldChar w:fldCharType="separate"/>
      </w:r>
      <w:r w:rsidR="5A7C54D3" w:rsidRPr="12084B5C">
        <w:rPr>
          <w:noProof/>
        </w:rPr>
        <w:t>1</w:t>
      </w:r>
      <w:r>
        <w:fldChar w:fldCharType="end"/>
      </w:r>
      <w:bookmarkEnd w:id="143"/>
      <w:r>
        <w:t>. Severity of harm ranking</w:t>
      </w:r>
    </w:p>
    <w:tbl>
      <w:tblPr>
        <w:tblStyle w:val="TableGrid"/>
        <w:tblW w:w="0" w:type="auto"/>
        <w:jc w:val="center"/>
        <w:tblLayout w:type="fixed"/>
        <w:tblLook w:val="04A0" w:firstRow="1" w:lastRow="0" w:firstColumn="1" w:lastColumn="0" w:noHBand="0" w:noVBand="1"/>
      </w:tblPr>
      <w:tblGrid>
        <w:gridCol w:w="1584"/>
        <w:gridCol w:w="1584"/>
        <w:gridCol w:w="5760"/>
      </w:tblGrid>
      <w:tr w:rsidR="00BE48E4" w14:paraId="39398BDB" w14:textId="77777777" w:rsidTr="003347C0">
        <w:trPr>
          <w:jc w:val="center"/>
        </w:trPr>
        <w:tc>
          <w:tcPr>
            <w:tcW w:w="1584" w:type="dxa"/>
          </w:tcPr>
          <w:p w14:paraId="22121FE4" w14:textId="71A9B059" w:rsidR="00BE48E4" w:rsidRPr="00611DEE" w:rsidRDefault="00A920E3" w:rsidP="001524BD">
            <w:pPr>
              <w:spacing w:after="0" w:line="240" w:lineRule="auto"/>
              <w:rPr>
                <w:b/>
                <w:bCs/>
              </w:rPr>
            </w:pPr>
            <w:r>
              <w:rPr>
                <w:b/>
                <w:bCs/>
              </w:rPr>
              <w:t>Severity</w:t>
            </w:r>
            <w:r w:rsidR="00BE48E4">
              <w:rPr>
                <w:b/>
                <w:bCs/>
              </w:rPr>
              <w:t xml:space="preserve"> Rating</w:t>
            </w:r>
          </w:p>
        </w:tc>
        <w:tc>
          <w:tcPr>
            <w:tcW w:w="1584" w:type="dxa"/>
          </w:tcPr>
          <w:p w14:paraId="393AC346" w14:textId="445651DD" w:rsidR="00BE48E4" w:rsidRPr="00611DEE" w:rsidRDefault="00BE48E4" w:rsidP="001524BD">
            <w:pPr>
              <w:spacing w:after="0" w:line="240" w:lineRule="auto"/>
              <w:rPr>
                <w:b/>
                <w:bCs/>
              </w:rPr>
            </w:pPr>
            <w:r w:rsidRPr="00611DEE">
              <w:rPr>
                <w:b/>
                <w:bCs/>
              </w:rPr>
              <w:t xml:space="preserve">Severity </w:t>
            </w:r>
            <w:r w:rsidR="004E15FC">
              <w:rPr>
                <w:b/>
                <w:bCs/>
              </w:rPr>
              <w:t>Term</w:t>
            </w:r>
          </w:p>
        </w:tc>
        <w:tc>
          <w:tcPr>
            <w:tcW w:w="5760" w:type="dxa"/>
          </w:tcPr>
          <w:p w14:paraId="1E623936" w14:textId="704FE922" w:rsidR="00BE48E4" w:rsidRPr="00611DEE" w:rsidRDefault="004E15FC" w:rsidP="001524BD">
            <w:pPr>
              <w:spacing w:after="0" w:line="240" w:lineRule="auto"/>
              <w:rPr>
                <w:b/>
                <w:bCs/>
              </w:rPr>
            </w:pPr>
            <w:r>
              <w:rPr>
                <w:b/>
                <w:bCs/>
              </w:rPr>
              <w:t xml:space="preserve">Severity of </w:t>
            </w:r>
            <w:r w:rsidR="00BE48E4" w:rsidRPr="00611DEE">
              <w:rPr>
                <w:b/>
                <w:bCs/>
              </w:rPr>
              <w:t>Harm Description</w:t>
            </w:r>
          </w:p>
        </w:tc>
      </w:tr>
      <w:tr w:rsidR="00BE48E4" w14:paraId="19F4AC0E" w14:textId="77777777" w:rsidTr="003975C4">
        <w:trPr>
          <w:trHeight w:val="300"/>
          <w:jc w:val="center"/>
        </w:trPr>
        <w:tc>
          <w:tcPr>
            <w:tcW w:w="1584" w:type="dxa"/>
            <w:shd w:val="clear" w:color="auto" w:fill="FF0000"/>
            <w:vAlign w:val="center"/>
          </w:tcPr>
          <w:p w14:paraId="49EA7843" w14:textId="3D5B8350" w:rsidR="00BE48E4" w:rsidRDefault="00250793" w:rsidP="004C3538">
            <w:pPr>
              <w:spacing w:after="0" w:line="240" w:lineRule="auto"/>
              <w:jc w:val="center"/>
            </w:pPr>
            <w:r>
              <w:t>5</w:t>
            </w:r>
          </w:p>
        </w:tc>
        <w:tc>
          <w:tcPr>
            <w:tcW w:w="1584" w:type="dxa"/>
            <w:shd w:val="clear" w:color="auto" w:fill="FF0000"/>
            <w:vAlign w:val="center"/>
          </w:tcPr>
          <w:p w14:paraId="6FB73615" w14:textId="54D5B324" w:rsidR="00BE48E4" w:rsidRDefault="00D1501B" w:rsidP="004C3538">
            <w:pPr>
              <w:spacing w:after="0" w:line="240" w:lineRule="auto"/>
              <w:jc w:val="center"/>
            </w:pPr>
            <w:r>
              <w:t>Catastrophic</w:t>
            </w:r>
          </w:p>
        </w:tc>
        <w:tc>
          <w:tcPr>
            <w:tcW w:w="5760" w:type="dxa"/>
          </w:tcPr>
          <w:p w14:paraId="62A2C88D" w14:textId="3F20287E" w:rsidR="00BE48E4" w:rsidRDefault="004302F6" w:rsidP="001524BD">
            <w:pPr>
              <w:spacing w:after="0" w:line="240" w:lineRule="auto"/>
            </w:pPr>
            <w:r>
              <w:t>Results in death</w:t>
            </w:r>
          </w:p>
        </w:tc>
      </w:tr>
      <w:tr w:rsidR="0081719B" w14:paraId="294E833F" w14:textId="77777777" w:rsidTr="003975C4">
        <w:trPr>
          <w:trHeight w:val="300"/>
          <w:jc w:val="center"/>
        </w:trPr>
        <w:tc>
          <w:tcPr>
            <w:tcW w:w="1584" w:type="dxa"/>
            <w:shd w:val="clear" w:color="auto" w:fill="FFC000"/>
            <w:vAlign w:val="center"/>
          </w:tcPr>
          <w:p w14:paraId="78495545" w14:textId="7AC957DF" w:rsidR="00BE48E4" w:rsidRDefault="00250793" w:rsidP="004C3538">
            <w:pPr>
              <w:spacing w:after="0" w:line="240" w:lineRule="auto"/>
              <w:jc w:val="center"/>
            </w:pPr>
            <w:r>
              <w:t>4</w:t>
            </w:r>
          </w:p>
        </w:tc>
        <w:tc>
          <w:tcPr>
            <w:tcW w:w="1584" w:type="dxa"/>
            <w:shd w:val="clear" w:color="auto" w:fill="FFC000"/>
            <w:vAlign w:val="center"/>
          </w:tcPr>
          <w:p w14:paraId="5A795EF7" w14:textId="25464B04" w:rsidR="00BE48E4" w:rsidRDefault="00757EA4" w:rsidP="004C3538">
            <w:pPr>
              <w:spacing w:after="0" w:line="240" w:lineRule="auto"/>
              <w:jc w:val="center"/>
            </w:pPr>
            <w:r>
              <w:t>Critical</w:t>
            </w:r>
          </w:p>
        </w:tc>
        <w:tc>
          <w:tcPr>
            <w:tcW w:w="5760" w:type="dxa"/>
          </w:tcPr>
          <w:p w14:paraId="7D3D0750" w14:textId="1F551455" w:rsidR="00BE48E4" w:rsidRDefault="004302F6" w:rsidP="001524BD">
            <w:pPr>
              <w:spacing w:after="0" w:line="240" w:lineRule="auto"/>
            </w:pPr>
            <w:r>
              <w:t>Results in permanent impairment or irreversible injury</w:t>
            </w:r>
          </w:p>
        </w:tc>
      </w:tr>
      <w:tr w:rsidR="0081719B" w14:paraId="223E0758" w14:textId="77777777" w:rsidTr="003975C4">
        <w:trPr>
          <w:trHeight w:val="300"/>
          <w:jc w:val="center"/>
        </w:trPr>
        <w:tc>
          <w:tcPr>
            <w:tcW w:w="1584" w:type="dxa"/>
            <w:shd w:val="clear" w:color="auto" w:fill="FFFF00"/>
            <w:vAlign w:val="center"/>
          </w:tcPr>
          <w:p w14:paraId="7758F11D" w14:textId="4407F7B6" w:rsidR="00BE48E4" w:rsidRDefault="00757EA4" w:rsidP="004C3538">
            <w:pPr>
              <w:spacing w:after="0" w:line="240" w:lineRule="auto"/>
              <w:jc w:val="center"/>
            </w:pPr>
            <w:r>
              <w:t>3</w:t>
            </w:r>
          </w:p>
        </w:tc>
        <w:tc>
          <w:tcPr>
            <w:tcW w:w="1584" w:type="dxa"/>
            <w:shd w:val="clear" w:color="auto" w:fill="FFFF00"/>
            <w:vAlign w:val="center"/>
          </w:tcPr>
          <w:p w14:paraId="440DD30A" w14:textId="14B89140" w:rsidR="00BE48E4" w:rsidRDefault="00757EA4" w:rsidP="004C3538">
            <w:pPr>
              <w:spacing w:after="0" w:line="240" w:lineRule="auto"/>
              <w:jc w:val="center"/>
            </w:pPr>
            <w:r>
              <w:t>Serious</w:t>
            </w:r>
          </w:p>
        </w:tc>
        <w:tc>
          <w:tcPr>
            <w:tcW w:w="5760" w:type="dxa"/>
          </w:tcPr>
          <w:p w14:paraId="61660797" w14:textId="7911BF0A" w:rsidR="00BE48E4" w:rsidRDefault="004302F6" w:rsidP="001524BD">
            <w:pPr>
              <w:spacing w:after="0" w:line="240" w:lineRule="auto"/>
            </w:pPr>
            <w:r>
              <w:t>Results in injury or impairment requiring medical or surgical intervention</w:t>
            </w:r>
          </w:p>
        </w:tc>
      </w:tr>
      <w:tr w:rsidR="00A920E3" w14:paraId="7E025DE4" w14:textId="77777777" w:rsidTr="003975C4">
        <w:trPr>
          <w:trHeight w:val="300"/>
          <w:jc w:val="center"/>
        </w:trPr>
        <w:tc>
          <w:tcPr>
            <w:tcW w:w="1584" w:type="dxa"/>
            <w:shd w:val="clear" w:color="auto" w:fill="92D050"/>
            <w:vAlign w:val="center"/>
          </w:tcPr>
          <w:p w14:paraId="1EE5B345" w14:textId="550D3EC3" w:rsidR="00A920E3" w:rsidRDefault="00250793" w:rsidP="004C3538">
            <w:pPr>
              <w:spacing w:after="0" w:line="240" w:lineRule="auto"/>
              <w:jc w:val="center"/>
            </w:pPr>
            <w:r>
              <w:t>2</w:t>
            </w:r>
          </w:p>
        </w:tc>
        <w:tc>
          <w:tcPr>
            <w:tcW w:w="1584" w:type="dxa"/>
            <w:shd w:val="clear" w:color="auto" w:fill="92D050"/>
            <w:vAlign w:val="center"/>
          </w:tcPr>
          <w:p w14:paraId="6D1B2BD7" w14:textId="2CC728E4" w:rsidR="00A920E3" w:rsidRDefault="0081719B" w:rsidP="004C3538">
            <w:pPr>
              <w:spacing w:after="0" w:line="240" w:lineRule="auto"/>
              <w:jc w:val="center"/>
            </w:pPr>
            <w:r>
              <w:t>Minor</w:t>
            </w:r>
          </w:p>
        </w:tc>
        <w:tc>
          <w:tcPr>
            <w:tcW w:w="5760" w:type="dxa"/>
          </w:tcPr>
          <w:p w14:paraId="466DD147" w14:textId="27781F46" w:rsidR="00A920E3" w:rsidRDefault="004302F6" w:rsidP="001524BD">
            <w:pPr>
              <w:spacing w:after="0" w:line="240" w:lineRule="auto"/>
            </w:pPr>
            <w:r>
              <w:t>Results in temporary injury or impairment not requiring medical or surgical intervention</w:t>
            </w:r>
          </w:p>
        </w:tc>
      </w:tr>
      <w:tr w:rsidR="00A920E3" w14:paraId="47E87FA8" w14:textId="77777777" w:rsidTr="003975C4">
        <w:trPr>
          <w:trHeight w:val="300"/>
          <w:jc w:val="center"/>
        </w:trPr>
        <w:tc>
          <w:tcPr>
            <w:tcW w:w="1584" w:type="dxa"/>
            <w:shd w:val="clear" w:color="auto" w:fill="E8E8E8" w:themeFill="background2"/>
            <w:vAlign w:val="center"/>
          </w:tcPr>
          <w:p w14:paraId="67A58639" w14:textId="782D99CD" w:rsidR="00A920E3" w:rsidRDefault="00250793" w:rsidP="004C3538">
            <w:pPr>
              <w:spacing w:after="0" w:line="240" w:lineRule="auto"/>
              <w:jc w:val="center"/>
            </w:pPr>
            <w:r>
              <w:t>1</w:t>
            </w:r>
          </w:p>
        </w:tc>
        <w:tc>
          <w:tcPr>
            <w:tcW w:w="1584" w:type="dxa"/>
            <w:shd w:val="clear" w:color="auto" w:fill="E8E8E8" w:themeFill="background2"/>
            <w:vAlign w:val="center"/>
          </w:tcPr>
          <w:p w14:paraId="541B36F6" w14:textId="07A911F4" w:rsidR="00A920E3" w:rsidRDefault="00757EA4" w:rsidP="004C3538">
            <w:pPr>
              <w:spacing w:after="0" w:line="240" w:lineRule="auto"/>
              <w:jc w:val="center"/>
            </w:pPr>
            <w:r>
              <w:t>Negligible</w:t>
            </w:r>
          </w:p>
        </w:tc>
        <w:tc>
          <w:tcPr>
            <w:tcW w:w="5760" w:type="dxa"/>
          </w:tcPr>
          <w:p w14:paraId="331857AE" w14:textId="7663F46C" w:rsidR="00A920E3" w:rsidRDefault="004E15FC" w:rsidP="001524BD">
            <w:pPr>
              <w:spacing w:after="0" w:line="240" w:lineRule="auto"/>
            </w:pPr>
            <w:r>
              <w:t>Results in inconvenience or temporary discomfort</w:t>
            </w:r>
          </w:p>
        </w:tc>
      </w:tr>
    </w:tbl>
    <w:p w14:paraId="1549AB0A" w14:textId="77777777" w:rsidR="00A7406E" w:rsidRDefault="00A7406E" w:rsidP="00E52730"/>
    <w:p w14:paraId="0B7C9A1F" w14:textId="2BA8DB7A" w:rsidR="002E529B" w:rsidRDefault="00016BD9" w:rsidP="00E52730">
      <w:r>
        <w:lastRenderedPageBreak/>
        <w:t xml:space="preserve">Establishing </w:t>
      </w:r>
      <w:proofErr w:type="gramStart"/>
      <w:r>
        <w:t>a</w:t>
      </w:r>
      <w:r w:rsidR="002E529B">
        <w:t xml:space="preserve"> </w:t>
      </w:r>
      <w:r>
        <w:t>m</w:t>
      </w:r>
      <w:r w:rsidR="002E529B">
        <w:t>aster</w:t>
      </w:r>
      <w:proofErr w:type="gramEnd"/>
      <w:r w:rsidR="002E529B">
        <w:t xml:space="preserve"> </w:t>
      </w:r>
      <w:r>
        <w:t>h</w:t>
      </w:r>
      <w:r w:rsidR="002E529B">
        <w:t xml:space="preserve">arms </w:t>
      </w:r>
      <w:r>
        <w:t>l</w:t>
      </w:r>
      <w:r w:rsidR="002E529B">
        <w:t xml:space="preserve">ist is </w:t>
      </w:r>
      <w:r>
        <w:t xml:space="preserve">recommended. The </w:t>
      </w:r>
      <w:proofErr w:type="gramStart"/>
      <w:r>
        <w:t>master</w:t>
      </w:r>
      <w:proofErr w:type="gramEnd"/>
      <w:r>
        <w:t xml:space="preserve"> harms list </w:t>
      </w:r>
      <w:r w:rsidR="00B24552">
        <w:t xml:space="preserve">will </w:t>
      </w:r>
      <w:r w:rsidR="002E529B">
        <w:t>map the harms applicable to the intended use(s) to the corresponding severity level(s)</w:t>
      </w:r>
      <w:r>
        <w:t>.</w:t>
      </w:r>
      <w:r w:rsidR="004D4CC3">
        <w:t xml:space="preserve"> The list can also determine the severity of harm(s) that impact surrounding property and environment based on the intended use environment. </w:t>
      </w:r>
    </w:p>
    <w:p w14:paraId="40E920C9" w14:textId="50CFB37D" w:rsidR="00047F27" w:rsidRDefault="00047F27" w:rsidP="00E52730">
      <w:r>
        <w:t xml:space="preserve">The probability of occurrence of harm can be </w:t>
      </w:r>
      <w:r w:rsidR="00D51F1E">
        <w:t>qualitative</w:t>
      </w:r>
      <w:r>
        <w:t xml:space="preserve"> and/or quantitative. During development, a qualitative or semi-quantitative approach </w:t>
      </w:r>
      <w:r w:rsidR="7D653FB8">
        <w:t>may</w:t>
      </w:r>
      <w:r w:rsidR="00371D60">
        <w:t xml:space="preserve"> </w:t>
      </w:r>
      <w:r w:rsidR="005C481D">
        <w:t>be taken</w:t>
      </w:r>
      <w:r w:rsidR="241EFA56">
        <w:t>,</w:t>
      </w:r>
      <w:r>
        <w:t xml:space="preserve"> as high confidence data is </w:t>
      </w:r>
      <w:r w:rsidR="00D51F1E">
        <w:t>often</w:t>
      </w:r>
      <w:r>
        <w:t xml:space="preserve"> n</w:t>
      </w:r>
      <w:r w:rsidR="00D51F1E">
        <w:t>ot available to assess probability</w:t>
      </w:r>
      <w:r w:rsidR="00371D60">
        <w:t xml:space="preserve"> quantitatively</w:t>
      </w:r>
      <w:r w:rsidR="00D51F1E">
        <w:t xml:space="preserve">. </w:t>
      </w:r>
      <w:r w:rsidR="00F56881">
        <w:t>The RMP will detail the probability limits if</w:t>
      </w:r>
      <w:r w:rsidR="00301326">
        <w:t xml:space="preserve"> </w:t>
      </w:r>
      <w:r w:rsidR="00C63B6D">
        <w:t xml:space="preserve">quantitative probabilities </w:t>
      </w:r>
      <w:r w:rsidR="00006F40">
        <w:t>are</w:t>
      </w:r>
      <w:r w:rsidR="00C63B6D">
        <w:t xml:space="preserve"> </w:t>
      </w:r>
      <w:r w:rsidR="004C3538">
        <w:t>assigned</w:t>
      </w:r>
      <w:r w:rsidR="00F56881">
        <w:t xml:space="preserve">. </w:t>
      </w:r>
      <w:r w:rsidR="00D51F1E">
        <w:t xml:space="preserve">The probability of occurrence of harm (P) for each potential hazardous situation </w:t>
      </w:r>
      <w:r w:rsidR="004C3538">
        <w:t xml:space="preserve">will be </w:t>
      </w:r>
      <w:r w:rsidR="00D51F1E">
        <w:t>asse</w:t>
      </w:r>
      <w:r w:rsidR="006A7C55">
        <w:t>sse</w:t>
      </w:r>
      <w:r w:rsidR="00D51F1E">
        <w:t xml:space="preserve">d based on </w:t>
      </w:r>
      <w:r w:rsidR="008909A9">
        <w:fldChar w:fldCharType="begin"/>
      </w:r>
      <w:r w:rsidR="008909A9">
        <w:instrText xml:space="preserve"> REF _Ref184035341 \h </w:instrText>
      </w:r>
      <w:r w:rsidR="008909A9">
        <w:fldChar w:fldCharType="separate"/>
      </w:r>
      <w:r w:rsidR="004E2D27">
        <w:t xml:space="preserve">Table </w:t>
      </w:r>
      <w:r w:rsidR="004E2D27">
        <w:rPr>
          <w:noProof/>
        </w:rPr>
        <w:t>2</w:t>
      </w:r>
      <w:r w:rsidR="008909A9">
        <w:fldChar w:fldCharType="end"/>
      </w:r>
      <w:r w:rsidR="008909A9">
        <w:t xml:space="preserve"> </w:t>
      </w:r>
      <w:r w:rsidR="00D51F1E">
        <w:t>below.</w:t>
      </w:r>
      <w:commentRangeStart w:id="144"/>
      <w:commentRangeStart w:id="145"/>
      <w:commentRangeEnd w:id="144"/>
      <w:r>
        <w:rPr>
          <w:rStyle w:val="CommentReference"/>
        </w:rPr>
        <w:commentReference w:id="144"/>
      </w:r>
      <w:commentRangeEnd w:id="145"/>
      <w:r w:rsidR="00BB2AC5">
        <w:rPr>
          <w:rStyle w:val="CommentReference"/>
        </w:rPr>
        <w:commentReference w:id="145"/>
      </w:r>
    </w:p>
    <w:p w14:paraId="2FD23CAD" w14:textId="5BEDB4B1" w:rsidR="006A7C55" w:rsidRDefault="006A7C55" w:rsidP="006A7C55">
      <w:pPr>
        <w:pStyle w:val="Caption"/>
      </w:pPr>
      <w:bookmarkStart w:id="146" w:name="_Ref184035341"/>
      <w:r>
        <w:t xml:space="preserve">Table </w:t>
      </w:r>
      <w:r>
        <w:fldChar w:fldCharType="begin"/>
      </w:r>
      <w:r>
        <w:instrText>SEQ Table \* ARABIC</w:instrText>
      </w:r>
      <w:r>
        <w:fldChar w:fldCharType="separate"/>
      </w:r>
      <w:r w:rsidR="004E2D27">
        <w:rPr>
          <w:noProof/>
        </w:rPr>
        <w:t>2</w:t>
      </w:r>
      <w:r>
        <w:fldChar w:fldCharType="end"/>
      </w:r>
      <w:bookmarkEnd w:id="146"/>
      <w:r>
        <w:t xml:space="preserve">. </w:t>
      </w:r>
      <w:r w:rsidR="00A47644">
        <w:t>P</w:t>
      </w:r>
      <w:r w:rsidR="002C5D9C">
        <w:t>robability of occurrence of harm (</w:t>
      </w:r>
      <w:r w:rsidR="0000362D">
        <w:t>P</w:t>
      </w:r>
      <w:r w:rsidR="002C5D9C">
        <w:t>)</w:t>
      </w:r>
      <w:r w:rsidR="0000362D">
        <w:t xml:space="preserve"> </w:t>
      </w:r>
      <w:r w:rsidR="00A47644">
        <w:t>Levels</w:t>
      </w:r>
    </w:p>
    <w:tbl>
      <w:tblPr>
        <w:tblStyle w:val="TableGrid"/>
        <w:tblW w:w="9504" w:type="dxa"/>
        <w:tblLayout w:type="fixed"/>
        <w:tblLook w:val="04A0" w:firstRow="1" w:lastRow="0" w:firstColumn="1" w:lastColumn="0" w:noHBand="0" w:noVBand="1"/>
      </w:tblPr>
      <w:tblGrid>
        <w:gridCol w:w="1440"/>
        <w:gridCol w:w="1440"/>
        <w:gridCol w:w="4860"/>
        <w:gridCol w:w="1764"/>
      </w:tblGrid>
      <w:tr w:rsidR="008A0445" w14:paraId="7E5FD8DD" w14:textId="7FDA607B" w:rsidTr="003975C4">
        <w:trPr>
          <w:trHeight w:val="300"/>
        </w:trPr>
        <w:tc>
          <w:tcPr>
            <w:tcW w:w="1440" w:type="dxa"/>
          </w:tcPr>
          <w:p w14:paraId="46334CD6" w14:textId="45746321" w:rsidR="008A0445" w:rsidRPr="00C94DE0" w:rsidRDefault="008A0445" w:rsidP="009B01CF">
            <w:pPr>
              <w:spacing w:after="0" w:line="240" w:lineRule="auto"/>
              <w:jc w:val="center"/>
              <w:rPr>
                <w:b/>
                <w:bCs/>
              </w:rPr>
            </w:pPr>
            <w:r w:rsidRPr="12084B5C">
              <w:rPr>
                <w:b/>
                <w:bCs/>
              </w:rPr>
              <w:t>Occurrence Rating</w:t>
            </w:r>
          </w:p>
        </w:tc>
        <w:tc>
          <w:tcPr>
            <w:tcW w:w="1440" w:type="dxa"/>
          </w:tcPr>
          <w:p w14:paraId="39177B85" w14:textId="1B2ECFAE" w:rsidR="008A0445" w:rsidRPr="00C94DE0" w:rsidRDefault="008A0445" w:rsidP="009B01CF">
            <w:pPr>
              <w:spacing w:after="0" w:line="240" w:lineRule="auto"/>
              <w:jc w:val="center"/>
              <w:rPr>
                <w:b/>
                <w:bCs/>
              </w:rPr>
            </w:pPr>
            <w:r w:rsidRPr="00C94DE0">
              <w:rPr>
                <w:b/>
                <w:bCs/>
              </w:rPr>
              <w:t xml:space="preserve">Qualitative </w:t>
            </w:r>
            <w:r>
              <w:rPr>
                <w:b/>
                <w:bCs/>
              </w:rPr>
              <w:t>description</w:t>
            </w:r>
          </w:p>
        </w:tc>
        <w:tc>
          <w:tcPr>
            <w:tcW w:w="4860" w:type="dxa"/>
          </w:tcPr>
          <w:p w14:paraId="3F496977" w14:textId="262CE941" w:rsidR="008A0445" w:rsidRPr="00C94DE0" w:rsidRDefault="008A0445" w:rsidP="009B01CF">
            <w:pPr>
              <w:spacing w:after="0" w:line="240" w:lineRule="auto"/>
              <w:jc w:val="center"/>
              <w:rPr>
                <w:b/>
                <w:bCs/>
              </w:rPr>
            </w:pPr>
            <w:r w:rsidRPr="00C94DE0">
              <w:rPr>
                <w:b/>
                <w:bCs/>
              </w:rPr>
              <w:t>Description</w:t>
            </w:r>
          </w:p>
        </w:tc>
        <w:tc>
          <w:tcPr>
            <w:tcW w:w="1764" w:type="dxa"/>
          </w:tcPr>
          <w:p w14:paraId="34370788" w14:textId="2E22A748" w:rsidR="008A0445" w:rsidRPr="00C94DE0" w:rsidRDefault="008A0445" w:rsidP="009B01CF">
            <w:pPr>
              <w:spacing w:after="0" w:line="240" w:lineRule="auto"/>
              <w:jc w:val="center"/>
              <w:rPr>
                <w:b/>
                <w:bCs/>
              </w:rPr>
            </w:pPr>
            <w:r w:rsidRPr="00C94DE0">
              <w:rPr>
                <w:b/>
                <w:bCs/>
              </w:rPr>
              <w:t>Probability Limit</w:t>
            </w:r>
            <w:r>
              <w:rPr>
                <w:b/>
                <w:bCs/>
              </w:rPr>
              <w:t xml:space="preserve"> Example</w:t>
            </w:r>
          </w:p>
        </w:tc>
      </w:tr>
      <w:tr w:rsidR="008A0445" w14:paraId="123B9BD5" w14:textId="70D981F0" w:rsidTr="003975C4">
        <w:trPr>
          <w:trHeight w:val="300"/>
        </w:trPr>
        <w:tc>
          <w:tcPr>
            <w:tcW w:w="1440" w:type="dxa"/>
            <w:shd w:val="clear" w:color="auto" w:fill="FF0000"/>
            <w:vAlign w:val="center"/>
          </w:tcPr>
          <w:p w14:paraId="3E0F7FEF" w14:textId="093D84B7" w:rsidR="008A0445" w:rsidRDefault="008A0445" w:rsidP="009B01CF">
            <w:pPr>
              <w:spacing w:after="0" w:line="240" w:lineRule="auto"/>
              <w:jc w:val="center"/>
            </w:pPr>
            <w:r>
              <w:t>5</w:t>
            </w:r>
          </w:p>
        </w:tc>
        <w:tc>
          <w:tcPr>
            <w:tcW w:w="1440" w:type="dxa"/>
            <w:shd w:val="clear" w:color="auto" w:fill="FF0000"/>
            <w:vAlign w:val="center"/>
          </w:tcPr>
          <w:p w14:paraId="73ABD228" w14:textId="00E8314F" w:rsidR="008A0445" w:rsidRDefault="008A0445" w:rsidP="009B01CF">
            <w:pPr>
              <w:spacing w:after="0" w:line="240" w:lineRule="auto"/>
              <w:jc w:val="center"/>
            </w:pPr>
            <w:r>
              <w:t>Frequent</w:t>
            </w:r>
          </w:p>
        </w:tc>
        <w:tc>
          <w:tcPr>
            <w:tcW w:w="4860" w:type="dxa"/>
            <w:shd w:val="clear" w:color="auto" w:fill="FF0000"/>
            <w:vAlign w:val="center"/>
          </w:tcPr>
          <w:p w14:paraId="1AE65AF1" w14:textId="50337B3E" w:rsidR="008A0445" w:rsidRDefault="008A0445" w:rsidP="001524BD">
            <w:pPr>
              <w:spacing w:after="0" w:line="240" w:lineRule="auto"/>
            </w:pPr>
            <w:r>
              <w:t>Harm is almost inevitable</w:t>
            </w:r>
          </w:p>
        </w:tc>
        <w:tc>
          <w:tcPr>
            <w:tcW w:w="1764" w:type="dxa"/>
            <w:shd w:val="clear" w:color="auto" w:fill="FF0000"/>
            <w:vAlign w:val="center"/>
          </w:tcPr>
          <w:p w14:paraId="157B97B8" w14:textId="45804723" w:rsidR="008A0445" w:rsidRDefault="008A0445" w:rsidP="009B01CF">
            <w:pPr>
              <w:spacing w:after="0" w:line="240" w:lineRule="auto"/>
              <w:jc w:val="center"/>
            </w:pPr>
            <w:r w:rsidRPr="00F7020B">
              <w:t>≥1:1000</w:t>
            </w:r>
          </w:p>
        </w:tc>
      </w:tr>
      <w:tr w:rsidR="008A0445" w14:paraId="64A7E884" w14:textId="06A2855D" w:rsidTr="003975C4">
        <w:trPr>
          <w:trHeight w:val="300"/>
        </w:trPr>
        <w:tc>
          <w:tcPr>
            <w:tcW w:w="1440" w:type="dxa"/>
            <w:shd w:val="clear" w:color="auto" w:fill="FFC000"/>
            <w:vAlign w:val="center"/>
          </w:tcPr>
          <w:p w14:paraId="13D5EA69" w14:textId="18192531" w:rsidR="008A0445" w:rsidRDefault="008A0445" w:rsidP="009B01CF">
            <w:pPr>
              <w:spacing w:after="0" w:line="240" w:lineRule="auto"/>
              <w:jc w:val="center"/>
            </w:pPr>
            <w:r>
              <w:t>4</w:t>
            </w:r>
          </w:p>
        </w:tc>
        <w:tc>
          <w:tcPr>
            <w:tcW w:w="1440" w:type="dxa"/>
            <w:shd w:val="clear" w:color="auto" w:fill="FFC000"/>
            <w:vAlign w:val="center"/>
          </w:tcPr>
          <w:p w14:paraId="108E822F" w14:textId="06958D6A" w:rsidR="008A0445" w:rsidRDefault="008A0445" w:rsidP="009B01CF">
            <w:pPr>
              <w:spacing w:after="0" w:line="240" w:lineRule="auto"/>
              <w:jc w:val="center"/>
            </w:pPr>
            <w:r>
              <w:t>Probable</w:t>
            </w:r>
          </w:p>
        </w:tc>
        <w:tc>
          <w:tcPr>
            <w:tcW w:w="4860" w:type="dxa"/>
            <w:shd w:val="clear" w:color="auto" w:fill="FFC000"/>
            <w:vAlign w:val="center"/>
          </w:tcPr>
          <w:p w14:paraId="12F88F8E" w14:textId="380435E4" w:rsidR="008A0445" w:rsidRDefault="008A0445" w:rsidP="001524BD">
            <w:pPr>
              <w:spacing w:after="0" w:line="240" w:lineRule="auto"/>
            </w:pPr>
            <w:r>
              <w:t>Harm is likely and will occur in most circumstances and has been repeatedly observed</w:t>
            </w:r>
          </w:p>
        </w:tc>
        <w:tc>
          <w:tcPr>
            <w:tcW w:w="1764" w:type="dxa"/>
            <w:shd w:val="clear" w:color="auto" w:fill="FFC000"/>
            <w:vAlign w:val="center"/>
          </w:tcPr>
          <w:p w14:paraId="724474A7" w14:textId="6535E1D4" w:rsidR="008A0445" w:rsidRDefault="008A0445" w:rsidP="009B01CF">
            <w:pPr>
              <w:spacing w:after="0" w:line="240" w:lineRule="auto"/>
              <w:jc w:val="center"/>
            </w:pPr>
            <w:r w:rsidRPr="000A26E0">
              <w:t>&lt;1:1000 to 1:10,000</w:t>
            </w:r>
          </w:p>
        </w:tc>
      </w:tr>
      <w:tr w:rsidR="008A0445" w14:paraId="50F7C2BE" w14:textId="6D2CF211" w:rsidTr="003975C4">
        <w:trPr>
          <w:trHeight w:val="300"/>
        </w:trPr>
        <w:tc>
          <w:tcPr>
            <w:tcW w:w="1440" w:type="dxa"/>
            <w:shd w:val="clear" w:color="auto" w:fill="FFFF00"/>
            <w:vAlign w:val="center"/>
          </w:tcPr>
          <w:p w14:paraId="188FF70F" w14:textId="17B491EF" w:rsidR="008A0445" w:rsidRDefault="008A0445" w:rsidP="009B01CF">
            <w:pPr>
              <w:spacing w:after="0" w:line="240" w:lineRule="auto"/>
              <w:jc w:val="center"/>
            </w:pPr>
            <w:r>
              <w:t>3</w:t>
            </w:r>
          </w:p>
        </w:tc>
        <w:tc>
          <w:tcPr>
            <w:tcW w:w="1440" w:type="dxa"/>
            <w:shd w:val="clear" w:color="auto" w:fill="FFFF00"/>
            <w:vAlign w:val="center"/>
          </w:tcPr>
          <w:p w14:paraId="6605AB86" w14:textId="7ECF05CC" w:rsidR="008A0445" w:rsidRDefault="008A0445" w:rsidP="009B01CF">
            <w:pPr>
              <w:spacing w:after="0" w:line="240" w:lineRule="auto"/>
              <w:jc w:val="center"/>
            </w:pPr>
            <w:r>
              <w:t>Occasional</w:t>
            </w:r>
          </w:p>
        </w:tc>
        <w:tc>
          <w:tcPr>
            <w:tcW w:w="4860" w:type="dxa"/>
            <w:shd w:val="clear" w:color="auto" w:fill="FFFF00"/>
            <w:vAlign w:val="center"/>
          </w:tcPr>
          <w:p w14:paraId="3DB7D875" w14:textId="5167B3A0" w:rsidR="008A0445" w:rsidRDefault="008A0445" w:rsidP="001524BD">
            <w:pPr>
              <w:spacing w:after="0" w:line="240" w:lineRule="auto"/>
            </w:pPr>
            <w:r>
              <w:t>Harm is probable at some time and has been observed</w:t>
            </w:r>
          </w:p>
        </w:tc>
        <w:tc>
          <w:tcPr>
            <w:tcW w:w="1764" w:type="dxa"/>
            <w:shd w:val="clear" w:color="auto" w:fill="FFFF00"/>
            <w:vAlign w:val="center"/>
          </w:tcPr>
          <w:p w14:paraId="213282EB" w14:textId="5F25733B" w:rsidR="008A0445" w:rsidRDefault="008A0445" w:rsidP="009B01CF">
            <w:pPr>
              <w:spacing w:after="0" w:line="240" w:lineRule="auto"/>
              <w:jc w:val="center"/>
            </w:pPr>
            <w:r w:rsidRPr="00020CBE">
              <w:t>&lt;1:10,000 to 1:100,</w:t>
            </w:r>
            <w:r>
              <w:t>000</w:t>
            </w:r>
          </w:p>
        </w:tc>
      </w:tr>
      <w:tr w:rsidR="008A0445" w14:paraId="7407AB39" w14:textId="136CB6F2" w:rsidTr="003975C4">
        <w:trPr>
          <w:trHeight w:val="300"/>
        </w:trPr>
        <w:tc>
          <w:tcPr>
            <w:tcW w:w="1440" w:type="dxa"/>
            <w:shd w:val="clear" w:color="auto" w:fill="92D050"/>
            <w:vAlign w:val="center"/>
          </w:tcPr>
          <w:p w14:paraId="4BF6D361" w14:textId="054F3C18" w:rsidR="008A0445" w:rsidRDefault="008A0445" w:rsidP="009B01CF">
            <w:pPr>
              <w:spacing w:after="0" w:line="240" w:lineRule="auto"/>
              <w:jc w:val="center"/>
            </w:pPr>
            <w:r>
              <w:t>2</w:t>
            </w:r>
          </w:p>
        </w:tc>
        <w:tc>
          <w:tcPr>
            <w:tcW w:w="1440" w:type="dxa"/>
            <w:shd w:val="clear" w:color="auto" w:fill="92D050"/>
            <w:vAlign w:val="center"/>
          </w:tcPr>
          <w:p w14:paraId="571820B4" w14:textId="325EDEA5" w:rsidR="008A0445" w:rsidRDefault="008A0445" w:rsidP="009B01CF">
            <w:pPr>
              <w:spacing w:after="0" w:line="240" w:lineRule="auto"/>
              <w:jc w:val="center"/>
            </w:pPr>
            <w:r>
              <w:t>Remote</w:t>
            </w:r>
          </w:p>
        </w:tc>
        <w:tc>
          <w:tcPr>
            <w:tcW w:w="4860" w:type="dxa"/>
            <w:shd w:val="clear" w:color="auto" w:fill="92D050"/>
            <w:vAlign w:val="center"/>
          </w:tcPr>
          <w:p w14:paraId="7722258E" w14:textId="47312D9A" w:rsidR="008A0445" w:rsidRDefault="008A0445" w:rsidP="001524BD">
            <w:pPr>
              <w:spacing w:after="0" w:line="240" w:lineRule="auto"/>
            </w:pPr>
            <w:r>
              <w:t>Harm could occur at some time and isolated incidents have been observed</w:t>
            </w:r>
          </w:p>
        </w:tc>
        <w:tc>
          <w:tcPr>
            <w:tcW w:w="1764" w:type="dxa"/>
            <w:shd w:val="clear" w:color="auto" w:fill="92D050"/>
            <w:vAlign w:val="center"/>
          </w:tcPr>
          <w:p w14:paraId="2E2BC289" w14:textId="3AC289E2" w:rsidR="008A0445" w:rsidRDefault="008A0445" w:rsidP="009B01CF">
            <w:pPr>
              <w:spacing w:after="0" w:line="240" w:lineRule="auto"/>
              <w:jc w:val="center"/>
            </w:pPr>
            <w:r w:rsidRPr="002F503F">
              <w:t>&lt;1:100,000 to 1:1,000,000</w:t>
            </w:r>
          </w:p>
        </w:tc>
      </w:tr>
      <w:tr w:rsidR="008A0445" w14:paraId="37C8D0B4" w14:textId="4995890F" w:rsidTr="003975C4">
        <w:trPr>
          <w:trHeight w:val="300"/>
        </w:trPr>
        <w:tc>
          <w:tcPr>
            <w:tcW w:w="1440" w:type="dxa"/>
            <w:shd w:val="clear" w:color="auto" w:fill="E8E8E8" w:themeFill="background2"/>
            <w:vAlign w:val="center"/>
          </w:tcPr>
          <w:p w14:paraId="6540A69C" w14:textId="4BC11605" w:rsidR="008A0445" w:rsidRDefault="008A0445" w:rsidP="009B01CF">
            <w:pPr>
              <w:spacing w:after="0" w:line="240" w:lineRule="auto"/>
              <w:jc w:val="center"/>
            </w:pPr>
            <w:r>
              <w:t>1</w:t>
            </w:r>
          </w:p>
        </w:tc>
        <w:tc>
          <w:tcPr>
            <w:tcW w:w="1440" w:type="dxa"/>
            <w:shd w:val="clear" w:color="auto" w:fill="E8E8E8" w:themeFill="background2"/>
            <w:vAlign w:val="center"/>
          </w:tcPr>
          <w:p w14:paraId="7C44A714" w14:textId="7C903030" w:rsidR="008A0445" w:rsidRDefault="008A0445" w:rsidP="009B01CF">
            <w:pPr>
              <w:spacing w:after="0" w:line="240" w:lineRule="auto"/>
              <w:jc w:val="center"/>
            </w:pPr>
            <w:r>
              <w:t>Improbable</w:t>
            </w:r>
          </w:p>
        </w:tc>
        <w:tc>
          <w:tcPr>
            <w:tcW w:w="4860" w:type="dxa"/>
            <w:shd w:val="clear" w:color="auto" w:fill="E8E8E8" w:themeFill="background2"/>
            <w:vAlign w:val="center"/>
          </w:tcPr>
          <w:p w14:paraId="29623645" w14:textId="4C680C6B" w:rsidR="008A0445" w:rsidRDefault="008A0445" w:rsidP="001524BD">
            <w:pPr>
              <w:spacing w:after="0" w:line="240" w:lineRule="auto"/>
            </w:pPr>
            <w:r>
              <w:t>Harm is extremely unlikely and has not been observed</w:t>
            </w:r>
          </w:p>
        </w:tc>
        <w:tc>
          <w:tcPr>
            <w:tcW w:w="1764" w:type="dxa"/>
            <w:shd w:val="clear" w:color="auto" w:fill="E8E8E8" w:themeFill="background2"/>
            <w:vAlign w:val="center"/>
          </w:tcPr>
          <w:p w14:paraId="29058D43" w14:textId="543068B6" w:rsidR="008A0445" w:rsidRDefault="008A0445" w:rsidP="009B01CF">
            <w:pPr>
              <w:spacing w:after="0" w:line="240" w:lineRule="auto"/>
              <w:jc w:val="center"/>
            </w:pPr>
            <w:r w:rsidRPr="005F3E3D">
              <w:t>&lt;1:1,000,000</w:t>
            </w:r>
          </w:p>
        </w:tc>
      </w:tr>
    </w:tbl>
    <w:p w14:paraId="1B413B9B" w14:textId="77777777" w:rsidR="006A7C55" w:rsidRDefault="006A7C55" w:rsidP="00E52730"/>
    <w:p w14:paraId="64E4D491" w14:textId="39E2E09E" w:rsidR="00882D35" w:rsidRDefault="00394F91" w:rsidP="00E52730">
      <w:r>
        <w:t xml:space="preserve">Probability of occurrence of harm </w:t>
      </w:r>
      <w:r w:rsidR="00323124">
        <w:t>will be</w:t>
      </w:r>
      <w:r>
        <w:t xml:space="preserve"> estimated as a single probability or as the combination of two probabilities (P1xP2) where:</w:t>
      </w:r>
    </w:p>
    <w:p w14:paraId="383AC41A" w14:textId="75DEF5D8" w:rsidR="00394F91" w:rsidRDefault="00394F91" w:rsidP="00394F91">
      <w:pPr>
        <w:pStyle w:val="ListParagraph"/>
        <w:numPr>
          <w:ilvl w:val="0"/>
          <w:numId w:val="10"/>
        </w:numPr>
      </w:pPr>
      <w:r>
        <w:t xml:space="preserve">P1 is the </w:t>
      </w:r>
      <w:r w:rsidR="00DF4FBE">
        <w:t>probability</w:t>
      </w:r>
      <w:r>
        <w:t xml:space="preserve"> of a hazardous situation occurring</w:t>
      </w:r>
      <w:r w:rsidR="007C5D2B">
        <w:t xml:space="preserve"> (this requires input from technical experts</w:t>
      </w:r>
      <w:r w:rsidR="000C2A4E">
        <w:t>)</w:t>
      </w:r>
    </w:p>
    <w:p w14:paraId="0F4C6E3F" w14:textId="03F3B004" w:rsidR="00394F91" w:rsidRDefault="00394F91" w:rsidP="00394F91">
      <w:pPr>
        <w:pStyle w:val="ListParagraph"/>
        <w:numPr>
          <w:ilvl w:val="0"/>
          <w:numId w:val="10"/>
        </w:numPr>
      </w:pPr>
      <w:r>
        <w:t xml:space="preserve">P2 is the </w:t>
      </w:r>
      <w:r w:rsidR="00323124">
        <w:t xml:space="preserve">likelihood </w:t>
      </w:r>
      <w:r>
        <w:t>of</w:t>
      </w:r>
      <w:r w:rsidR="00FA7471">
        <w:t xml:space="preserve"> </w:t>
      </w:r>
      <w:r w:rsidR="00554CE2">
        <w:t xml:space="preserve">a hazardous situation leading to harm (this requires </w:t>
      </w:r>
      <w:r w:rsidR="00083066">
        <w:t>the input of a medical professional</w:t>
      </w:r>
      <w:r w:rsidR="00F56DD5">
        <w:t>)</w:t>
      </w:r>
    </w:p>
    <w:p w14:paraId="52CCED91" w14:textId="1B22D7C6" w:rsidR="00F56DD5" w:rsidRDefault="007C5D2B" w:rsidP="00F56DD5">
      <w:r>
        <w:t xml:space="preserve">The RMP </w:t>
      </w:r>
      <w:r w:rsidR="00323124">
        <w:t xml:space="preserve">will </w:t>
      </w:r>
      <w:r>
        <w:t xml:space="preserve">document the approach to </w:t>
      </w:r>
      <w:r w:rsidR="000C2A4E">
        <w:t xml:space="preserve">probability rankings, if a single probability is used the team scoring must include </w:t>
      </w:r>
      <w:r w:rsidR="0186DD4A">
        <w:t xml:space="preserve">input from </w:t>
      </w:r>
      <w:r w:rsidR="000C2A4E">
        <w:t xml:space="preserve">a medical professional and technical subject matter experts. </w:t>
      </w:r>
      <w:r w:rsidR="00667253">
        <w:t>In cases</w:t>
      </w:r>
      <w:r w:rsidR="000C2A4E">
        <w:t xml:space="preserve"> where the probability cannot be estimated, a worst-case probability of </w:t>
      </w:r>
      <w:r w:rsidR="009E4F01">
        <w:t>one (</w:t>
      </w:r>
      <w:r w:rsidR="000C2A4E">
        <w:t>1</w:t>
      </w:r>
      <w:r w:rsidR="009E4F01">
        <w:t>)</w:t>
      </w:r>
      <w:r w:rsidR="000C2A4E">
        <w:t xml:space="preserve"> </w:t>
      </w:r>
      <w:r w:rsidR="00323124">
        <w:t>will be</w:t>
      </w:r>
      <w:r w:rsidR="000C2A4E">
        <w:t xml:space="preserve"> used. </w:t>
      </w:r>
      <w:r w:rsidR="00865264">
        <w:t xml:space="preserve">Using the P1xP2 approach may reduce the estimated risk as a hazardous situation </w:t>
      </w:r>
      <w:r w:rsidR="00865264">
        <w:lastRenderedPageBreak/>
        <w:t xml:space="preserve">may not always result in harm. </w:t>
      </w:r>
      <w:commentRangeStart w:id="147"/>
      <w:commentRangeStart w:id="148"/>
      <w:r w:rsidR="009521AD">
        <w:t xml:space="preserve">Reference </w:t>
      </w:r>
      <w:r w:rsidR="00D22EC8">
        <w:fldChar w:fldCharType="begin"/>
      </w:r>
      <w:r w:rsidR="00D22EC8">
        <w:instrText xml:space="preserve"> REF _Ref184725980 \h </w:instrText>
      </w:r>
      <w:r w:rsidR="00D22EC8">
        <w:fldChar w:fldCharType="separate"/>
      </w:r>
      <w:r w:rsidR="00D22EC8">
        <w:t xml:space="preserve">Appendix </w:t>
      </w:r>
      <w:r w:rsidR="00D22EC8">
        <w:rPr>
          <w:noProof/>
        </w:rPr>
        <w:t>5</w:t>
      </w:r>
      <w:r w:rsidR="00D22EC8">
        <w:fldChar w:fldCharType="end"/>
      </w:r>
      <w:r w:rsidR="0015340F">
        <w:t xml:space="preserve"> </w:t>
      </w:r>
      <w:r w:rsidR="009521AD">
        <w:t>for additional information</w:t>
      </w:r>
      <w:r w:rsidR="003F18E2">
        <w:t>,</w:t>
      </w:r>
      <w:r w:rsidR="00947B45">
        <w:t xml:space="preserve"> and </w:t>
      </w:r>
      <w:r w:rsidR="003F18E2">
        <w:t xml:space="preserve">for </w:t>
      </w:r>
      <w:r w:rsidR="00947B45">
        <w:t>an example</w:t>
      </w:r>
      <w:r w:rsidR="009521AD">
        <w:t xml:space="preserve"> </w:t>
      </w:r>
      <w:r w:rsidR="003F18E2">
        <w:t xml:space="preserve">of </w:t>
      </w:r>
      <w:r w:rsidR="009521AD">
        <w:t>the P1xP2 approach</w:t>
      </w:r>
      <w:r w:rsidR="003F18E2">
        <w:t>.</w:t>
      </w:r>
      <w:r w:rsidR="003F18E2" w:rsidDel="003F18E2">
        <w:t xml:space="preserve"> </w:t>
      </w:r>
      <w:commentRangeEnd w:id="147"/>
      <w:r>
        <w:rPr>
          <w:rStyle w:val="CommentReference"/>
        </w:rPr>
        <w:commentReference w:id="147"/>
      </w:r>
      <w:commentRangeEnd w:id="148"/>
      <w:r w:rsidR="00140100">
        <w:rPr>
          <w:rStyle w:val="CommentReference"/>
        </w:rPr>
        <w:commentReference w:id="148"/>
      </w:r>
    </w:p>
    <w:p w14:paraId="2FFD916E" w14:textId="476C43E0" w:rsidR="00C6232B" w:rsidRDefault="00FC7FA8" w:rsidP="00E52730">
      <w:r>
        <w:t xml:space="preserve">To </w:t>
      </w:r>
      <w:r w:rsidR="00667253">
        <w:t>support</w:t>
      </w:r>
      <w:r>
        <w:t xml:space="preserve"> risk estimation, valid sources of information or data can be referenced and include, but are not limited to:</w:t>
      </w:r>
    </w:p>
    <w:p w14:paraId="6B5BC407" w14:textId="3E99EE39" w:rsidR="00FC7FA8" w:rsidRDefault="00FC7FA8" w:rsidP="003975C4">
      <w:pPr>
        <w:pStyle w:val="ListParagraph"/>
        <w:numPr>
          <w:ilvl w:val="0"/>
          <w:numId w:val="10"/>
        </w:numPr>
        <w:spacing w:after="60"/>
      </w:pPr>
      <w:r>
        <w:t>Published standards</w:t>
      </w:r>
    </w:p>
    <w:p w14:paraId="7E116A5A" w14:textId="6DE7385D" w:rsidR="00FC7FA8" w:rsidRDefault="00FC7FA8" w:rsidP="003975C4">
      <w:pPr>
        <w:pStyle w:val="ListParagraph"/>
        <w:numPr>
          <w:ilvl w:val="0"/>
          <w:numId w:val="10"/>
        </w:numPr>
        <w:spacing w:after="60"/>
      </w:pPr>
      <w:r>
        <w:t>Scientific or technical investigations (</w:t>
      </w:r>
      <w:r w:rsidR="51F2482F">
        <w:t>e</w:t>
      </w:r>
      <w:r>
        <w:t>.g., performance, reliability, biocompatibility, stability testing)</w:t>
      </w:r>
    </w:p>
    <w:p w14:paraId="6B8EC544" w14:textId="5FB571A6" w:rsidR="00FC7FA8" w:rsidRDefault="00FC7FA8" w:rsidP="003975C4">
      <w:pPr>
        <w:pStyle w:val="ListParagraph"/>
        <w:numPr>
          <w:ilvl w:val="0"/>
          <w:numId w:val="10"/>
        </w:numPr>
        <w:spacing w:after="60"/>
      </w:pPr>
      <w:r>
        <w:t>Field data from similarly marketed products</w:t>
      </w:r>
    </w:p>
    <w:p w14:paraId="7D67A407" w14:textId="15C59BEB" w:rsidR="00FC7FA8" w:rsidRDefault="00FC7FA8" w:rsidP="003975C4">
      <w:pPr>
        <w:pStyle w:val="ListParagraph"/>
        <w:numPr>
          <w:ilvl w:val="0"/>
          <w:numId w:val="10"/>
        </w:numPr>
        <w:spacing w:after="60"/>
      </w:pPr>
      <w:r>
        <w:t>Publicly available reports of incidents (e.g., FAERs, MDR)</w:t>
      </w:r>
    </w:p>
    <w:p w14:paraId="3B1A7228" w14:textId="784D301F" w:rsidR="00FC7FA8" w:rsidRDefault="00FC7FA8" w:rsidP="003975C4">
      <w:pPr>
        <w:pStyle w:val="ListParagraph"/>
        <w:numPr>
          <w:ilvl w:val="0"/>
          <w:numId w:val="10"/>
        </w:numPr>
        <w:spacing w:after="60"/>
      </w:pPr>
      <w:r>
        <w:t>Usability studies (e.g., formative and summative studies)</w:t>
      </w:r>
    </w:p>
    <w:p w14:paraId="508BE27E" w14:textId="43D92297" w:rsidR="00FC7FA8" w:rsidRDefault="00FC7FA8" w:rsidP="003975C4">
      <w:pPr>
        <w:pStyle w:val="ListParagraph"/>
        <w:numPr>
          <w:ilvl w:val="0"/>
          <w:numId w:val="10"/>
        </w:numPr>
        <w:spacing w:after="60"/>
      </w:pPr>
      <w:r>
        <w:t>Clinical evidence</w:t>
      </w:r>
    </w:p>
    <w:p w14:paraId="2F68A38F" w14:textId="57C48098" w:rsidR="00FC7FA8" w:rsidRDefault="00FC7FA8" w:rsidP="003975C4">
      <w:pPr>
        <w:pStyle w:val="ListParagraph"/>
        <w:numPr>
          <w:ilvl w:val="0"/>
          <w:numId w:val="10"/>
        </w:numPr>
        <w:spacing w:after="60"/>
      </w:pPr>
      <w:r>
        <w:t>Results of relevant investigations or simulations (e.g., tolerance stacks, finite element analysis, design of experiments)</w:t>
      </w:r>
    </w:p>
    <w:p w14:paraId="3C3093D0" w14:textId="0A41660F" w:rsidR="00FC7FA8" w:rsidRDefault="00A54FA8" w:rsidP="003975C4">
      <w:pPr>
        <w:pStyle w:val="ListParagraph"/>
        <w:numPr>
          <w:ilvl w:val="0"/>
          <w:numId w:val="10"/>
        </w:numPr>
        <w:spacing w:after="60"/>
      </w:pPr>
      <w:r>
        <w:t>Expert opinion</w:t>
      </w:r>
    </w:p>
    <w:p w14:paraId="1617A272" w14:textId="0F76B26B" w:rsidR="00A54FA8" w:rsidRDefault="00A54FA8" w:rsidP="003975C4">
      <w:pPr>
        <w:pStyle w:val="ListParagraph"/>
        <w:numPr>
          <w:ilvl w:val="0"/>
          <w:numId w:val="10"/>
        </w:numPr>
        <w:spacing w:after="60"/>
      </w:pPr>
      <w:r>
        <w:t>Peer-reviewed journals or published texts</w:t>
      </w:r>
    </w:p>
    <w:p w14:paraId="4A874798" w14:textId="2B8285CE" w:rsidR="00A54FA8" w:rsidRDefault="00A54FA8" w:rsidP="00A54FA8">
      <w:r>
        <w:t xml:space="preserve">If the scoring for risk estimation (severity or probability) differs from that in this procedure it </w:t>
      </w:r>
      <w:r w:rsidR="00982077">
        <w:t>will be</w:t>
      </w:r>
      <w:r>
        <w:t xml:space="preserve"> documented in the </w:t>
      </w:r>
      <w:r w:rsidR="00120E15">
        <w:t>RMP</w:t>
      </w:r>
      <w:r>
        <w:t xml:space="preserve"> with a rationale justifying its use. </w:t>
      </w:r>
    </w:p>
    <w:p w14:paraId="41F65C1E" w14:textId="5F63F4DC" w:rsidR="00047CC0" w:rsidRDefault="00047CC0" w:rsidP="00047CC0">
      <w:pPr>
        <w:pStyle w:val="SOPNumbering"/>
        <w:numPr>
          <w:ilvl w:val="2"/>
          <w:numId w:val="5"/>
        </w:numPr>
      </w:pPr>
      <w:r>
        <w:t xml:space="preserve">Product </w:t>
      </w:r>
      <w:r w:rsidR="00FF5487">
        <w:t>r</w:t>
      </w:r>
      <w:r>
        <w:t xml:space="preserve">isk </w:t>
      </w:r>
      <w:r w:rsidR="00FF5487">
        <w:t>a</w:t>
      </w:r>
      <w:r>
        <w:t>ssessment</w:t>
      </w:r>
      <w:r w:rsidR="00686BFE">
        <w:t xml:space="preserve"> / </w:t>
      </w:r>
      <w:del w:id="149" w:author="Ashley Cramer" w:date="2025-01-24T12:13:00Z" w16du:dateUtc="2025-01-24T20:13:00Z">
        <w:r w:rsidR="00686BFE" w:rsidDel="00676A8B">
          <w:delText xml:space="preserve">System </w:delText>
        </w:r>
      </w:del>
      <w:ins w:id="150" w:author="Ashley Cramer" w:date="2025-01-24T12:13:00Z" w16du:dateUtc="2025-01-24T20:13:00Z">
        <w:r w:rsidR="00676A8B">
          <w:t>s</w:t>
        </w:r>
        <w:r w:rsidR="00676A8B">
          <w:t xml:space="preserve">ystem </w:t>
        </w:r>
      </w:ins>
      <w:r w:rsidR="00A36FA2">
        <w:t>level risk assessment</w:t>
      </w:r>
    </w:p>
    <w:p w14:paraId="5E02072F" w14:textId="0746244D" w:rsidR="00686BFE" w:rsidRDefault="00686BFE" w:rsidP="00686BFE">
      <w:commentRangeStart w:id="151"/>
      <w:r>
        <w:t>The</w:t>
      </w:r>
      <w:r w:rsidR="3A52CA20">
        <w:t xml:space="preserve"> product</w:t>
      </w:r>
      <w:r>
        <w:t xml:space="preserve"> risk assessment or risk traceability matrix </w:t>
      </w:r>
      <w:r w:rsidR="00982077">
        <w:t xml:space="preserve">will </w:t>
      </w:r>
      <w:r>
        <w:t xml:space="preserve">tie </w:t>
      </w:r>
      <w:r w:rsidR="000360C2">
        <w:t>all</w:t>
      </w:r>
      <w:r>
        <w:t xml:space="preserve"> the risks associated </w:t>
      </w:r>
      <w:r w:rsidR="004B2EC9">
        <w:t>with</w:t>
      </w:r>
      <w:r>
        <w:t xml:space="preserve"> the product (including components, constituents, combination product) back to each hazard and provide a summary </w:t>
      </w:r>
      <w:r w:rsidR="007B1D29">
        <w:t>of the risks of concern</w:t>
      </w:r>
      <w:r w:rsidR="00A65DDD">
        <w:t>. This will also</w:t>
      </w:r>
      <w:r w:rsidR="007B1D29">
        <w:t xml:space="preserve"> reference the source of the information. </w:t>
      </w:r>
      <w:commentRangeEnd w:id="151"/>
      <w:r w:rsidR="006733B9">
        <w:rPr>
          <w:rStyle w:val="CommentReference"/>
        </w:rPr>
        <w:commentReference w:id="151"/>
      </w:r>
      <w:r w:rsidR="001F3729">
        <w:t xml:space="preserve">A hazard analysis may be used to </w:t>
      </w:r>
      <w:r w:rsidR="00441371">
        <w:t>meet</w:t>
      </w:r>
      <w:r w:rsidR="006E5D1F">
        <w:t xml:space="preserve"> this</w:t>
      </w:r>
      <w:r w:rsidR="00404F92">
        <w:t xml:space="preserve"> requirement, reference TMP-007 Hazard Analysis.</w:t>
      </w:r>
      <w:commentRangeStart w:id="152"/>
      <w:commentRangeStart w:id="153"/>
      <w:commentRangeStart w:id="154"/>
      <w:commentRangeEnd w:id="152"/>
      <w:r>
        <w:rPr>
          <w:rStyle w:val="CommentReference"/>
        </w:rPr>
        <w:commentReference w:id="152"/>
      </w:r>
      <w:commentRangeEnd w:id="153"/>
      <w:r w:rsidR="00A62D7A">
        <w:rPr>
          <w:rStyle w:val="CommentReference"/>
        </w:rPr>
        <w:commentReference w:id="153"/>
      </w:r>
      <w:commentRangeEnd w:id="154"/>
      <w:r w:rsidR="00F57668">
        <w:rPr>
          <w:rStyle w:val="CommentReference"/>
        </w:rPr>
        <w:commentReference w:id="154"/>
      </w:r>
    </w:p>
    <w:p w14:paraId="64657B60" w14:textId="0565A61C" w:rsidR="0050773E" w:rsidRDefault="00047CC0" w:rsidP="00047CC0">
      <w:pPr>
        <w:pStyle w:val="SOPNumbering"/>
        <w:numPr>
          <w:ilvl w:val="2"/>
          <w:numId w:val="5"/>
        </w:numPr>
      </w:pPr>
      <w:r>
        <w:t xml:space="preserve">Risk evaluation </w:t>
      </w:r>
    </w:p>
    <w:p w14:paraId="3A39E35D" w14:textId="5F6E3413" w:rsidR="0010590B" w:rsidRDefault="00AA2F01" w:rsidP="00624AF6">
      <w:r>
        <w:t xml:space="preserve">Risk </w:t>
      </w:r>
      <w:r w:rsidR="007C7B91">
        <w:t>e</w:t>
      </w:r>
      <w:r>
        <w:t>valuation is the process of comparing</w:t>
      </w:r>
      <w:r w:rsidR="00EE06A0">
        <w:t xml:space="preserve"> the estimated risks against </w:t>
      </w:r>
      <w:r w:rsidR="00176050">
        <w:t xml:space="preserve">the criteria for risk acceptability </w:t>
      </w:r>
      <w:r w:rsidR="00176050" w:rsidRPr="00A54E3E">
        <w:t xml:space="preserve">as defined in the </w:t>
      </w:r>
      <w:r w:rsidR="008D1DAE" w:rsidRPr="00A54E3E">
        <w:t>RMP</w:t>
      </w:r>
      <w:r w:rsidR="00176050" w:rsidRPr="00A54E3E">
        <w:t>.</w:t>
      </w:r>
      <w:r w:rsidR="00176050">
        <w:t xml:space="preserve"> </w:t>
      </w:r>
    </w:p>
    <w:p w14:paraId="6B94D1C7" w14:textId="02F36488" w:rsidR="00624AF6" w:rsidRDefault="0010590B" w:rsidP="00624AF6">
      <w:r>
        <w:t xml:space="preserve">For </w:t>
      </w:r>
      <w:r w:rsidR="00FD75C2">
        <w:t xml:space="preserve">each individual risk, a risk index </w:t>
      </w:r>
      <w:r w:rsidR="00A36FA2">
        <w:t>will be</w:t>
      </w:r>
      <w:r w:rsidR="00FD75C2">
        <w:t xml:space="preserve"> </w:t>
      </w:r>
      <w:r w:rsidR="00484C67">
        <w:t xml:space="preserve">determined </w:t>
      </w:r>
      <w:r w:rsidR="00EF4EA6">
        <w:t>based on probability and severity</w:t>
      </w:r>
      <w:r w:rsidR="004D49E2">
        <w:t>.</w:t>
      </w:r>
      <w:r w:rsidR="00EF4EA6">
        <w:t xml:space="preserve"> </w:t>
      </w:r>
      <w:r w:rsidR="004D49E2">
        <w:t xml:space="preserve">The acceptability of each individual risk </w:t>
      </w:r>
      <w:r w:rsidR="00A36FA2">
        <w:t>will</w:t>
      </w:r>
      <w:r w:rsidR="004D49E2">
        <w:t xml:space="preserve"> then</w:t>
      </w:r>
      <w:r w:rsidR="00A36FA2">
        <w:t xml:space="preserve"> be</w:t>
      </w:r>
      <w:r w:rsidR="004D49E2">
        <w:t xml:space="preserve"> evaluated.</w:t>
      </w:r>
      <w:r w:rsidR="00EF4EA6">
        <w:t xml:space="preserve"> An example of </w:t>
      </w:r>
      <w:r w:rsidR="002C1555">
        <w:t xml:space="preserve">risk categories and a risk acceptability matrix are shown in </w:t>
      </w:r>
      <w:r w:rsidR="002444FC">
        <w:fldChar w:fldCharType="begin"/>
      </w:r>
      <w:r w:rsidR="002444FC">
        <w:instrText xml:space="preserve"> REF _Ref184037026 \h </w:instrText>
      </w:r>
      <w:r w:rsidR="002444FC">
        <w:fldChar w:fldCharType="separate"/>
      </w:r>
      <w:r w:rsidR="004E2D27">
        <w:t xml:space="preserve">Table </w:t>
      </w:r>
      <w:r w:rsidR="004E2D27">
        <w:rPr>
          <w:noProof/>
        </w:rPr>
        <w:t>3</w:t>
      </w:r>
      <w:r w:rsidR="002444FC">
        <w:fldChar w:fldCharType="end"/>
      </w:r>
      <w:r w:rsidR="002444FC">
        <w:t xml:space="preserve"> and </w:t>
      </w:r>
      <w:r w:rsidR="002444FC">
        <w:fldChar w:fldCharType="begin"/>
      </w:r>
      <w:r w:rsidR="002444FC">
        <w:instrText xml:space="preserve"> REF _Ref184037028 \h </w:instrText>
      </w:r>
      <w:r w:rsidR="002444FC">
        <w:fldChar w:fldCharType="separate"/>
      </w:r>
      <w:r w:rsidR="004E2D27">
        <w:t xml:space="preserve">Table </w:t>
      </w:r>
      <w:r w:rsidR="004E2D27">
        <w:rPr>
          <w:noProof/>
        </w:rPr>
        <w:t>4</w:t>
      </w:r>
      <w:r w:rsidR="002444FC">
        <w:fldChar w:fldCharType="end"/>
      </w:r>
      <w:r w:rsidR="002444FC">
        <w:t xml:space="preserve"> </w:t>
      </w:r>
      <w:r w:rsidR="002C1555">
        <w:t>below</w:t>
      </w:r>
      <w:r w:rsidR="002444FC">
        <w:t>, respectively</w:t>
      </w:r>
      <w:r w:rsidR="002C1555">
        <w:t>.</w:t>
      </w:r>
      <w:r w:rsidR="00156CF9">
        <w:t xml:space="preserve"> The </w:t>
      </w:r>
      <w:r w:rsidR="00120E15">
        <w:t>RMP</w:t>
      </w:r>
      <w:r w:rsidR="00156CF9">
        <w:t xml:space="preserve"> </w:t>
      </w:r>
      <w:r w:rsidR="00DA6843">
        <w:t>will detail the risk category and risk acceptability matrix.</w:t>
      </w:r>
    </w:p>
    <w:p w14:paraId="610F8D8B" w14:textId="5422A204" w:rsidR="002C1555" w:rsidRDefault="002C1555" w:rsidP="002C1555">
      <w:pPr>
        <w:pStyle w:val="Caption"/>
      </w:pPr>
      <w:bookmarkStart w:id="155" w:name="_Ref184037026"/>
      <w:r>
        <w:lastRenderedPageBreak/>
        <w:t xml:space="preserve">Table </w:t>
      </w:r>
      <w:r>
        <w:fldChar w:fldCharType="begin"/>
      </w:r>
      <w:r>
        <w:instrText>SEQ Table \* ARABIC</w:instrText>
      </w:r>
      <w:r>
        <w:fldChar w:fldCharType="separate"/>
      </w:r>
      <w:r w:rsidR="004E2D27">
        <w:rPr>
          <w:noProof/>
        </w:rPr>
        <w:t>3</w:t>
      </w:r>
      <w:r>
        <w:fldChar w:fldCharType="end"/>
      </w:r>
      <w:bookmarkEnd w:id="155"/>
      <w:r>
        <w:t xml:space="preserve">. Risk </w:t>
      </w:r>
      <w:r w:rsidR="488E108C">
        <w:t>c</w:t>
      </w:r>
      <w:r w:rsidR="0D4BFD01">
        <w:t xml:space="preserve">ategorization </w:t>
      </w:r>
      <w:r w:rsidR="7020406C">
        <w:t>e</w:t>
      </w:r>
      <w:r>
        <w:t>xample</w:t>
      </w:r>
    </w:p>
    <w:tbl>
      <w:tblPr>
        <w:tblStyle w:val="TableGrid"/>
        <w:tblW w:w="0" w:type="auto"/>
        <w:jc w:val="center"/>
        <w:tblLayout w:type="fixed"/>
        <w:tblLook w:val="04A0" w:firstRow="1" w:lastRow="0" w:firstColumn="1" w:lastColumn="0" w:noHBand="0" w:noVBand="1"/>
      </w:tblPr>
      <w:tblGrid>
        <w:gridCol w:w="2160"/>
        <w:gridCol w:w="6480"/>
      </w:tblGrid>
      <w:tr w:rsidR="00C1071D" w14:paraId="1A7E7CC5" w14:textId="77777777" w:rsidTr="007B335D">
        <w:trPr>
          <w:jc w:val="center"/>
        </w:trPr>
        <w:tc>
          <w:tcPr>
            <w:tcW w:w="2160" w:type="dxa"/>
          </w:tcPr>
          <w:p w14:paraId="274A2294" w14:textId="1943EEB3" w:rsidR="002C1555" w:rsidRPr="00BD34FF" w:rsidRDefault="002C1555" w:rsidP="00BD34FF">
            <w:pPr>
              <w:jc w:val="center"/>
              <w:rPr>
                <w:b/>
                <w:bCs/>
              </w:rPr>
            </w:pPr>
            <w:r w:rsidRPr="00BD34FF">
              <w:rPr>
                <w:b/>
                <w:bCs/>
              </w:rPr>
              <w:t>Risk</w:t>
            </w:r>
          </w:p>
        </w:tc>
        <w:tc>
          <w:tcPr>
            <w:tcW w:w="6480" w:type="dxa"/>
          </w:tcPr>
          <w:p w14:paraId="621D5624" w14:textId="07928934" w:rsidR="002C1555" w:rsidRPr="00BD34FF" w:rsidRDefault="002C1555" w:rsidP="00BD34FF">
            <w:pPr>
              <w:jc w:val="center"/>
              <w:rPr>
                <w:b/>
                <w:bCs/>
              </w:rPr>
            </w:pPr>
            <w:r w:rsidRPr="00BD34FF">
              <w:rPr>
                <w:b/>
                <w:bCs/>
              </w:rPr>
              <w:t>Effect / Magnitude of Risk (Residual Risk)</w:t>
            </w:r>
          </w:p>
        </w:tc>
      </w:tr>
      <w:tr w:rsidR="00C1071D" w14:paraId="1F55A3CA" w14:textId="77777777" w:rsidTr="002B3E38">
        <w:trPr>
          <w:jc w:val="center"/>
        </w:trPr>
        <w:tc>
          <w:tcPr>
            <w:tcW w:w="2160" w:type="dxa"/>
            <w:shd w:val="clear" w:color="auto" w:fill="92D050"/>
            <w:vAlign w:val="center"/>
          </w:tcPr>
          <w:p w14:paraId="0185554E" w14:textId="008D7340" w:rsidR="002C1555" w:rsidRDefault="00287B71" w:rsidP="001524BD">
            <w:pPr>
              <w:spacing w:after="0" w:line="240" w:lineRule="auto"/>
              <w:jc w:val="center"/>
            </w:pPr>
            <w:r>
              <w:t>Low</w:t>
            </w:r>
            <w:r w:rsidR="00B6451C">
              <w:t xml:space="preserve"> </w:t>
            </w:r>
          </w:p>
        </w:tc>
        <w:tc>
          <w:tcPr>
            <w:tcW w:w="6480" w:type="dxa"/>
          </w:tcPr>
          <w:p w14:paraId="73264C9A" w14:textId="2574A2BA" w:rsidR="002C1555" w:rsidRDefault="00265D2A" w:rsidP="001524BD">
            <w:pPr>
              <w:spacing w:after="0" w:line="240" w:lineRule="auto"/>
            </w:pPr>
            <w:r>
              <w:t xml:space="preserve">The magnitude of risk is so small that it can be regarded as insignificant or negligible. The risk </w:t>
            </w:r>
            <w:r w:rsidR="00C1071D">
              <w:t xml:space="preserve">acceptability criteria defined in the RMP directs </w:t>
            </w:r>
            <w:r w:rsidR="000360C2">
              <w:t>whether</w:t>
            </w:r>
            <w:r w:rsidR="00C1071D">
              <w:t xml:space="preserve"> risk control efforts are required.</w:t>
            </w:r>
          </w:p>
        </w:tc>
      </w:tr>
      <w:tr w:rsidR="00C1071D" w14:paraId="11F55E0D" w14:textId="77777777" w:rsidTr="002B3E38">
        <w:trPr>
          <w:jc w:val="center"/>
        </w:trPr>
        <w:tc>
          <w:tcPr>
            <w:tcW w:w="2160" w:type="dxa"/>
            <w:shd w:val="clear" w:color="auto" w:fill="FFFF00"/>
            <w:vAlign w:val="center"/>
          </w:tcPr>
          <w:p w14:paraId="3379345B" w14:textId="24528B10" w:rsidR="002C1555" w:rsidRDefault="00287B71" w:rsidP="001524BD">
            <w:pPr>
              <w:spacing w:after="0" w:line="240" w:lineRule="auto"/>
              <w:jc w:val="center"/>
            </w:pPr>
            <w:r>
              <w:t>Medium</w:t>
            </w:r>
          </w:p>
        </w:tc>
        <w:tc>
          <w:tcPr>
            <w:tcW w:w="6480" w:type="dxa"/>
          </w:tcPr>
          <w:p w14:paraId="7EC141B8" w14:textId="0AB4C92E" w:rsidR="002C1555" w:rsidRDefault="00C1071D" w:rsidP="001524BD">
            <w:pPr>
              <w:spacing w:after="0" w:line="240" w:lineRule="auto"/>
            </w:pPr>
            <w:r>
              <w:t xml:space="preserve">The magnitude of risk is between two states and may be conditionally acceptable. </w:t>
            </w:r>
            <w:r w:rsidR="00187A99">
              <w:t>Risks require investigation to determine if risk control measures are feasible or practicable.</w:t>
            </w:r>
          </w:p>
          <w:p w14:paraId="4BDA54D5" w14:textId="0AE784E8" w:rsidR="002C1555" w:rsidRDefault="7419AB8E" w:rsidP="001524BD">
            <w:pPr>
              <w:spacing w:after="0" w:line="240" w:lineRule="auto"/>
            </w:pPr>
            <w:r>
              <w:t xml:space="preserve">Medium Risks are acceptable if the overall </w:t>
            </w:r>
            <w:del w:id="156" w:author="Ashley Cramer" w:date="2025-01-12T17:13:00Z" w16du:dateUtc="2025-01-13T01:13:00Z">
              <w:r w:rsidR="002B3E38" w:rsidDel="00611057">
                <w:delText>b</w:delText>
              </w:r>
              <w:r w:rsidDel="00611057">
                <w:delText>enefit</w:delText>
              </w:r>
            </w:del>
            <w:ins w:id="157" w:author="Ashley Cramer" w:date="2025-01-12T17:13:00Z" w16du:dateUtc="2025-01-13T01:13:00Z">
              <w:r w:rsidR="00611057">
                <w:t>Benefit</w:t>
              </w:r>
            </w:ins>
            <w:r w:rsidR="413A1688">
              <w:t>-</w:t>
            </w:r>
            <w:del w:id="158" w:author="Ashley Cramer" w:date="2025-01-12T17:13:00Z" w16du:dateUtc="2025-01-13T01:13:00Z">
              <w:r w:rsidR="002B3E38" w:rsidDel="00611057">
                <w:delText>r</w:delText>
              </w:r>
              <w:r w:rsidR="413A1688" w:rsidDel="00611057">
                <w:delText xml:space="preserve">isk </w:delText>
              </w:r>
            </w:del>
            <w:ins w:id="159" w:author="Ashley Cramer" w:date="2025-01-12T17:13:00Z" w16du:dateUtc="2025-01-13T01:13:00Z">
              <w:r w:rsidR="00611057">
                <w:t xml:space="preserve">Risk </w:t>
              </w:r>
            </w:ins>
            <w:del w:id="160" w:author="Ashley Cramer" w:date="2025-01-12T17:13:00Z" w16du:dateUtc="2025-01-13T01:13:00Z">
              <w:r w:rsidR="413A1688" w:rsidDel="00611057">
                <w:delText xml:space="preserve">analysis </w:delText>
              </w:r>
            </w:del>
            <w:ins w:id="161" w:author="Ashley Cramer" w:date="2025-01-12T17:13:00Z" w16du:dateUtc="2025-01-13T01:13:00Z">
              <w:r w:rsidR="00611057">
                <w:t xml:space="preserve">Analysis </w:t>
              </w:r>
            </w:ins>
            <w:r w:rsidR="413A1688">
              <w:t>is acceptable.</w:t>
            </w:r>
          </w:p>
        </w:tc>
      </w:tr>
      <w:tr w:rsidR="00C1071D" w14:paraId="5F328210" w14:textId="77777777" w:rsidTr="002B3E38">
        <w:trPr>
          <w:jc w:val="center"/>
        </w:trPr>
        <w:tc>
          <w:tcPr>
            <w:tcW w:w="2160" w:type="dxa"/>
            <w:shd w:val="clear" w:color="auto" w:fill="FF0000"/>
            <w:vAlign w:val="center"/>
          </w:tcPr>
          <w:p w14:paraId="0D25D711" w14:textId="00C8C4F3" w:rsidR="002C1555" w:rsidRDefault="00287B71" w:rsidP="001524BD">
            <w:pPr>
              <w:spacing w:after="0" w:line="240" w:lineRule="auto"/>
              <w:jc w:val="center"/>
            </w:pPr>
            <w:r>
              <w:t>High</w:t>
            </w:r>
          </w:p>
        </w:tc>
        <w:tc>
          <w:tcPr>
            <w:tcW w:w="6480" w:type="dxa"/>
          </w:tcPr>
          <w:p w14:paraId="7FB85F72" w14:textId="430694B1" w:rsidR="002C1555" w:rsidRDefault="00187A99" w:rsidP="001524BD">
            <w:pPr>
              <w:spacing w:after="0" w:line="240" w:lineRule="auto"/>
            </w:pPr>
            <w:r>
              <w:t xml:space="preserve">The magnitude of risk exceeds the criteria for risk acceptability. Risks require risk control measures to reduce risk to an acceptable level or have been accepted upon a </w:t>
            </w:r>
            <w:del w:id="162" w:author="Ashley Cramer" w:date="2025-01-12T17:14:00Z" w16du:dateUtc="2025-01-13T01:14:00Z">
              <w:r w:rsidDel="00611057">
                <w:delText>benefit</w:delText>
              </w:r>
            </w:del>
            <w:ins w:id="163" w:author="Ashley Cramer" w:date="2025-01-12T17:14:00Z" w16du:dateUtc="2025-01-13T01:14:00Z">
              <w:r w:rsidR="00611057">
                <w:t>Benefit</w:t>
              </w:r>
            </w:ins>
            <w:r>
              <w:t>-</w:t>
            </w:r>
            <w:del w:id="164" w:author="Ashley Cramer" w:date="2025-01-12T17:14:00Z" w16du:dateUtc="2025-01-13T01:14:00Z">
              <w:r w:rsidDel="00611057">
                <w:delText xml:space="preserve">risk </w:delText>
              </w:r>
            </w:del>
            <w:ins w:id="165" w:author="Ashley Cramer" w:date="2025-01-12T17:14:00Z" w16du:dateUtc="2025-01-13T01:14:00Z">
              <w:r w:rsidR="00611057">
                <w:t xml:space="preserve">Risk </w:t>
              </w:r>
            </w:ins>
            <w:del w:id="166" w:author="Ashley Cramer" w:date="2025-01-12T17:14:00Z" w16du:dateUtc="2025-01-13T01:14:00Z">
              <w:r w:rsidDel="00611057">
                <w:delText>analysis</w:delText>
              </w:r>
              <w:r w:rsidR="58561E59" w:rsidDel="00611057">
                <w:delText xml:space="preserve"> </w:delText>
              </w:r>
            </w:del>
            <w:ins w:id="167" w:author="Ashley Cramer" w:date="2025-01-12T17:14:00Z" w16du:dateUtc="2025-01-13T01:14:00Z">
              <w:r w:rsidR="00611057">
                <w:t xml:space="preserve">Analysis </w:t>
              </w:r>
            </w:ins>
            <w:r w:rsidR="58561E59">
              <w:t xml:space="preserve">for the individual </w:t>
            </w:r>
            <w:r w:rsidR="002B3E38">
              <w:t>h</w:t>
            </w:r>
            <w:r w:rsidR="58561E59">
              <w:t>igh risk</w:t>
            </w:r>
            <w:r>
              <w:t xml:space="preserve">. </w:t>
            </w:r>
          </w:p>
        </w:tc>
      </w:tr>
    </w:tbl>
    <w:p w14:paraId="1BD37218" w14:textId="77777777" w:rsidR="002C1555" w:rsidRDefault="002C1555" w:rsidP="00624AF6"/>
    <w:p w14:paraId="5F2DAA05" w14:textId="26564CFD" w:rsidR="002C1555" w:rsidRDefault="0AD07074" w:rsidP="002C1555">
      <w:pPr>
        <w:pStyle w:val="Caption"/>
      </w:pPr>
      <w:bookmarkStart w:id="168" w:name="_Ref184037028"/>
      <w:r>
        <w:t xml:space="preserve">Table </w:t>
      </w:r>
      <w:r>
        <w:fldChar w:fldCharType="begin"/>
      </w:r>
      <w:r>
        <w:instrText>SEQ Table \* ARABIC</w:instrText>
      </w:r>
      <w:r>
        <w:fldChar w:fldCharType="separate"/>
      </w:r>
      <w:r w:rsidR="5A7C54D3" w:rsidRPr="12084B5C">
        <w:rPr>
          <w:noProof/>
        </w:rPr>
        <w:t>4</w:t>
      </w:r>
      <w:r>
        <w:fldChar w:fldCharType="end"/>
      </w:r>
      <w:bookmarkEnd w:id="168"/>
      <w:r>
        <w:t>. Risk acceptability matrix example</w:t>
      </w:r>
    </w:p>
    <w:tbl>
      <w:tblPr>
        <w:tblStyle w:val="TableGrid"/>
        <w:tblW w:w="9574" w:type="dxa"/>
        <w:tblLayout w:type="fixed"/>
        <w:tblLook w:val="04A0" w:firstRow="1" w:lastRow="0" w:firstColumn="1" w:lastColumn="0" w:noHBand="0" w:noVBand="1"/>
      </w:tblPr>
      <w:tblGrid>
        <w:gridCol w:w="1008"/>
        <w:gridCol w:w="1296"/>
        <w:gridCol w:w="1454"/>
        <w:gridCol w:w="1454"/>
        <w:gridCol w:w="1454"/>
        <w:gridCol w:w="1454"/>
        <w:gridCol w:w="1454"/>
      </w:tblGrid>
      <w:tr w:rsidR="0094253F" w14:paraId="7879117E" w14:textId="77777777" w:rsidTr="356EEDFF">
        <w:tc>
          <w:tcPr>
            <w:tcW w:w="2304" w:type="dxa"/>
            <w:gridSpan w:val="2"/>
            <w:vMerge w:val="restart"/>
          </w:tcPr>
          <w:p w14:paraId="28E7B228" w14:textId="77777777" w:rsidR="0094253F" w:rsidRDefault="0094253F" w:rsidP="002D1AF6">
            <w:pPr>
              <w:spacing w:after="0" w:line="240" w:lineRule="auto"/>
            </w:pPr>
          </w:p>
        </w:tc>
        <w:tc>
          <w:tcPr>
            <w:tcW w:w="7270" w:type="dxa"/>
            <w:gridSpan w:val="5"/>
            <w:vAlign w:val="center"/>
          </w:tcPr>
          <w:p w14:paraId="62D74B85" w14:textId="45BC82AA" w:rsidR="0094253F" w:rsidRPr="0094253F" w:rsidRDefault="0094253F" w:rsidP="002D1AF6">
            <w:pPr>
              <w:spacing w:after="0" w:line="240" w:lineRule="auto"/>
              <w:jc w:val="center"/>
              <w:rPr>
                <w:b/>
                <w:bCs/>
              </w:rPr>
            </w:pPr>
            <w:r w:rsidRPr="0094253F">
              <w:rPr>
                <w:b/>
                <w:bCs/>
              </w:rPr>
              <w:t>Severity</w:t>
            </w:r>
          </w:p>
        </w:tc>
      </w:tr>
      <w:tr w:rsidR="0094253F" w14:paraId="472DE4AE" w14:textId="77777777" w:rsidTr="356EEDFF">
        <w:tc>
          <w:tcPr>
            <w:tcW w:w="2304" w:type="dxa"/>
            <w:gridSpan w:val="2"/>
            <w:vMerge/>
          </w:tcPr>
          <w:p w14:paraId="57F0C831" w14:textId="77777777" w:rsidR="0094253F" w:rsidRDefault="0094253F" w:rsidP="002D1AF6">
            <w:pPr>
              <w:spacing w:after="0" w:line="240" w:lineRule="auto"/>
            </w:pPr>
          </w:p>
        </w:tc>
        <w:tc>
          <w:tcPr>
            <w:tcW w:w="1454" w:type="dxa"/>
            <w:vAlign w:val="center"/>
          </w:tcPr>
          <w:p w14:paraId="4B3CDB5D" w14:textId="74DB328C" w:rsidR="0094253F" w:rsidRDefault="0094253F" w:rsidP="002D1AF6">
            <w:pPr>
              <w:spacing w:after="0" w:line="240" w:lineRule="auto"/>
              <w:jc w:val="center"/>
            </w:pPr>
            <w:r>
              <w:t>Negligible (1)</w:t>
            </w:r>
          </w:p>
        </w:tc>
        <w:tc>
          <w:tcPr>
            <w:tcW w:w="1454" w:type="dxa"/>
            <w:vAlign w:val="center"/>
          </w:tcPr>
          <w:p w14:paraId="3682E663" w14:textId="77777777" w:rsidR="002D1AF6" w:rsidRDefault="0094253F" w:rsidP="002D1AF6">
            <w:pPr>
              <w:spacing w:after="0" w:line="240" w:lineRule="auto"/>
              <w:jc w:val="center"/>
            </w:pPr>
            <w:r>
              <w:t xml:space="preserve">Minor </w:t>
            </w:r>
          </w:p>
          <w:p w14:paraId="78B85746" w14:textId="7755ED70" w:rsidR="0094253F" w:rsidRDefault="0094253F" w:rsidP="002D1AF6">
            <w:pPr>
              <w:spacing w:after="0" w:line="240" w:lineRule="auto"/>
              <w:jc w:val="center"/>
            </w:pPr>
            <w:r>
              <w:t>(2)</w:t>
            </w:r>
          </w:p>
        </w:tc>
        <w:tc>
          <w:tcPr>
            <w:tcW w:w="1454" w:type="dxa"/>
            <w:vAlign w:val="center"/>
          </w:tcPr>
          <w:p w14:paraId="18FCEE34" w14:textId="77777777" w:rsidR="002D1AF6" w:rsidRDefault="0094253F" w:rsidP="002D1AF6">
            <w:pPr>
              <w:spacing w:after="0" w:line="240" w:lineRule="auto"/>
              <w:jc w:val="center"/>
            </w:pPr>
            <w:r>
              <w:t xml:space="preserve">Serious </w:t>
            </w:r>
          </w:p>
          <w:p w14:paraId="52F90620" w14:textId="56CD31D0" w:rsidR="0094253F" w:rsidRDefault="0094253F" w:rsidP="002D1AF6">
            <w:pPr>
              <w:spacing w:after="0" w:line="240" w:lineRule="auto"/>
              <w:jc w:val="center"/>
            </w:pPr>
            <w:r>
              <w:t>(3)</w:t>
            </w:r>
          </w:p>
        </w:tc>
        <w:tc>
          <w:tcPr>
            <w:tcW w:w="1454" w:type="dxa"/>
            <w:vAlign w:val="center"/>
          </w:tcPr>
          <w:p w14:paraId="6990402E" w14:textId="77777777" w:rsidR="002D1AF6" w:rsidRDefault="0094253F" w:rsidP="002D1AF6">
            <w:pPr>
              <w:spacing w:after="0" w:line="240" w:lineRule="auto"/>
              <w:jc w:val="center"/>
            </w:pPr>
            <w:r>
              <w:t xml:space="preserve">Critical </w:t>
            </w:r>
          </w:p>
          <w:p w14:paraId="366CD078" w14:textId="3A4AFB1C" w:rsidR="0094253F" w:rsidRDefault="0094253F" w:rsidP="002D1AF6">
            <w:pPr>
              <w:spacing w:after="0" w:line="240" w:lineRule="auto"/>
              <w:jc w:val="center"/>
            </w:pPr>
            <w:r>
              <w:t>(4)</w:t>
            </w:r>
          </w:p>
        </w:tc>
        <w:tc>
          <w:tcPr>
            <w:tcW w:w="1454" w:type="dxa"/>
            <w:vAlign w:val="center"/>
          </w:tcPr>
          <w:p w14:paraId="07865314" w14:textId="210A7CF4" w:rsidR="0094253F" w:rsidRDefault="0094253F" w:rsidP="002D1AF6">
            <w:pPr>
              <w:spacing w:after="0" w:line="240" w:lineRule="auto"/>
              <w:jc w:val="center"/>
            </w:pPr>
            <w:r>
              <w:t>Catastrophic (5)</w:t>
            </w:r>
          </w:p>
        </w:tc>
      </w:tr>
      <w:tr w:rsidR="00624E85" w14:paraId="7BA4F344" w14:textId="77777777" w:rsidTr="356EEDFF">
        <w:tc>
          <w:tcPr>
            <w:tcW w:w="1008" w:type="dxa"/>
            <w:vMerge w:val="restart"/>
            <w:textDirection w:val="btLr"/>
            <w:vAlign w:val="center"/>
          </w:tcPr>
          <w:p w14:paraId="46AACCD0" w14:textId="70D4397F" w:rsidR="00624E85" w:rsidRPr="0094253F" w:rsidRDefault="00624E85" w:rsidP="00624E85">
            <w:pPr>
              <w:spacing w:after="0" w:line="240" w:lineRule="auto"/>
              <w:ind w:left="113" w:right="113"/>
              <w:jc w:val="center"/>
              <w:rPr>
                <w:b/>
                <w:bCs/>
              </w:rPr>
            </w:pPr>
            <w:r w:rsidRPr="0094253F">
              <w:rPr>
                <w:b/>
                <w:bCs/>
              </w:rPr>
              <w:t>Probability of Occurrence of Harm (P)</w:t>
            </w:r>
          </w:p>
        </w:tc>
        <w:tc>
          <w:tcPr>
            <w:tcW w:w="1296" w:type="dxa"/>
            <w:vAlign w:val="center"/>
          </w:tcPr>
          <w:p w14:paraId="65CE9E58" w14:textId="77777777" w:rsidR="00624E85" w:rsidRDefault="00624E85" w:rsidP="00624E85">
            <w:pPr>
              <w:spacing w:after="0" w:line="240" w:lineRule="auto"/>
              <w:jc w:val="center"/>
            </w:pPr>
            <w:r>
              <w:t xml:space="preserve">Frequent </w:t>
            </w:r>
          </w:p>
          <w:p w14:paraId="21802D18" w14:textId="230A864B" w:rsidR="00624E85" w:rsidRDefault="00624E85" w:rsidP="00624E85">
            <w:pPr>
              <w:spacing w:after="0" w:line="240" w:lineRule="auto"/>
              <w:jc w:val="center"/>
            </w:pPr>
            <w:r>
              <w:t>(5)</w:t>
            </w:r>
          </w:p>
        </w:tc>
        <w:tc>
          <w:tcPr>
            <w:tcW w:w="1454" w:type="dxa"/>
            <w:shd w:val="clear" w:color="auto" w:fill="FFFF00"/>
            <w:vAlign w:val="center"/>
          </w:tcPr>
          <w:p w14:paraId="4D4EA9EA" w14:textId="3A72CD5D" w:rsidR="00624E85" w:rsidRPr="00BD34FF" w:rsidRDefault="00624E85" w:rsidP="00461920">
            <w:pPr>
              <w:spacing w:after="0" w:line="240" w:lineRule="auto"/>
              <w:jc w:val="center"/>
              <w:rPr>
                <w:sz w:val="22"/>
                <w:szCs w:val="20"/>
              </w:rPr>
            </w:pPr>
            <w:r w:rsidRPr="00F66484">
              <w:rPr>
                <w:sz w:val="22"/>
                <w:szCs w:val="20"/>
              </w:rPr>
              <w:t>Medium</w:t>
            </w:r>
          </w:p>
        </w:tc>
        <w:tc>
          <w:tcPr>
            <w:tcW w:w="1454" w:type="dxa"/>
            <w:shd w:val="clear" w:color="auto" w:fill="FFFF00"/>
            <w:vAlign w:val="center"/>
          </w:tcPr>
          <w:p w14:paraId="5DD958B0" w14:textId="613D349C" w:rsidR="00624E85" w:rsidRPr="00BD34FF" w:rsidRDefault="00624E85" w:rsidP="00461920">
            <w:pPr>
              <w:spacing w:after="0" w:line="240" w:lineRule="auto"/>
              <w:jc w:val="center"/>
              <w:rPr>
                <w:sz w:val="22"/>
                <w:szCs w:val="20"/>
              </w:rPr>
            </w:pPr>
            <w:r w:rsidRPr="00F66484">
              <w:rPr>
                <w:sz w:val="22"/>
                <w:szCs w:val="20"/>
              </w:rPr>
              <w:t>Medium</w:t>
            </w:r>
          </w:p>
        </w:tc>
        <w:tc>
          <w:tcPr>
            <w:tcW w:w="1454" w:type="dxa"/>
            <w:shd w:val="clear" w:color="auto" w:fill="FF0000"/>
            <w:vAlign w:val="center"/>
          </w:tcPr>
          <w:p w14:paraId="762C3A3E" w14:textId="099D6D99" w:rsidR="00624E85" w:rsidRPr="00BD34FF" w:rsidRDefault="00624E85" w:rsidP="00461920">
            <w:pPr>
              <w:spacing w:after="0" w:line="240" w:lineRule="auto"/>
              <w:jc w:val="center"/>
              <w:rPr>
                <w:sz w:val="22"/>
                <w:szCs w:val="20"/>
              </w:rPr>
            </w:pPr>
            <w:r>
              <w:rPr>
                <w:sz w:val="22"/>
                <w:szCs w:val="20"/>
              </w:rPr>
              <w:t>High</w:t>
            </w:r>
          </w:p>
        </w:tc>
        <w:tc>
          <w:tcPr>
            <w:tcW w:w="1454" w:type="dxa"/>
            <w:shd w:val="clear" w:color="auto" w:fill="FF0000"/>
            <w:vAlign w:val="center"/>
          </w:tcPr>
          <w:p w14:paraId="19C3425B" w14:textId="10551FAB" w:rsidR="00624E85" w:rsidRPr="00BD34FF" w:rsidRDefault="00624E85" w:rsidP="00461920">
            <w:pPr>
              <w:spacing w:after="0" w:line="240" w:lineRule="auto"/>
              <w:jc w:val="center"/>
              <w:rPr>
                <w:sz w:val="22"/>
                <w:szCs w:val="20"/>
              </w:rPr>
            </w:pPr>
            <w:r>
              <w:rPr>
                <w:sz w:val="22"/>
                <w:szCs w:val="20"/>
              </w:rPr>
              <w:t>High</w:t>
            </w:r>
          </w:p>
        </w:tc>
        <w:tc>
          <w:tcPr>
            <w:tcW w:w="1454" w:type="dxa"/>
            <w:shd w:val="clear" w:color="auto" w:fill="FF0000"/>
            <w:vAlign w:val="center"/>
          </w:tcPr>
          <w:p w14:paraId="72D54AD6" w14:textId="220B7749" w:rsidR="00624E85" w:rsidRPr="00BD34FF" w:rsidRDefault="00624E85" w:rsidP="00461920">
            <w:pPr>
              <w:spacing w:after="0" w:line="240" w:lineRule="auto"/>
              <w:jc w:val="center"/>
              <w:rPr>
                <w:sz w:val="22"/>
                <w:szCs w:val="20"/>
              </w:rPr>
            </w:pPr>
            <w:r>
              <w:rPr>
                <w:sz w:val="22"/>
                <w:szCs w:val="20"/>
              </w:rPr>
              <w:t>High</w:t>
            </w:r>
          </w:p>
        </w:tc>
      </w:tr>
      <w:tr w:rsidR="00624E85" w14:paraId="2490ABB9" w14:textId="77777777" w:rsidTr="356EEDFF">
        <w:tc>
          <w:tcPr>
            <w:tcW w:w="1008" w:type="dxa"/>
            <w:vMerge/>
          </w:tcPr>
          <w:p w14:paraId="02157DE7" w14:textId="77777777" w:rsidR="00624E85" w:rsidRDefault="00624E85" w:rsidP="00624E85">
            <w:pPr>
              <w:spacing w:after="0" w:line="240" w:lineRule="auto"/>
            </w:pPr>
          </w:p>
        </w:tc>
        <w:tc>
          <w:tcPr>
            <w:tcW w:w="1296" w:type="dxa"/>
            <w:vAlign w:val="center"/>
          </w:tcPr>
          <w:p w14:paraId="31E4AFAD" w14:textId="77777777" w:rsidR="00624E85" w:rsidRDefault="00624E85" w:rsidP="00624E85">
            <w:pPr>
              <w:spacing w:after="0" w:line="240" w:lineRule="auto"/>
              <w:jc w:val="center"/>
            </w:pPr>
            <w:r>
              <w:t xml:space="preserve">Probable </w:t>
            </w:r>
          </w:p>
          <w:p w14:paraId="0D8BC6AF" w14:textId="429D9187" w:rsidR="00624E85" w:rsidRDefault="00624E85" w:rsidP="00624E85">
            <w:pPr>
              <w:spacing w:after="0" w:line="240" w:lineRule="auto"/>
              <w:jc w:val="center"/>
            </w:pPr>
            <w:r>
              <w:t>(4)</w:t>
            </w:r>
          </w:p>
        </w:tc>
        <w:tc>
          <w:tcPr>
            <w:tcW w:w="1454" w:type="dxa"/>
            <w:shd w:val="clear" w:color="auto" w:fill="92D050"/>
            <w:vAlign w:val="center"/>
          </w:tcPr>
          <w:p w14:paraId="4651F128" w14:textId="08379D8C" w:rsidR="00624E85" w:rsidRPr="00BD34FF" w:rsidRDefault="00624E85" w:rsidP="00461920">
            <w:pPr>
              <w:spacing w:after="0" w:line="240" w:lineRule="auto"/>
              <w:jc w:val="center"/>
              <w:rPr>
                <w:sz w:val="22"/>
                <w:szCs w:val="20"/>
              </w:rPr>
            </w:pPr>
            <w:r>
              <w:rPr>
                <w:sz w:val="22"/>
                <w:szCs w:val="20"/>
              </w:rPr>
              <w:t>Low</w:t>
            </w:r>
          </w:p>
        </w:tc>
        <w:tc>
          <w:tcPr>
            <w:tcW w:w="1454" w:type="dxa"/>
            <w:shd w:val="clear" w:color="auto" w:fill="FFFF00"/>
            <w:vAlign w:val="center"/>
          </w:tcPr>
          <w:p w14:paraId="509D643F" w14:textId="1B2C4D52" w:rsidR="00624E85" w:rsidRPr="00BD34FF" w:rsidRDefault="00624E85" w:rsidP="00461920">
            <w:pPr>
              <w:spacing w:after="0" w:line="240" w:lineRule="auto"/>
              <w:jc w:val="center"/>
              <w:rPr>
                <w:sz w:val="22"/>
                <w:szCs w:val="20"/>
              </w:rPr>
            </w:pPr>
            <w:r w:rsidRPr="00034F43">
              <w:rPr>
                <w:sz w:val="22"/>
                <w:szCs w:val="20"/>
              </w:rPr>
              <w:t>Medium</w:t>
            </w:r>
          </w:p>
        </w:tc>
        <w:tc>
          <w:tcPr>
            <w:tcW w:w="1454" w:type="dxa"/>
            <w:shd w:val="clear" w:color="auto" w:fill="FFFF00"/>
            <w:vAlign w:val="center"/>
          </w:tcPr>
          <w:p w14:paraId="411BA120" w14:textId="0D9F0A80" w:rsidR="00624E85" w:rsidRPr="00BD34FF" w:rsidRDefault="00624E85" w:rsidP="00461920">
            <w:pPr>
              <w:spacing w:after="0" w:line="240" w:lineRule="auto"/>
              <w:jc w:val="center"/>
              <w:rPr>
                <w:sz w:val="22"/>
                <w:szCs w:val="20"/>
              </w:rPr>
            </w:pPr>
            <w:r w:rsidRPr="00034F43">
              <w:rPr>
                <w:sz w:val="22"/>
                <w:szCs w:val="20"/>
              </w:rPr>
              <w:t>Medium</w:t>
            </w:r>
          </w:p>
        </w:tc>
        <w:tc>
          <w:tcPr>
            <w:tcW w:w="1454" w:type="dxa"/>
            <w:shd w:val="clear" w:color="auto" w:fill="FF0000"/>
            <w:vAlign w:val="center"/>
          </w:tcPr>
          <w:p w14:paraId="5C01131A" w14:textId="25538DFC" w:rsidR="00624E85" w:rsidRPr="00BD34FF" w:rsidRDefault="00624E85" w:rsidP="00461920">
            <w:pPr>
              <w:spacing w:after="0" w:line="240" w:lineRule="auto"/>
              <w:jc w:val="center"/>
              <w:rPr>
                <w:sz w:val="22"/>
                <w:szCs w:val="20"/>
              </w:rPr>
            </w:pPr>
            <w:r>
              <w:rPr>
                <w:sz w:val="22"/>
                <w:szCs w:val="20"/>
              </w:rPr>
              <w:t>High</w:t>
            </w:r>
          </w:p>
        </w:tc>
        <w:tc>
          <w:tcPr>
            <w:tcW w:w="1454" w:type="dxa"/>
            <w:shd w:val="clear" w:color="auto" w:fill="FF0000"/>
            <w:vAlign w:val="center"/>
          </w:tcPr>
          <w:p w14:paraId="3046BB6A" w14:textId="32C34F88" w:rsidR="00624E85" w:rsidRPr="00BD34FF" w:rsidRDefault="00624E85" w:rsidP="00461920">
            <w:pPr>
              <w:spacing w:after="0" w:line="240" w:lineRule="auto"/>
              <w:jc w:val="center"/>
              <w:rPr>
                <w:sz w:val="22"/>
                <w:szCs w:val="20"/>
              </w:rPr>
            </w:pPr>
            <w:r>
              <w:rPr>
                <w:sz w:val="22"/>
                <w:szCs w:val="20"/>
              </w:rPr>
              <w:t>High</w:t>
            </w:r>
          </w:p>
        </w:tc>
      </w:tr>
      <w:tr w:rsidR="00624E85" w14:paraId="5060DC20" w14:textId="77777777" w:rsidTr="356EEDFF">
        <w:tc>
          <w:tcPr>
            <w:tcW w:w="1008" w:type="dxa"/>
            <w:vMerge/>
          </w:tcPr>
          <w:p w14:paraId="5D18A65B" w14:textId="77777777" w:rsidR="00624E85" w:rsidRDefault="00624E85" w:rsidP="00624E85">
            <w:pPr>
              <w:spacing w:after="0" w:line="240" w:lineRule="auto"/>
            </w:pPr>
          </w:p>
        </w:tc>
        <w:tc>
          <w:tcPr>
            <w:tcW w:w="1296" w:type="dxa"/>
            <w:vAlign w:val="center"/>
          </w:tcPr>
          <w:p w14:paraId="15B2DC35" w14:textId="5E838FCE" w:rsidR="00624E85" w:rsidRDefault="00624E85" w:rsidP="00624E85">
            <w:pPr>
              <w:spacing w:after="0" w:line="240" w:lineRule="auto"/>
              <w:jc w:val="center"/>
            </w:pPr>
            <w:r>
              <w:t>Occasional (3)</w:t>
            </w:r>
          </w:p>
        </w:tc>
        <w:tc>
          <w:tcPr>
            <w:tcW w:w="1454" w:type="dxa"/>
            <w:shd w:val="clear" w:color="auto" w:fill="92D050"/>
            <w:vAlign w:val="center"/>
          </w:tcPr>
          <w:p w14:paraId="09B6AD5B" w14:textId="3E4C55A4" w:rsidR="00624E85" w:rsidRPr="00BD34FF" w:rsidRDefault="00624E85" w:rsidP="00461920">
            <w:pPr>
              <w:spacing w:after="0" w:line="240" w:lineRule="auto"/>
              <w:jc w:val="center"/>
              <w:rPr>
                <w:sz w:val="22"/>
                <w:szCs w:val="20"/>
              </w:rPr>
            </w:pPr>
            <w:r>
              <w:rPr>
                <w:sz w:val="22"/>
                <w:szCs w:val="20"/>
              </w:rPr>
              <w:t>Low</w:t>
            </w:r>
          </w:p>
        </w:tc>
        <w:tc>
          <w:tcPr>
            <w:tcW w:w="1454" w:type="dxa"/>
            <w:shd w:val="clear" w:color="auto" w:fill="92D050"/>
            <w:vAlign w:val="center"/>
          </w:tcPr>
          <w:p w14:paraId="40253634" w14:textId="102A3A6C" w:rsidR="00624E85" w:rsidRPr="00BD34FF" w:rsidRDefault="00624E85" w:rsidP="00461920">
            <w:pPr>
              <w:spacing w:after="0" w:line="240" w:lineRule="auto"/>
              <w:jc w:val="center"/>
              <w:rPr>
                <w:sz w:val="22"/>
                <w:szCs w:val="20"/>
              </w:rPr>
            </w:pPr>
            <w:r>
              <w:rPr>
                <w:sz w:val="22"/>
                <w:szCs w:val="20"/>
              </w:rPr>
              <w:t>Low</w:t>
            </w:r>
          </w:p>
        </w:tc>
        <w:tc>
          <w:tcPr>
            <w:tcW w:w="1454" w:type="dxa"/>
            <w:shd w:val="clear" w:color="auto" w:fill="FFFF00"/>
            <w:vAlign w:val="center"/>
          </w:tcPr>
          <w:p w14:paraId="6E9D40EE" w14:textId="2B2A0729" w:rsidR="00624E85" w:rsidRPr="00BD34FF" w:rsidRDefault="00624E85" w:rsidP="00461920">
            <w:pPr>
              <w:spacing w:after="0" w:line="240" w:lineRule="auto"/>
              <w:jc w:val="center"/>
              <w:rPr>
                <w:sz w:val="22"/>
                <w:szCs w:val="20"/>
              </w:rPr>
            </w:pPr>
            <w:r w:rsidRPr="00CE6D41">
              <w:rPr>
                <w:sz w:val="22"/>
                <w:szCs w:val="20"/>
              </w:rPr>
              <w:t>Medium</w:t>
            </w:r>
          </w:p>
        </w:tc>
        <w:tc>
          <w:tcPr>
            <w:tcW w:w="1454" w:type="dxa"/>
            <w:shd w:val="clear" w:color="auto" w:fill="FFFF00"/>
            <w:vAlign w:val="center"/>
          </w:tcPr>
          <w:p w14:paraId="21D0D4B6" w14:textId="06617296" w:rsidR="00624E85" w:rsidRPr="00BD34FF" w:rsidRDefault="00624E85" w:rsidP="00461920">
            <w:pPr>
              <w:spacing w:after="0" w:line="240" w:lineRule="auto"/>
              <w:jc w:val="center"/>
              <w:rPr>
                <w:sz w:val="22"/>
                <w:szCs w:val="20"/>
              </w:rPr>
            </w:pPr>
            <w:r w:rsidRPr="00CE6D41">
              <w:rPr>
                <w:sz w:val="22"/>
                <w:szCs w:val="20"/>
              </w:rPr>
              <w:t>Medium</w:t>
            </w:r>
          </w:p>
        </w:tc>
        <w:tc>
          <w:tcPr>
            <w:tcW w:w="1454" w:type="dxa"/>
            <w:shd w:val="clear" w:color="auto" w:fill="FF0000"/>
            <w:vAlign w:val="center"/>
          </w:tcPr>
          <w:p w14:paraId="637D1378" w14:textId="672B0F2A" w:rsidR="00624E85" w:rsidRPr="00BD34FF" w:rsidRDefault="00624E85" w:rsidP="00461920">
            <w:pPr>
              <w:spacing w:after="0" w:line="240" w:lineRule="auto"/>
              <w:jc w:val="center"/>
              <w:rPr>
                <w:sz w:val="22"/>
                <w:szCs w:val="20"/>
              </w:rPr>
            </w:pPr>
            <w:r>
              <w:rPr>
                <w:sz w:val="22"/>
                <w:szCs w:val="20"/>
              </w:rPr>
              <w:t>High</w:t>
            </w:r>
          </w:p>
        </w:tc>
      </w:tr>
      <w:tr w:rsidR="00624E85" w14:paraId="558E431E" w14:textId="77777777" w:rsidTr="356EEDFF">
        <w:tc>
          <w:tcPr>
            <w:tcW w:w="1008" w:type="dxa"/>
            <w:vMerge/>
          </w:tcPr>
          <w:p w14:paraId="2EE9A94B" w14:textId="77777777" w:rsidR="00624E85" w:rsidRDefault="00624E85" w:rsidP="00624E85">
            <w:pPr>
              <w:spacing w:after="0" w:line="240" w:lineRule="auto"/>
            </w:pPr>
          </w:p>
        </w:tc>
        <w:tc>
          <w:tcPr>
            <w:tcW w:w="1296" w:type="dxa"/>
            <w:vAlign w:val="center"/>
          </w:tcPr>
          <w:p w14:paraId="4A5C1DE3" w14:textId="77777777" w:rsidR="00624E85" w:rsidRDefault="00624E85" w:rsidP="00624E85">
            <w:pPr>
              <w:spacing w:after="0" w:line="240" w:lineRule="auto"/>
              <w:jc w:val="center"/>
            </w:pPr>
            <w:r>
              <w:t xml:space="preserve">Remote </w:t>
            </w:r>
          </w:p>
          <w:p w14:paraId="55106AC7" w14:textId="2D344C33" w:rsidR="00624E85" w:rsidRDefault="00624E85" w:rsidP="00624E85">
            <w:pPr>
              <w:spacing w:after="0" w:line="240" w:lineRule="auto"/>
              <w:jc w:val="center"/>
            </w:pPr>
            <w:r>
              <w:t>(2)</w:t>
            </w:r>
          </w:p>
        </w:tc>
        <w:tc>
          <w:tcPr>
            <w:tcW w:w="1454" w:type="dxa"/>
            <w:shd w:val="clear" w:color="auto" w:fill="92D050"/>
            <w:vAlign w:val="center"/>
          </w:tcPr>
          <w:p w14:paraId="71DD2789" w14:textId="5D4817F1" w:rsidR="00624E85" w:rsidRPr="00BD34FF" w:rsidRDefault="00624E85" w:rsidP="00461920">
            <w:pPr>
              <w:spacing w:after="0" w:line="240" w:lineRule="auto"/>
              <w:jc w:val="center"/>
              <w:rPr>
                <w:sz w:val="22"/>
                <w:szCs w:val="20"/>
              </w:rPr>
            </w:pPr>
            <w:r>
              <w:rPr>
                <w:sz w:val="22"/>
                <w:szCs w:val="20"/>
              </w:rPr>
              <w:t>Low</w:t>
            </w:r>
          </w:p>
        </w:tc>
        <w:tc>
          <w:tcPr>
            <w:tcW w:w="1454" w:type="dxa"/>
            <w:shd w:val="clear" w:color="auto" w:fill="92D050"/>
            <w:vAlign w:val="center"/>
          </w:tcPr>
          <w:p w14:paraId="4C42AB67" w14:textId="56A7D4B2" w:rsidR="00624E85" w:rsidRPr="00BD34FF" w:rsidRDefault="00624E85" w:rsidP="00461920">
            <w:pPr>
              <w:spacing w:after="0" w:line="240" w:lineRule="auto"/>
              <w:jc w:val="center"/>
              <w:rPr>
                <w:sz w:val="22"/>
                <w:szCs w:val="20"/>
              </w:rPr>
            </w:pPr>
            <w:r>
              <w:rPr>
                <w:sz w:val="22"/>
                <w:szCs w:val="20"/>
              </w:rPr>
              <w:t>Low</w:t>
            </w:r>
          </w:p>
        </w:tc>
        <w:tc>
          <w:tcPr>
            <w:tcW w:w="1454" w:type="dxa"/>
            <w:shd w:val="clear" w:color="auto" w:fill="92D050"/>
            <w:vAlign w:val="center"/>
          </w:tcPr>
          <w:p w14:paraId="34B67957" w14:textId="0DFE79E6" w:rsidR="00624E85" w:rsidRPr="00BD34FF" w:rsidRDefault="00624E85" w:rsidP="00461920">
            <w:pPr>
              <w:spacing w:after="0" w:line="240" w:lineRule="auto"/>
              <w:jc w:val="center"/>
              <w:rPr>
                <w:sz w:val="22"/>
                <w:szCs w:val="20"/>
              </w:rPr>
            </w:pPr>
            <w:r>
              <w:rPr>
                <w:sz w:val="22"/>
                <w:szCs w:val="20"/>
              </w:rPr>
              <w:t>Low</w:t>
            </w:r>
          </w:p>
        </w:tc>
        <w:tc>
          <w:tcPr>
            <w:tcW w:w="1454" w:type="dxa"/>
            <w:shd w:val="clear" w:color="auto" w:fill="FFFF00"/>
            <w:vAlign w:val="center"/>
          </w:tcPr>
          <w:p w14:paraId="5759E029" w14:textId="67236F31" w:rsidR="00624E85" w:rsidRPr="00BD34FF" w:rsidRDefault="00624E85" w:rsidP="00461920">
            <w:pPr>
              <w:spacing w:after="0" w:line="240" w:lineRule="auto"/>
              <w:jc w:val="center"/>
              <w:rPr>
                <w:sz w:val="22"/>
                <w:szCs w:val="20"/>
              </w:rPr>
            </w:pPr>
            <w:r w:rsidRPr="007F6106">
              <w:rPr>
                <w:sz w:val="22"/>
                <w:szCs w:val="20"/>
              </w:rPr>
              <w:t>Medium</w:t>
            </w:r>
          </w:p>
        </w:tc>
        <w:tc>
          <w:tcPr>
            <w:tcW w:w="1454" w:type="dxa"/>
            <w:shd w:val="clear" w:color="auto" w:fill="FFFF00"/>
            <w:vAlign w:val="center"/>
          </w:tcPr>
          <w:p w14:paraId="2DF971C4" w14:textId="556DAAC7" w:rsidR="00624E85" w:rsidRPr="00BD34FF" w:rsidRDefault="00624E85" w:rsidP="00461920">
            <w:pPr>
              <w:spacing w:after="0" w:line="240" w:lineRule="auto"/>
              <w:jc w:val="center"/>
              <w:rPr>
                <w:sz w:val="22"/>
                <w:szCs w:val="20"/>
              </w:rPr>
            </w:pPr>
            <w:r w:rsidRPr="007F6106">
              <w:rPr>
                <w:sz w:val="22"/>
                <w:szCs w:val="20"/>
              </w:rPr>
              <w:t>Medium</w:t>
            </w:r>
          </w:p>
        </w:tc>
      </w:tr>
      <w:tr w:rsidR="00624E85" w14:paraId="404FD6F8" w14:textId="77777777" w:rsidTr="356EEDFF">
        <w:tc>
          <w:tcPr>
            <w:tcW w:w="1008" w:type="dxa"/>
            <w:vMerge/>
          </w:tcPr>
          <w:p w14:paraId="4DB1CAB6" w14:textId="77777777" w:rsidR="00624E85" w:rsidRDefault="00624E85" w:rsidP="00624E85">
            <w:pPr>
              <w:spacing w:after="0" w:line="240" w:lineRule="auto"/>
            </w:pPr>
          </w:p>
        </w:tc>
        <w:tc>
          <w:tcPr>
            <w:tcW w:w="1296" w:type="dxa"/>
            <w:vAlign w:val="center"/>
          </w:tcPr>
          <w:p w14:paraId="38BA88C7" w14:textId="0FCA104E" w:rsidR="00624E85" w:rsidRDefault="00624E85" w:rsidP="00624E85">
            <w:pPr>
              <w:spacing w:after="0" w:line="240" w:lineRule="auto"/>
              <w:jc w:val="center"/>
            </w:pPr>
            <w:r>
              <w:t>Improbable (1)</w:t>
            </w:r>
          </w:p>
        </w:tc>
        <w:tc>
          <w:tcPr>
            <w:tcW w:w="1454" w:type="dxa"/>
            <w:shd w:val="clear" w:color="auto" w:fill="92D050"/>
            <w:vAlign w:val="center"/>
          </w:tcPr>
          <w:p w14:paraId="671DF9E8" w14:textId="1536533F" w:rsidR="00624E85" w:rsidRPr="00BD34FF" w:rsidRDefault="00624E85" w:rsidP="00461920">
            <w:pPr>
              <w:spacing w:after="0" w:line="240" w:lineRule="auto"/>
              <w:jc w:val="center"/>
              <w:rPr>
                <w:sz w:val="22"/>
                <w:szCs w:val="20"/>
              </w:rPr>
            </w:pPr>
            <w:r w:rsidRPr="0025189E">
              <w:rPr>
                <w:sz w:val="22"/>
                <w:szCs w:val="20"/>
              </w:rPr>
              <w:t>Low</w:t>
            </w:r>
          </w:p>
        </w:tc>
        <w:tc>
          <w:tcPr>
            <w:tcW w:w="1454" w:type="dxa"/>
            <w:shd w:val="clear" w:color="auto" w:fill="92D050"/>
            <w:vAlign w:val="center"/>
          </w:tcPr>
          <w:p w14:paraId="04091B4B" w14:textId="60245673" w:rsidR="00624E85" w:rsidRPr="00BD34FF" w:rsidRDefault="00624E85" w:rsidP="00461920">
            <w:pPr>
              <w:spacing w:after="0" w:line="240" w:lineRule="auto"/>
              <w:jc w:val="center"/>
              <w:rPr>
                <w:sz w:val="22"/>
                <w:szCs w:val="20"/>
              </w:rPr>
            </w:pPr>
            <w:r w:rsidRPr="0025189E">
              <w:rPr>
                <w:sz w:val="22"/>
                <w:szCs w:val="20"/>
              </w:rPr>
              <w:t>Low</w:t>
            </w:r>
          </w:p>
        </w:tc>
        <w:tc>
          <w:tcPr>
            <w:tcW w:w="1454" w:type="dxa"/>
            <w:shd w:val="clear" w:color="auto" w:fill="92D050"/>
            <w:vAlign w:val="center"/>
          </w:tcPr>
          <w:p w14:paraId="6C68AFD6" w14:textId="6D156D50" w:rsidR="00624E85" w:rsidRPr="00BD34FF" w:rsidRDefault="00624E85" w:rsidP="00461920">
            <w:pPr>
              <w:spacing w:after="0" w:line="240" w:lineRule="auto"/>
              <w:jc w:val="center"/>
              <w:rPr>
                <w:sz w:val="22"/>
                <w:szCs w:val="20"/>
              </w:rPr>
            </w:pPr>
            <w:r w:rsidRPr="0025189E">
              <w:rPr>
                <w:sz w:val="22"/>
                <w:szCs w:val="20"/>
              </w:rPr>
              <w:t>Low</w:t>
            </w:r>
          </w:p>
        </w:tc>
        <w:tc>
          <w:tcPr>
            <w:tcW w:w="1454" w:type="dxa"/>
            <w:shd w:val="clear" w:color="auto" w:fill="92D050"/>
            <w:vAlign w:val="center"/>
          </w:tcPr>
          <w:p w14:paraId="072E894D" w14:textId="5A9AF422" w:rsidR="00624E85" w:rsidRPr="00BD34FF" w:rsidRDefault="00624E85" w:rsidP="00461920">
            <w:pPr>
              <w:spacing w:after="0" w:line="240" w:lineRule="auto"/>
              <w:jc w:val="center"/>
              <w:rPr>
                <w:sz w:val="22"/>
                <w:szCs w:val="20"/>
              </w:rPr>
            </w:pPr>
            <w:r>
              <w:rPr>
                <w:sz w:val="22"/>
                <w:szCs w:val="20"/>
              </w:rPr>
              <w:t>Low</w:t>
            </w:r>
          </w:p>
        </w:tc>
        <w:tc>
          <w:tcPr>
            <w:tcW w:w="1454" w:type="dxa"/>
            <w:shd w:val="clear" w:color="auto" w:fill="FFFF00"/>
            <w:vAlign w:val="center"/>
          </w:tcPr>
          <w:p w14:paraId="1F55F976" w14:textId="53AA2584" w:rsidR="00624E85" w:rsidRPr="00BD34FF" w:rsidRDefault="00624E85" w:rsidP="00461920">
            <w:pPr>
              <w:spacing w:after="0" w:line="240" w:lineRule="auto"/>
              <w:jc w:val="center"/>
              <w:rPr>
                <w:sz w:val="22"/>
                <w:szCs w:val="20"/>
              </w:rPr>
            </w:pPr>
            <w:r>
              <w:rPr>
                <w:sz w:val="22"/>
                <w:szCs w:val="20"/>
              </w:rPr>
              <w:t>Medium</w:t>
            </w:r>
          </w:p>
        </w:tc>
      </w:tr>
    </w:tbl>
    <w:p w14:paraId="135574F9" w14:textId="77777777" w:rsidR="002C1555" w:rsidRDefault="002C1555" w:rsidP="00624AF6"/>
    <w:p w14:paraId="3409DBFA" w14:textId="1B4270C6" w:rsidR="00DC02A6" w:rsidRDefault="002F4B9A" w:rsidP="00624AF6">
      <w:r>
        <w:t xml:space="preserve">If risk reduction is not required, </w:t>
      </w:r>
      <w:r w:rsidR="00482A1D">
        <w:t xml:space="preserve">then the estimated risk </w:t>
      </w:r>
      <w:r w:rsidR="00754616">
        <w:t>will be</w:t>
      </w:r>
      <w:r w:rsidR="00482A1D">
        <w:t xml:space="preserve"> treated as residual risk. </w:t>
      </w:r>
      <w:r w:rsidR="007331CD">
        <w:t xml:space="preserve">If the risk is not </w:t>
      </w:r>
      <w:r w:rsidR="00644CF1">
        <w:t>acceptable then risk control activities</w:t>
      </w:r>
      <w:r w:rsidR="007D1885">
        <w:t xml:space="preserve"> will ensue</w:t>
      </w:r>
      <w:r w:rsidR="00D84621">
        <w:t>;</w:t>
      </w:r>
      <w:r w:rsidR="001B4866">
        <w:t xml:space="preserve"> </w:t>
      </w:r>
      <w:r w:rsidR="00D84621">
        <w:t xml:space="preserve">see </w:t>
      </w:r>
      <w:r w:rsidR="006814AC">
        <w:fldChar w:fldCharType="begin"/>
      </w:r>
      <w:r w:rsidR="006814AC">
        <w:instrText xml:space="preserve"> REF _Ref187226445 \r \h </w:instrText>
      </w:r>
      <w:r w:rsidR="006814AC">
        <w:fldChar w:fldCharType="separate"/>
      </w:r>
      <w:r w:rsidR="006814AC">
        <w:t>6.6</w:t>
      </w:r>
      <w:r w:rsidR="006814AC">
        <w:fldChar w:fldCharType="end"/>
      </w:r>
      <w:r w:rsidR="006814AC">
        <w:t xml:space="preserve"> Risk control</w:t>
      </w:r>
      <w:r w:rsidR="2256AD39">
        <w:t>.</w:t>
      </w:r>
      <w:r w:rsidR="0906F8C1">
        <w:t xml:space="preserve"> </w:t>
      </w:r>
    </w:p>
    <w:p w14:paraId="3D5DF474" w14:textId="4C2C10A6" w:rsidR="0050773E" w:rsidRDefault="00E40C30" w:rsidP="00101346">
      <w:pPr>
        <w:pStyle w:val="SOPNumbering"/>
        <w:numPr>
          <w:ilvl w:val="1"/>
          <w:numId w:val="5"/>
        </w:numPr>
      </w:pPr>
      <w:bookmarkStart w:id="169" w:name="_Ref187226445"/>
      <w:r>
        <w:t>Risk control</w:t>
      </w:r>
      <w:bookmarkEnd w:id="169"/>
    </w:p>
    <w:p w14:paraId="7DE466DD" w14:textId="27B0B99A" w:rsidR="00B945EA" w:rsidRDefault="00C70BCB" w:rsidP="001B4866">
      <w:r>
        <w:t xml:space="preserve">The goal of risk control is to reduce </w:t>
      </w:r>
      <w:r w:rsidR="00F019B3">
        <w:t xml:space="preserve">risks </w:t>
      </w:r>
      <w:r>
        <w:t xml:space="preserve">to an acceptable level. </w:t>
      </w:r>
      <w:r w:rsidR="00417FD8">
        <w:t xml:space="preserve">When risk control activities </w:t>
      </w:r>
      <w:r w:rsidR="00FA1ADE">
        <w:t xml:space="preserve">are </w:t>
      </w:r>
      <w:r w:rsidR="00417FD8">
        <w:t xml:space="preserve">performed for a given </w:t>
      </w:r>
      <w:r w:rsidR="00F019B3">
        <w:t>risk,</w:t>
      </w:r>
      <w:r w:rsidR="00417FD8">
        <w:t xml:space="preserve"> all efforts </w:t>
      </w:r>
      <w:r w:rsidR="00E548D0">
        <w:t xml:space="preserve">will </w:t>
      </w:r>
      <w:r w:rsidR="00417FD8">
        <w:t xml:space="preserve">be made to remove the risk, if possible. </w:t>
      </w:r>
    </w:p>
    <w:p w14:paraId="1FB24C18" w14:textId="346C512D" w:rsidR="00B945EA" w:rsidRDefault="00B945EA" w:rsidP="00B945EA">
      <w:pPr>
        <w:pStyle w:val="SOPNumbering"/>
        <w:numPr>
          <w:ilvl w:val="2"/>
          <w:numId w:val="5"/>
        </w:numPr>
      </w:pPr>
      <w:r>
        <w:lastRenderedPageBreak/>
        <w:t xml:space="preserve">Risk control option analysis </w:t>
      </w:r>
    </w:p>
    <w:p w14:paraId="5DB80B42" w14:textId="28C56D1E" w:rsidR="001B4866" w:rsidRPr="004E4147" w:rsidRDefault="00417FD8" w:rsidP="001B4866">
      <w:pPr>
        <w:rPr>
          <w:i/>
          <w:iCs/>
        </w:rPr>
      </w:pPr>
      <w:r>
        <w:t xml:space="preserve">The following process </w:t>
      </w:r>
      <w:r w:rsidR="00E548D0">
        <w:t>will be</w:t>
      </w:r>
      <w:r w:rsidR="00953BA8">
        <w:t xml:space="preserve"> used for implement</w:t>
      </w:r>
      <w:r w:rsidR="004E4147">
        <w:t>ing</w:t>
      </w:r>
      <w:r w:rsidR="00953BA8">
        <w:t xml:space="preserve"> risk control options based on the order listed:</w:t>
      </w:r>
      <w:r w:rsidR="004E4147">
        <w:t xml:space="preserve"> </w:t>
      </w:r>
    </w:p>
    <w:p w14:paraId="20007D1A" w14:textId="5F3FD44E" w:rsidR="00953BA8" w:rsidRDefault="00953BA8" w:rsidP="006814AC">
      <w:pPr>
        <w:pStyle w:val="ListParagraph"/>
        <w:numPr>
          <w:ilvl w:val="0"/>
          <w:numId w:val="10"/>
        </w:numPr>
        <w:spacing w:after="60"/>
      </w:pPr>
      <w:r>
        <w:t>Inherent safety by design and manufacture</w:t>
      </w:r>
    </w:p>
    <w:p w14:paraId="1F8E70E1" w14:textId="0273055D" w:rsidR="00953BA8" w:rsidRDefault="00953BA8" w:rsidP="006814AC">
      <w:pPr>
        <w:pStyle w:val="ListParagraph"/>
        <w:numPr>
          <w:ilvl w:val="0"/>
          <w:numId w:val="10"/>
        </w:numPr>
        <w:spacing w:after="60"/>
      </w:pPr>
      <w:r>
        <w:t>Protective measures in th</w:t>
      </w:r>
      <w:r w:rsidR="00FE13F4">
        <w:t>e product itself or in the manufacturing process</w:t>
      </w:r>
    </w:p>
    <w:p w14:paraId="7763BDA0" w14:textId="7C70A218" w:rsidR="00FE13F4" w:rsidRDefault="00FE13F4" w:rsidP="006814AC">
      <w:pPr>
        <w:pStyle w:val="ListParagraph"/>
        <w:numPr>
          <w:ilvl w:val="0"/>
          <w:numId w:val="10"/>
        </w:numPr>
        <w:spacing w:after="60"/>
      </w:pPr>
      <w:r>
        <w:t>Information for safety and</w:t>
      </w:r>
      <w:r w:rsidR="29280EF2">
        <w:t>,</w:t>
      </w:r>
      <w:r>
        <w:t xml:space="preserve"> where appropriate, training to users </w:t>
      </w:r>
    </w:p>
    <w:p w14:paraId="3B32D694" w14:textId="723AE443" w:rsidR="00BE2DF4" w:rsidRDefault="00BE2DF4" w:rsidP="006814AC">
      <w:pPr>
        <w:pStyle w:val="ListParagraph"/>
        <w:numPr>
          <w:ilvl w:val="0"/>
          <w:numId w:val="10"/>
        </w:numPr>
        <w:spacing w:after="60"/>
      </w:pPr>
      <w:r>
        <w:t>Compliance with relevant international standards as they can be applied</w:t>
      </w:r>
    </w:p>
    <w:p w14:paraId="20239F25" w14:textId="58D760A3" w:rsidR="00BE2DF4" w:rsidRDefault="00BE2DF4" w:rsidP="006814AC">
      <w:pPr>
        <w:pStyle w:val="ListParagraph"/>
        <w:numPr>
          <w:ilvl w:val="0"/>
          <w:numId w:val="10"/>
        </w:numPr>
        <w:spacing w:after="60"/>
      </w:pPr>
      <w:r>
        <w:t xml:space="preserve">For drug products, risk controls may rely on testing to help support the benefit-risk profile. Specifications and process controls are </w:t>
      </w:r>
      <w:r w:rsidR="00C769CA">
        <w:t>used</w:t>
      </w:r>
      <w:r>
        <w:t xml:space="preserve"> to control and mitigate the drug not meeting CQAs</w:t>
      </w:r>
    </w:p>
    <w:p w14:paraId="5CAACB7C" w14:textId="33F1EFE5" w:rsidR="00BE2DF4" w:rsidRDefault="00B43C0C" w:rsidP="006814AC">
      <w:pPr>
        <w:pStyle w:val="ListParagraph"/>
        <w:numPr>
          <w:ilvl w:val="0"/>
          <w:numId w:val="10"/>
        </w:numPr>
        <w:spacing w:after="60"/>
      </w:pPr>
      <w:r>
        <w:t xml:space="preserve">For the drug product, risk control may rely on product labeling (e.g., boxed warning) as a risk mitigation </w:t>
      </w:r>
    </w:p>
    <w:p w14:paraId="33C38187" w14:textId="467D38FC" w:rsidR="00B43C0C" w:rsidRDefault="00B71B3A" w:rsidP="00B43C0C">
      <w:r>
        <w:rPr>
          <w:i/>
          <w:iCs/>
        </w:rPr>
        <w:t xml:space="preserve">Note that one option or a combination of options can be applied to reduce a risk. </w:t>
      </w:r>
      <w:r w:rsidR="00B43C0C">
        <w:t xml:space="preserve">Where risk reduction is not practicable the risk will be treated as residual risk and </w:t>
      </w:r>
      <w:r w:rsidR="00BD6FB7">
        <w:t xml:space="preserve">will </w:t>
      </w:r>
      <w:r w:rsidR="00B43C0C">
        <w:t xml:space="preserve">be a part of the </w:t>
      </w:r>
      <w:del w:id="170" w:author="Ashley Cramer" w:date="2025-01-12T17:14:00Z" w16du:dateUtc="2025-01-13T01:14:00Z">
        <w:r w:rsidR="00B43C0C" w:rsidDel="006E0FFB">
          <w:delText>benefit</w:delText>
        </w:r>
      </w:del>
      <w:ins w:id="171" w:author="Ashley Cramer" w:date="2025-01-12T17:14:00Z" w16du:dateUtc="2025-01-13T01:14:00Z">
        <w:r w:rsidR="006E0FFB">
          <w:t>Benefit</w:t>
        </w:r>
      </w:ins>
      <w:r w:rsidR="00B43C0C">
        <w:t>-</w:t>
      </w:r>
      <w:del w:id="172" w:author="Ashley Cramer" w:date="2025-01-12T17:14:00Z" w16du:dateUtc="2025-01-13T01:14:00Z">
        <w:r w:rsidR="00B43C0C" w:rsidDel="006E0FFB">
          <w:delText xml:space="preserve">risk </w:delText>
        </w:r>
      </w:del>
      <w:ins w:id="173" w:author="Ashley Cramer" w:date="2025-01-12T17:14:00Z" w16du:dateUtc="2025-01-13T01:14:00Z">
        <w:r w:rsidR="006E0FFB">
          <w:t xml:space="preserve">Risk </w:t>
        </w:r>
      </w:ins>
      <w:del w:id="174" w:author="Ashley Cramer" w:date="2025-01-12T17:14:00Z" w16du:dateUtc="2025-01-13T01:14:00Z">
        <w:r w:rsidR="00B43C0C" w:rsidDel="006E0FFB">
          <w:delText>analysis</w:delText>
        </w:r>
      </w:del>
      <w:ins w:id="175" w:author="Ashley Cramer" w:date="2025-01-12T17:14:00Z" w16du:dateUtc="2025-01-13T01:14:00Z">
        <w:r w:rsidR="006E0FFB">
          <w:t>Analysis</w:t>
        </w:r>
      </w:ins>
      <w:r w:rsidR="00B43C0C">
        <w:t xml:space="preserve">. </w:t>
      </w:r>
    </w:p>
    <w:p w14:paraId="2FCDA53D" w14:textId="6A2F3799" w:rsidR="009E4B2C" w:rsidRDefault="00366C74" w:rsidP="009E4B2C">
      <w:pPr>
        <w:pStyle w:val="SOPNumbering"/>
        <w:numPr>
          <w:ilvl w:val="2"/>
          <w:numId w:val="5"/>
        </w:numPr>
      </w:pPr>
      <w:r>
        <w:t>Implementation</w:t>
      </w:r>
      <w:r w:rsidR="00FD2E4C">
        <w:t xml:space="preserve"> and verification</w:t>
      </w:r>
      <w:r>
        <w:t xml:space="preserve"> of r</w:t>
      </w:r>
      <w:r w:rsidR="009E4B2C">
        <w:t>isk control measure</w:t>
      </w:r>
      <w:r>
        <w:t>s</w:t>
      </w:r>
      <w:r w:rsidR="009E4B2C">
        <w:t xml:space="preserve"> </w:t>
      </w:r>
    </w:p>
    <w:p w14:paraId="6371B504" w14:textId="35AD2592" w:rsidR="00BE158B" w:rsidRDefault="00BE158B" w:rsidP="00B43C0C">
      <w:r>
        <w:t xml:space="preserve">Once risk control measures have been identified they </w:t>
      </w:r>
      <w:r w:rsidR="00BD6FB7">
        <w:t>will</w:t>
      </w:r>
      <w:r>
        <w:t xml:space="preserve"> </w:t>
      </w:r>
      <w:r w:rsidR="00BD6FB7">
        <w:t xml:space="preserve">be </w:t>
      </w:r>
      <w:r>
        <w:t xml:space="preserve">implemented and subsequently verified. The verification </w:t>
      </w:r>
      <w:r w:rsidR="00BD6FB7">
        <w:t>will be</w:t>
      </w:r>
      <w:r>
        <w:t xml:space="preserve"> included as a part of the </w:t>
      </w:r>
      <w:r w:rsidR="00507116">
        <w:t>RMF</w:t>
      </w:r>
      <w:r>
        <w:t xml:space="preserve">. Verification is often performed through design validation and can be a part of design verification and process qualification if the relationship between the effectiveness in risk reduction and the result of those activities is known. </w:t>
      </w:r>
    </w:p>
    <w:p w14:paraId="6298B2FD" w14:textId="77644093" w:rsidR="009E4B2C" w:rsidRDefault="009E4B2C" w:rsidP="009E4B2C">
      <w:pPr>
        <w:pStyle w:val="SOPNumbering"/>
        <w:numPr>
          <w:ilvl w:val="2"/>
          <w:numId w:val="5"/>
        </w:numPr>
      </w:pPr>
      <w:r>
        <w:t>Residual risk evaluation</w:t>
      </w:r>
    </w:p>
    <w:p w14:paraId="7E620722" w14:textId="2D0EA34C" w:rsidR="004F643D" w:rsidRDefault="004F643D" w:rsidP="004F643D">
      <w:r>
        <w:t xml:space="preserve">After risk controls are implemented and verified, re-evaluation of the risk </w:t>
      </w:r>
      <w:r w:rsidR="00156CF9">
        <w:t>will be</w:t>
      </w:r>
      <w:r>
        <w:t xml:space="preserve"> performed</w:t>
      </w:r>
      <w:r w:rsidR="00E86CDD">
        <w:t xml:space="preserve"> by updating the occurrence and/or severity rankings, if applicable, and </w:t>
      </w:r>
      <w:r w:rsidR="00FA3C81">
        <w:t>determining the residual risk index.</w:t>
      </w:r>
      <w:r>
        <w:t xml:space="preserve"> The residual risk </w:t>
      </w:r>
      <w:r w:rsidR="00156CF9">
        <w:t>will</w:t>
      </w:r>
      <w:r w:rsidR="000B1902">
        <w:t xml:space="preserve"> then</w:t>
      </w:r>
      <w:r>
        <w:t xml:space="preserve"> </w:t>
      </w:r>
      <w:r w:rsidR="00156CF9">
        <w:t xml:space="preserve">be </w:t>
      </w:r>
      <w:r>
        <w:t xml:space="preserve">evaluated based on the criteria for risk acceptability as defined in </w:t>
      </w:r>
      <w:r w:rsidRPr="003347C0">
        <w:t xml:space="preserve">the </w:t>
      </w:r>
      <w:r w:rsidR="004349D2">
        <w:t>RMP</w:t>
      </w:r>
      <w:r w:rsidRPr="003347C0">
        <w:t>.</w:t>
      </w:r>
      <w:r>
        <w:t xml:space="preserve"> </w:t>
      </w:r>
    </w:p>
    <w:p w14:paraId="0FD6F3D6" w14:textId="64CDEE06" w:rsidR="004F643D" w:rsidRDefault="004F643D" w:rsidP="004F643D">
      <w:r>
        <w:t xml:space="preserve">Residual risks that are acceptable do not require additional mitigation. If the residual risk is still unacceptable, additional mitigations </w:t>
      </w:r>
      <w:r w:rsidR="008B12DB">
        <w:t>will be</w:t>
      </w:r>
      <w:r>
        <w:t xml:space="preserve"> investigated. If additional mitigations are not available or feasible a rationale </w:t>
      </w:r>
      <w:r w:rsidR="008B12DB">
        <w:t>will be</w:t>
      </w:r>
      <w:r>
        <w:t xml:space="preserve"> provided. A </w:t>
      </w:r>
      <w:del w:id="176" w:author="Ashley Cramer" w:date="2025-01-12T17:14:00Z" w16du:dateUtc="2025-01-13T01:14:00Z">
        <w:r w:rsidDel="006E0FFB">
          <w:delText>benefit</w:delText>
        </w:r>
      </w:del>
      <w:ins w:id="177" w:author="Ashley Cramer" w:date="2025-01-12T17:14:00Z" w16du:dateUtc="2025-01-13T01:14:00Z">
        <w:r w:rsidR="006E0FFB">
          <w:t>Benefit</w:t>
        </w:r>
      </w:ins>
      <w:r>
        <w:t>-</w:t>
      </w:r>
      <w:del w:id="178" w:author="Ashley Cramer" w:date="2025-01-12T17:14:00Z" w16du:dateUtc="2025-01-13T01:14:00Z">
        <w:r w:rsidDel="006E0FFB">
          <w:delText xml:space="preserve">risk </w:delText>
        </w:r>
      </w:del>
      <w:ins w:id="179" w:author="Ashley Cramer" w:date="2025-01-12T17:14:00Z" w16du:dateUtc="2025-01-13T01:14:00Z">
        <w:r w:rsidR="006E0FFB">
          <w:t xml:space="preserve">Risk </w:t>
        </w:r>
      </w:ins>
      <w:del w:id="180" w:author="Ashley Cramer" w:date="2025-01-12T17:14:00Z" w16du:dateUtc="2025-01-13T01:14:00Z">
        <w:r w:rsidDel="006E0FFB">
          <w:delText xml:space="preserve">analysis </w:delText>
        </w:r>
      </w:del>
      <w:ins w:id="181" w:author="Ashley Cramer" w:date="2025-01-12T17:14:00Z" w16du:dateUtc="2025-01-13T01:14:00Z">
        <w:r w:rsidR="006E0FFB">
          <w:t xml:space="preserve">Analysis </w:t>
        </w:r>
      </w:ins>
      <w:r w:rsidR="008B12DB">
        <w:t>will be</w:t>
      </w:r>
      <w:r>
        <w:t xml:space="preserve"> performed for residual risk that is not acceptable to determine if the expected benefit of the intended use of the product outweighs the residual risk. </w:t>
      </w:r>
    </w:p>
    <w:p w14:paraId="20EA497B" w14:textId="016FAA1C" w:rsidR="00971620" w:rsidRDefault="00971620" w:rsidP="006814AC">
      <w:pPr>
        <w:pStyle w:val="SOPNumbering"/>
        <w:numPr>
          <w:ilvl w:val="2"/>
          <w:numId w:val="5"/>
        </w:numPr>
      </w:pPr>
      <w:r>
        <w:lastRenderedPageBreak/>
        <w:t>Benefit-</w:t>
      </w:r>
      <w:del w:id="182" w:author="Ashley Cramer" w:date="2025-01-12T17:14:00Z" w16du:dateUtc="2025-01-13T01:14:00Z">
        <w:r w:rsidR="12B2EF66" w:rsidDel="006E0FFB">
          <w:delText>r</w:delText>
        </w:r>
        <w:r w:rsidDel="006E0FFB">
          <w:delText xml:space="preserve">isk </w:delText>
        </w:r>
      </w:del>
      <w:ins w:id="183" w:author="Ashley Cramer" w:date="2025-01-12T17:14:00Z" w16du:dateUtc="2025-01-13T01:14:00Z">
        <w:r w:rsidR="006E0FFB">
          <w:t xml:space="preserve">Risk </w:t>
        </w:r>
      </w:ins>
      <w:del w:id="184" w:author="Ashley Cramer" w:date="2025-01-12T17:14:00Z" w16du:dateUtc="2025-01-13T01:14:00Z">
        <w:r w:rsidR="4723444D" w:rsidDel="006E0FFB">
          <w:delText>a</w:delText>
        </w:r>
        <w:r w:rsidDel="006E0FFB">
          <w:delText>nalysis</w:delText>
        </w:r>
      </w:del>
      <w:ins w:id="185" w:author="Ashley Cramer" w:date="2025-01-12T17:14:00Z" w16du:dateUtc="2025-01-13T01:14:00Z">
        <w:r w:rsidR="006E0FFB">
          <w:t>Analysis</w:t>
        </w:r>
      </w:ins>
    </w:p>
    <w:p w14:paraId="5711B29F" w14:textId="25D6B089" w:rsidR="00971620" w:rsidRDefault="00971620" w:rsidP="00971620">
      <w:r>
        <w:t xml:space="preserve">A </w:t>
      </w:r>
      <w:del w:id="186" w:author="Ashley Cramer" w:date="2025-01-12T17:14:00Z" w16du:dateUtc="2025-01-13T01:14:00Z">
        <w:r w:rsidDel="006E0FFB">
          <w:delText>benefit</w:delText>
        </w:r>
      </w:del>
      <w:ins w:id="187" w:author="Ashley Cramer" w:date="2025-01-12T17:14:00Z" w16du:dateUtc="2025-01-13T01:14:00Z">
        <w:r w:rsidR="006E0FFB">
          <w:t>Benefit</w:t>
        </w:r>
      </w:ins>
      <w:r>
        <w:t>-</w:t>
      </w:r>
      <w:del w:id="188" w:author="Ashley Cramer" w:date="2025-01-12T17:14:00Z" w16du:dateUtc="2025-01-13T01:14:00Z">
        <w:r w:rsidDel="006E0FFB">
          <w:delText xml:space="preserve">risk </w:delText>
        </w:r>
      </w:del>
      <w:ins w:id="189" w:author="Ashley Cramer" w:date="2025-01-12T17:14:00Z" w16du:dateUtc="2025-01-13T01:14:00Z">
        <w:r w:rsidR="006E0FFB">
          <w:t xml:space="preserve">Risk </w:t>
        </w:r>
      </w:ins>
      <w:del w:id="190" w:author="Ashley Cramer" w:date="2025-01-12T17:14:00Z" w16du:dateUtc="2025-01-13T01:14:00Z">
        <w:r w:rsidDel="006E0FFB">
          <w:delText xml:space="preserve">analysis </w:delText>
        </w:r>
      </w:del>
      <w:ins w:id="191" w:author="Ashley Cramer" w:date="2025-01-12T17:14:00Z" w16du:dateUtc="2025-01-13T01:14:00Z">
        <w:r w:rsidR="006E0FFB">
          <w:t xml:space="preserve">Analysis </w:t>
        </w:r>
      </w:ins>
      <w:r w:rsidR="00CC7317">
        <w:t>will be</w:t>
      </w:r>
      <w:r>
        <w:t xml:space="preserve"> performed on residual risks</w:t>
      </w:r>
      <w:r w:rsidR="009B0D2B">
        <w:t xml:space="preserve"> and the overall residual risk of the combination product</w:t>
      </w:r>
      <w:r>
        <w:t xml:space="preserve">. </w:t>
      </w:r>
      <w:r w:rsidR="00271E31">
        <w:t>This analysis is a matter of judgment and performed by experi</w:t>
      </w:r>
      <w:r w:rsidR="004A0203">
        <w:t xml:space="preserve">enced, knowledgeable, and competent professionals that are responsible for understanding and </w:t>
      </w:r>
      <w:r w:rsidR="000360C2">
        <w:t>considering</w:t>
      </w:r>
      <w:r w:rsidR="004A0203">
        <w:t xml:space="preserve"> the technical, clinical, and regulatory context of the </w:t>
      </w:r>
      <w:r w:rsidR="0056231D">
        <w:t>Risk Management</w:t>
      </w:r>
      <w:r w:rsidR="004A0203">
        <w:t xml:space="preserve"> decision.</w:t>
      </w:r>
    </w:p>
    <w:p w14:paraId="1A919C4C" w14:textId="00F812A6" w:rsidR="0096398B" w:rsidRDefault="0096398B" w:rsidP="00971620">
      <w:r w:rsidRPr="003347C0">
        <w:t xml:space="preserve">For a specific residual risk, if the risk is deemed unacceptable based on the criteria established in the </w:t>
      </w:r>
      <w:r w:rsidR="004349D2">
        <w:t>RMP</w:t>
      </w:r>
      <w:r w:rsidRPr="003347C0">
        <w:t xml:space="preserve"> and further risk control is not practicable, </w:t>
      </w:r>
      <w:r w:rsidR="00366248">
        <w:t xml:space="preserve">a </w:t>
      </w:r>
      <w:del w:id="192" w:author="Ashley Cramer" w:date="2025-01-12T17:15:00Z" w16du:dateUtc="2025-01-13T01:15:00Z">
        <w:r w:rsidR="00CC7317" w:rsidDel="006E0FFB">
          <w:delText>b</w:delText>
        </w:r>
        <w:r w:rsidR="00366248" w:rsidDel="006E0FFB">
          <w:delText>enefit</w:delText>
        </w:r>
      </w:del>
      <w:ins w:id="193" w:author="Ashley Cramer" w:date="2025-01-12T17:15:00Z" w16du:dateUtc="2025-01-13T01:15:00Z">
        <w:r w:rsidR="006E0FFB">
          <w:t>Benefit</w:t>
        </w:r>
      </w:ins>
      <w:r w:rsidR="00366248">
        <w:t>-</w:t>
      </w:r>
      <w:del w:id="194" w:author="Ashley Cramer" w:date="2025-01-12T17:15:00Z" w16du:dateUtc="2025-01-13T01:15:00Z">
        <w:r w:rsidR="00CC7317" w:rsidDel="006E0FFB">
          <w:delText>r</w:delText>
        </w:r>
        <w:r w:rsidR="00366248" w:rsidDel="006E0FFB">
          <w:delText xml:space="preserve">isk </w:delText>
        </w:r>
      </w:del>
      <w:ins w:id="195" w:author="Ashley Cramer" w:date="2025-01-12T17:15:00Z" w16du:dateUtc="2025-01-13T01:15:00Z">
        <w:r w:rsidR="006E0FFB">
          <w:t xml:space="preserve">Risk </w:t>
        </w:r>
      </w:ins>
      <w:del w:id="196" w:author="Ashley Cramer" w:date="2025-01-12T17:15:00Z" w16du:dateUtc="2025-01-13T01:15:00Z">
        <w:r w:rsidR="00CC7317" w:rsidDel="006E0FFB">
          <w:delText>a</w:delText>
        </w:r>
        <w:r w:rsidR="00366248" w:rsidDel="006E0FFB">
          <w:delText xml:space="preserve">nalysis </w:delText>
        </w:r>
      </w:del>
      <w:ins w:id="197" w:author="Ashley Cramer" w:date="2025-01-12T17:15:00Z" w16du:dateUtc="2025-01-13T01:15:00Z">
        <w:r w:rsidR="006E0FFB">
          <w:t xml:space="preserve">Analysis </w:t>
        </w:r>
      </w:ins>
      <w:r w:rsidR="002D36A7">
        <w:t>will</w:t>
      </w:r>
      <w:r w:rsidR="00366248">
        <w:t xml:space="preserve"> be performed for this individual risk</w:t>
      </w:r>
      <w:r w:rsidRPr="003347C0">
        <w:t>.</w:t>
      </w:r>
      <w:r>
        <w:t xml:space="preserve"> </w:t>
      </w:r>
    </w:p>
    <w:p w14:paraId="1F21E3CF" w14:textId="1CD980A1" w:rsidR="004A0203" w:rsidRDefault="004A0203" w:rsidP="00971620">
      <w:r>
        <w:t xml:space="preserve">The </w:t>
      </w:r>
      <w:del w:id="198" w:author="Ashley Cramer" w:date="2025-01-12T17:15:00Z" w16du:dateUtc="2025-01-13T01:15:00Z">
        <w:r w:rsidDel="006E0FFB">
          <w:delText>benefit</w:delText>
        </w:r>
      </w:del>
      <w:ins w:id="199" w:author="Ashley Cramer" w:date="2025-01-12T17:15:00Z" w16du:dateUtc="2025-01-13T01:15:00Z">
        <w:r w:rsidR="006E0FFB">
          <w:t>Benefit</w:t>
        </w:r>
      </w:ins>
      <w:r w:rsidR="4A46B865">
        <w:t>-</w:t>
      </w:r>
      <w:del w:id="200" w:author="Ashley Cramer" w:date="2025-01-12T17:15:00Z" w16du:dateUtc="2025-01-13T01:15:00Z">
        <w:r w:rsidDel="006E0FFB">
          <w:delText xml:space="preserve">risk </w:delText>
        </w:r>
      </w:del>
      <w:ins w:id="201" w:author="Ashley Cramer" w:date="2025-01-12T17:15:00Z" w16du:dateUtc="2025-01-13T01:15:00Z">
        <w:r w:rsidR="006E0FFB">
          <w:t xml:space="preserve">Risk </w:t>
        </w:r>
      </w:ins>
      <w:del w:id="202" w:author="Ashley Cramer" w:date="2025-01-12T17:15:00Z" w16du:dateUtc="2025-01-13T01:15:00Z">
        <w:r w:rsidDel="006E0FFB">
          <w:delText xml:space="preserve">analysis </w:delText>
        </w:r>
      </w:del>
      <w:ins w:id="203" w:author="Ashley Cramer" w:date="2025-01-12T17:15:00Z" w16du:dateUtc="2025-01-13T01:15:00Z">
        <w:r w:rsidR="006E0FFB">
          <w:t xml:space="preserve">Analysis </w:t>
        </w:r>
      </w:ins>
      <w:r w:rsidR="00CC7317">
        <w:t>will be</w:t>
      </w:r>
      <w:r w:rsidR="001C63DF">
        <w:t xml:space="preserve"> </w:t>
      </w:r>
      <w:r w:rsidR="00154CE5">
        <w:t xml:space="preserve">performed by a direct comparison of the benefits of the intended use of the product against the residual risk using available clinical data, literature, generally </w:t>
      </w:r>
      <w:r w:rsidR="00B16143">
        <w:t>acknowledged</w:t>
      </w:r>
      <w:r w:rsidR="00154CE5">
        <w:t xml:space="preserve"> state of the art, and clinical/medical expert opinion. The evaluation </w:t>
      </w:r>
      <w:r w:rsidR="001C63DF">
        <w:t xml:space="preserve">will </w:t>
      </w:r>
      <w:r w:rsidR="00154CE5">
        <w:t xml:space="preserve">include a detailed review of the </w:t>
      </w:r>
      <w:r w:rsidR="00B16143">
        <w:t>accompanying</w:t>
      </w:r>
      <w:r w:rsidR="00154CE5">
        <w:t xml:space="preserve"> information to determine i</w:t>
      </w:r>
      <w:r w:rsidR="00B16143">
        <w:t xml:space="preserve">f the risks are articulated. </w:t>
      </w:r>
    </w:p>
    <w:p w14:paraId="39D59462" w14:textId="6438E9A9" w:rsidR="00B16143" w:rsidRDefault="02A5F459" w:rsidP="00971620">
      <w:r>
        <w:t>B</w:t>
      </w:r>
      <w:r w:rsidR="72338C3D">
        <w:t>enefits</w:t>
      </w:r>
      <w:r w:rsidR="00B16143">
        <w:t xml:space="preserve"> arising from the intended product and its intended use are related to the likelihood and extent of improvement of health expected from its use. Benefits </w:t>
      </w:r>
      <w:r w:rsidR="002E420B">
        <w:t xml:space="preserve">will be </w:t>
      </w:r>
      <w:r w:rsidR="00B16143">
        <w:t>estimated based on the following factors:</w:t>
      </w:r>
    </w:p>
    <w:p w14:paraId="093E697A" w14:textId="1A62784F" w:rsidR="00B16143" w:rsidRDefault="00B16143" w:rsidP="006814AC">
      <w:pPr>
        <w:pStyle w:val="ListParagraph"/>
        <w:numPr>
          <w:ilvl w:val="0"/>
          <w:numId w:val="10"/>
        </w:numPr>
        <w:spacing w:after="60"/>
      </w:pPr>
      <w:r>
        <w:t xml:space="preserve">Type of expected benefit (e.g., </w:t>
      </w:r>
      <w:r w:rsidR="00680470">
        <w:t>lifesaving</w:t>
      </w:r>
      <w:r>
        <w:t xml:space="preserve"> treatment, essential in a given medical scenario or improves the quality of life of the patient)</w:t>
      </w:r>
    </w:p>
    <w:p w14:paraId="41FCBD79" w14:textId="630EBA5C" w:rsidR="00B16143" w:rsidRDefault="00B16143" w:rsidP="006814AC">
      <w:pPr>
        <w:pStyle w:val="ListParagraph"/>
        <w:numPr>
          <w:ilvl w:val="0"/>
          <w:numId w:val="10"/>
        </w:numPr>
        <w:spacing w:after="60"/>
      </w:pPr>
      <w:r>
        <w:t>Magnitude of expected benefits (</w:t>
      </w:r>
      <w:r w:rsidR="00680470">
        <w:t xml:space="preserve">e.g., degree to which the patient will experience therapeutic benefit) </w:t>
      </w:r>
    </w:p>
    <w:p w14:paraId="387A8BC1" w14:textId="28F15A6A" w:rsidR="00B16143" w:rsidRDefault="00B16143" w:rsidP="006814AC">
      <w:pPr>
        <w:pStyle w:val="ListParagraph"/>
        <w:numPr>
          <w:ilvl w:val="0"/>
          <w:numId w:val="10"/>
        </w:numPr>
        <w:spacing w:after="60"/>
      </w:pPr>
      <w:r>
        <w:t>Probability that the patient will experience the expected benefit (therapeutic efficacy)</w:t>
      </w:r>
    </w:p>
    <w:p w14:paraId="2E0BDB90" w14:textId="745FB614" w:rsidR="00B16143" w:rsidRDefault="00B16143" w:rsidP="006814AC">
      <w:pPr>
        <w:pStyle w:val="ListParagraph"/>
        <w:numPr>
          <w:ilvl w:val="0"/>
          <w:numId w:val="10"/>
        </w:numPr>
        <w:spacing w:after="60"/>
      </w:pPr>
      <w:r>
        <w:t>Duration of the expected effects</w:t>
      </w:r>
    </w:p>
    <w:p w14:paraId="0337F56E" w14:textId="77777777" w:rsidR="00680470" w:rsidRDefault="00B16143" w:rsidP="006814AC">
      <w:pPr>
        <w:pStyle w:val="ListParagraph"/>
        <w:numPr>
          <w:ilvl w:val="0"/>
          <w:numId w:val="10"/>
        </w:numPr>
        <w:spacing w:after="60"/>
      </w:pPr>
      <w:r>
        <w:t>Medical necessity if the product addresses unmet needs by other therapies</w:t>
      </w:r>
    </w:p>
    <w:p w14:paraId="5172EDA4" w14:textId="6F2DDDCC" w:rsidR="00F303B0" w:rsidRDefault="00680470" w:rsidP="00680470">
      <w:r>
        <w:t xml:space="preserve">Interviews </w:t>
      </w:r>
      <w:r w:rsidR="002E420B">
        <w:t xml:space="preserve">may </w:t>
      </w:r>
      <w:r>
        <w:t xml:space="preserve">be held with intended users or other parties </w:t>
      </w:r>
      <w:r w:rsidR="0001172F">
        <w:t xml:space="preserve">that help to provide insight into the clinical usefulness of the product, component, or process. When relevant, the benefit risk </w:t>
      </w:r>
      <w:r w:rsidR="00F303B0">
        <w:t>analysis</w:t>
      </w:r>
      <w:r w:rsidR="0001172F">
        <w:t xml:space="preserve"> can be compared to similar products to see if there are alternative </w:t>
      </w:r>
      <w:r w:rsidR="006A2EC9">
        <w:t>solutions</w:t>
      </w:r>
      <w:r w:rsidR="0001172F">
        <w:t xml:space="preserve"> without the same level of risk available. When there are significant risks</w:t>
      </w:r>
      <w:r w:rsidR="00F303B0">
        <w:t xml:space="preserve"> and the benefit of the intended use is uncertain, the anticipated performance or effectiveness</w:t>
      </w:r>
      <w:r w:rsidR="002E420B">
        <w:t xml:space="preserve"> will be</w:t>
      </w:r>
      <w:r w:rsidR="00F303B0">
        <w:t xml:space="preserve"> verified through a simulated use study or clinical investigation. </w:t>
      </w:r>
    </w:p>
    <w:p w14:paraId="1E7F5228" w14:textId="16ED67D4" w:rsidR="00B16143" w:rsidRDefault="3E23D279" w:rsidP="00680470">
      <w:r>
        <w:t>R</w:t>
      </w:r>
      <w:r w:rsidR="18F714BA">
        <w:t>esults</w:t>
      </w:r>
      <w:r w:rsidR="00F303B0">
        <w:t xml:space="preserve"> of the </w:t>
      </w:r>
      <w:del w:id="204" w:author="Ashley Cramer" w:date="2025-01-12T17:15:00Z" w16du:dateUtc="2025-01-13T01:15:00Z">
        <w:r w:rsidR="00F303B0" w:rsidDel="006E0FFB">
          <w:delText>benefit</w:delText>
        </w:r>
      </w:del>
      <w:ins w:id="205" w:author="Ashley Cramer" w:date="2025-01-12T17:15:00Z" w16du:dateUtc="2025-01-13T01:15:00Z">
        <w:r w:rsidR="006E0FFB">
          <w:t>Benefit</w:t>
        </w:r>
      </w:ins>
      <w:r w:rsidR="00F303B0">
        <w:t>-</w:t>
      </w:r>
      <w:del w:id="206" w:author="Ashley Cramer" w:date="2025-01-12T17:15:00Z" w16du:dateUtc="2025-01-13T01:15:00Z">
        <w:r w:rsidR="00F303B0" w:rsidDel="006E0FFB">
          <w:delText xml:space="preserve">risk </w:delText>
        </w:r>
      </w:del>
      <w:ins w:id="207" w:author="Ashley Cramer" w:date="2025-01-12T17:15:00Z" w16du:dateUtc="2025-01-13T01:15:00Z">
        <w:r w:rsidR="006E0FFB">
          <w:t xml:space="preserve">Risk </w:t>
        </w:r>
      </w:ins>
      <w:del w:id="208" w:author="Ashley Cramer" w:date="2025-01-12T17:15:00Z" w16du:dateUtc="2025-01-13T01:15:00Z">
        <w:r w:rsidR="005F6EF6" w:rsidDel="006E0FFB">
          <w:delText>analysis</w:delText>
        </w:r>
        <w:r w:rsidR="00F303B0" w:rsidDel="006E0FFB">
          <w:delText xml:space="preserve"> </w:delText>
        </w:r>
      </w:del>
      <w:ins w:id="209" w:author="Ashley Cramer" w:date="2025-01-12T17:15:00Z" w16du:dateUtc="2025-01-13T01:15:00Z">
        <w:r w:rsidR="006E0FFB">
          <w:t xml:space="preserve">Analysis </w:t>
        </w:r>
      </w:ins>
      <w:r w:rsidR="002E420B">
        <w:t>will be</w:t>
      </w:r>
      <w:r w:rsidR="00F303B0">
        <w:t xml:space="preserve"> documented in a </w:t>
      </w:r>
      <w:del w:id="210" w:author="Ashley Cramer" w:date="2025-01-12T17:15:00Z" w16du:dateUtc="2025-01-13T01:15:00Z">
        <w:r w:rsidR="00F303B0" w:rsidDel="006E0FFB">
          <w:delText>benefit</w:delText>
        </w:r>
      </w:del>
      <w:ins w:id="211" w:author="Ashley Cramer" w:date="2025-01-12T17:15:00Z" w16du:dateUtc="2025-01-13T01:15:00Z">
        <w:r w:rsidR="006E0FFB">
          <w:t>Benefit</w:t>
        </w:r>
      </w:ins>
      <w:r w:rsidR="00F303B0">
        <w:t>-</w:t>
      </w:r>
      <w:del w:id="212" w:author="Ashley Cramer" w:date="2025-01-12T17:15:00Z" w16du:dateUtc="2025-01-13T01:15:00Z">
        <w:r w:rsidR="00F303B0" w:rsidDel="006E0FFB">
          <w:delText xml:space="preserve">risk </w:delText>
        </w:r>
      </w:del>
      <w:ins w:id="213" w:author="Ashley Cramer" w:date="2025-01-12T17:15:00Z" w16du:dateUtc="2025-01-13T01:15:00Z">
        <w:r w:rsidR="006E0FFB">
          <w:t xml:space="preserve">Risk </w:t>
        </w:r>
      </w:ins>
      <w:del w:id="214" w:author="Ashley Cramer" w:date="2025-01-12T17:15:00Z" w16du:dateUtc="2025-01-13T01:15:00Z">
        <w:r w:rsidR="005F6EF6" w:rsidDel="006E0FFB">
          <w:delText>analysis</w:delText>
        </w:r>
        <w:r w:rsidR="00F303B0" w:rsidDel="006E0FFB">
          <w:delText xml:space="preserve"> </w:delText>
        </w:r>
      </w:del>
      <w:ins w:id="215" w:author="Ashley Cramer" w:date="2025-01-12T17:15:00Z" w16du:dateUtc="2025-01-13T01:15:00Z">
        <w:r w:rsidR="006E0FFB">
          <w:t xml:space="preserve">Analysis </w:t>
        </w:r>
      </w:ins>
      <w:r w:rsidR="00F303B0">
        <w:t>summary document and appro</w:t>
      </w:r>
      <w:r w:rsidR="005F6EF6">
        <w:t xml:space="preserve">ved per the </w:t>
      </w:r>
      <w:r w:rsidR="00006F40">
        <w:t>RMP</w:t>
      </w:r>
      <w:r w:rsidR="005F6EF6">
        <w:t xml:space="preserve">. If the results of the </w:t>
      </w:r>
      <w:r w:rsidR="005F6EF6">
        <w:lastRenderedPageBreak/>
        <w:t xml:space="preserve">analysis do not support that the medical benefits outweigh the residual risk, additional risk control measures and/or modification of the design and its intended use </w:t>
      </w:r>
      <w:r w:rsidR="002E420B">
        <w:t>will be</w:t>
      </w:r>
      <w:r w:rsidR="005F6EF6">
        <w:t xml:space="preserve"> required </w:t>
      </w:r>
      <w:r w:rsidR="000360C2">
        <w:t>to</w:t>
      </w:r>
      <w:r w:rsidR="005F6EF6">
        <w:t xml:space="preserve"> reduce risk to an acceptable level. Further modifications that can be made include: </w:t>
      </w:r>
    </w:p>
    <w:p w14:paraId="120B4485" w14:textId="5CBA08C8" w:rsidR="005F6EF6" w:rsidRDefault="00DA5E39" w:rsidP="006814AC">
      <w:pPr>
        <w:pStyle w:val="ListParagraph"/>
        <w:numPr>
          <w:ilvl w:val="0"/>
          <w:numId w:val="10"/>
        </w:numPr>
        <w:spacing w:after="60"/>
      </w:pPr>
      <w:r>
        <w:t>Changes to user interface</w:t>
      </w:r>
    </w:p>
    <w:p w14:paraId="75844CC4" w14:textId="038EC297" w:rsidR="00DA5E39" w:rsidRDefault="00DA5E39" w:rsidP="006814AC">
      <w:pPr>
        <w:pStyle w:val="ListParagraph"/>
        <w:numPr>
          <w:ilvl w:val="0"/>
          <w:numId w:val="10"/>
        </w:numPr>
        <w:spacing w:after="60"/>
      </w:pPr>
      <w:r>
        <w:t>Improvement in usability</w:t>
      </w:r>
    </w:p>
    <w:p w14:paraId="23EB223A" w14:textId="76573102" w:rsidR="00DA5E39" w:rsidRDefault="00DA5E39" w:rsidP="006814AC">
      <w:pPr>
        <w:pStyle w:val="ListParagraph"/>
        <w:numPr>
          <w:ilvl w:val="0"/>
          <w:numId w:val="10"/>
        </w:numPr>
        <w:spacing w:after="60"/>
      </w:pPr>
      <w:r>
        <w:t>Design changes to improve functionality, reliability, robustness, or constituent interactions</w:t>
      </w:r>
    </w:p>
    <w:p w14:paraId="41F24592" w14:textId="629C9992" w:rsidR="00DA5E39" w:rsidRDefault="00DA5E39" w:rsidP="006814AC">
      <w:pPr>
        <w:pStyle w:val="ListParagraph"/>
        <w:numPr>
          <w:ilvl w:val="0"/>
          <w:numId w:val="10"/>
        </w:numPr>
        <w:spacing w:after="60"/>
      </w:pPr>
      <w:r>
        <w:t>Incorporation of safety features in the design</w:t>
      </w:r>
    </w:p>
    <w:p w14:paraId="539E2AE1" w14:textId="52D297BB" w:rsidR="00DA5E39" w:rsidRDefault="00DA5E39" w:rsidP="006814AC">
      <w:pPr>
        <w:pStyle w:val="ListParagraph"/>
        <w:numPr>
          <w:ilvl w:val="0"/>
          <w:numId w:val="10"/>
        </w:numPr>
        <w:spacing w:after="60"/>
      </w:pPr>
      <w:r>
        <w:t>Process changes including equipment updates</w:t>
      </w:r>
    </w:p>
    <w:p w14:paraId="361EB683" w14:textId="0953CB4F" w:rsidR="00DA5E39" w:rsidRDefault="00DA5E39" w:rsidP="006814AC">
      <w:pPr>
        <w:pStyle w:val="ListParagraph"/>
        <w:numPr>
          <w:ilvl w:val="0"/>
          <w:numId w:val="10"/>
        </w:numPr>
        <w:spacing w:after="60"/>
      </w:pPr>
      <w:r>
        <w:t>Improvements in detection during process</w:t>
      </w:r>
    </w:p>
    <w:p w14:paraId="3CD54D00" w14:textId="2284D15E" w:rsidR="00DA5E39" w:rsidRDefault="00DA5E39" w:rsidP="006814AC">
      <w:pPr>
        <w:pStyle w:val="ListParagraph"/>
        <w:numPr>
          <w:ilvl w:val="0"/>
          <w:numId w:val="10"/>
        </w:numPr>
        <w:spacing w:after="60"/>
      </w:pPr>
      <w:r>
        <w:t xml:space="preserve">Updates to improve process capability </w:t>
      </w:r>
    </w:p>
    <w:p w14:paraId="2A315ED1" w14:textId="6C08AAED" w:rsidR="009E4B2C" w:rsidRDefault="004F643D" w:rsidP="009E4B2C">
      <w:pPr>
        <w:pStyle w:val="SOPNumbering"/>
        <w:numPr>
          <w:ilvl w:val="2"/>
          <w:numId w:val="5"/>
        </w:numPr>
      </w:pPr>
      <w:r>
        <w:t>Risks arising from risk control measures</w:t>
      </w:r>
    </w:p>
    <w:p w14:paraId="55D7B156" w14:textId="37216E30" w:rsidR="00E06F0D" w:rsidRDefault="00E06F0D" w:rsidP="00B43C0C">
      <w:r>
        <w:t xml:space="preserve">The effects of risk control measures </w:t>
      </w:r>
      <w:r w:rsidR="002E420B">
        <w:t>will be</w:t>
      </w:r>
      <w:r>
        <w:t xml:space="preserve"> reviewed </w:t>
      </w:r>
      <w:r w:rsidR="008169D9">
        <w:t>to determine if</w:t>
      </w:r>
      <w:r w:rsidR="003A51D1">
        <w:t>:</w:t>
      </w:r>
    </w:p>
    <w:p w14:paraId="0AA838C6" w14:textId="4A1784E2" w:rsidR="00E06F0D" w:rsidRDefault="008169D9" w:rsidP="006814AC">
      <w:pPr>
        <w:pStyle w:val="ListParagraph"/>
        <w:numPr>
          <w:ilvl w:val="0"/>
          <w:numId w:val="10"/>
        </w:numPr>
        <w:spacing w:after="60"/>
      </w:pPr>
      <w:r>
        <w:t xml:space="preserve">New hazards or hazardous situations have been introduced </w:t>
      </w:r>
    </w:p>
    <w:p w14:paraId="4BF69347" w14:textId="28C1EF6C" w:rsidR="000D4727" w:rsidRDefault="002E420B" w:rsidP="006814AC">
      <w:pPr>
        <w:pStyle w:val="ListParagraph"/>
        <w:numPr>
          <w:ilvl w:val="0"/>
          <w:numId w:val="10"/>
        </w:numPr>
        <w:spacing w:after="60"/>
      </w:pPr>
      <w:r>
        <w:t>E</w:t>
      </w:r>
      <w:r w:rsidR="00E33899">
        <w:t>stimated risk</w:t>
      </w:r>
      <w:r w:rsidR="00E06F0D">
        <w:t>s</w:t>
      </w:r>
      <w:r w:rsidR="00E33899">
        <w:t xml:space="preserve"> for </w:t>
      </w:r>
      <w:r w:rsidR="00E06F0D">
        <w:t xml:space="preserve">previously identified </w:t>
      </w:r>
      <w:r w:rsidR="00E33899">
        <w:t xml:space="preserve">hazardous situations </w:t>
      </w:r>
      <w:r w:rsidR="003A51D1">
        <w:t xml:space="preserve">have been </w:t>
      </w:r>
      <w:r w:rsidR="000D4727">
        <w:t>altered by the introduction of risk control measures</w:t>
      </w:r>
    </w:p>
    <w:p w14:paraId="571E725D" w14:textId="4AE509DA" w:rsidR="009E4B2C" w:rsidRDefault="002163EE" w:rsidP="000D4727">
      <w:r>
        <w:t xml:space="preserve">Additional hazards that are generated </w:t>
      </w:r>
      <w:r w:rsidR="00F74AB2">
        <w:t>will be</w:t>
      </w:r>
      <w:r>
        <w:t xml:space="preserve"> assessed, evaluated, and if required, controlled. The appropriate documentation </w:t>
      </w:r>
      <w:r w:rsidR="00F74AB2">
        <w:t>will be</w:t>
      </w:r>
      <w:r>
        <w:t xml:space="preserve"> updated to record these activities so that the review is documented and incorporated in the </w:t>
      </w:r>
      <w:r w:rsidR="00507116">
        <w:t>RMF</w:t>
      </w:r>
      <w:r>
        <w:t xml:space="preserve">. </w:t>
      </w:r>
    </w:p>
    <w:p w14:paraId="297F3933" w14:textId="7AE87B2B" w:rsidR="002163EE" w:rsidRDefault="002163EE" w:rsidP="002163EE">
      <w:pPr>
        <w:pStyle w:val="SOPNumbering"/>
        <w:numPr>
          <w:ilvl w:val="2"/>
          <w:numId w:val="5"/>
        </w:numPr>
      </w:pPr>
      <w:r>
        <w:t>Completeness of risk control</w:t>
      </w:r>
    </w:p>
    <w:p w14:paraId="0D7096E6" w14:textId="218F0AB2" w:rsidR="009F34B1" w:rsidRDefault="00586B7F" w:rsidP="009F34B1">
      <w:r>
        <w:t>R</w:t>
      </w:r>
      <w:r w:rsidR="006E483D">
        <w:t xml:space="preserve">isk control activities </w:t>
      </w:r>
      <w:r>
        <w:t xml:space="preserve">will be reviewed </w:t>
      </w:r>
      <w:r w:rsidR="00EB394A">
        <w:t>to ensure that the risk</w:t>
      </w:r>
      <w:r w:rsidR="00F54206">
        <w:t>s</w:t>
      </w:r>
      <w:r w:rsidR="00EB394A">
        <w:t xml:space="preserve"> from all identified hazardous situations are </w:t>
      </w:r>
      <w:r w:rsidR="00671221">
        <w:t>considered,</w:t>
      </w:r>
      <w:r w:rsidR="00EB394A">
        <w:t xml:space="preserve"> and risk control activities are complete</w:t>
      </w:r>
      <w:r w:rsidR="00403F43">
        <w:t>d</w:t>
      </w:r>
      <w:del w:id="216" w:author="Ashley Cramer" w:date="2025-01-24T14:25:00Z" w16du:dateUtc="2025-01-24T22:25:00Z">
        <w:r w:rsidR="00EB394A" w:rsidDel="00CF0745">
          <w:delText xml:space="preserve">. </w:delText>
        </w:r>
        <w:r w:rsidR="009F34B1" w:rsidRPr="009F34B1" w:rsidDel="00CF0745">
          <w:delText xml:space="preserve"> </w:delText>
        </w:r>
      </w:del>
      <w:ins w:id="217" w:author="Ashley Cramer" w:date="2025-01-24T14:25:00Z" w16du:dateUtc="2025-01-24T22:25:00Z">
        <w:r w:rsidR="00CF0745">
          <w:t xml:space="preserve">. </w:t>
        </w:r>
      </w:ins>
      <w:r w:rsidR="009F34B1">
        <w:t xml:space="preserve">During development, these reviews may be conducted concurrently with </w:t>
      </w:r>
      <w:r w:rsidR="00D67808">
        <w:t>Design Control</w:t>
      </w:r>
      <w:r w:rsidR="009F34B1">
        <w:t xml:space="preserve"> phase reviews. Risk controls and their implementation, verification, and re-evaluation can be added as columns to the </w:t>
      </w:r>
      <w:commentRangeStart w:id="218"/>
      <w:commentRangeStart w:id="219"/>
      <w:r w:rsidR="6AFA9390">
        <w:t xml:space="preserve">product </w:t>
      </w:r>
      <w:r w:rsidR="009F34B1">
        <w:t>risk assessment</w:t>
      </w:r>
      <w:commentRangeEnd w:id="218"/>
      <w:r>
        <w:rPr>
          <w:rStyle w:val="CommentReference"/>
        </w:rPr>
        <w:commentReference w:id="218"/>
      </w:r>
      <w:commentRangeEnd w:id="219"/>
      <w:r w:rsidR="00CE70E2">
        <w:rPr>
          <w:rStyle w:val="CommentReference"/>
        </w:rPr>
        <w:commentReference w:id="219"/>
      </w:r>
      <w:r w:rsidR="00D549DF">
        <w:t>/hazard analysis</w:t>
      </w:r>
      <w:r w:rsidR="009F34B1">
        <w:t xml:space="preserve"> to properly document activities and results. </w:t>
      </w:r>
    </w:p>
    <w:p w14:paraId="391875E8" w14:textId="33D19EA9" w:rsidR="002163EE" w:rsidRDefault="5950B536" w:rsidP="002163EE">
      <w:r>
        <w:t>R</w:t>
      </w:r>
      <w:r w:rsidR="72062680">
        <w:t>esults</w:t>
      </w:r>
      <w:r w:rsidR="00EB394A">
        <w:t xml:space="preserve"> of the review </w:t>
      </w:r>
      <w:r w:rsidR="003050A2">
        <w:t xml:space="preserve">will be </w:t>
      </w:r>
      <w:r w:rsidR="00EB394A">
        <w:t xml:space="preserve">recorded in the </w:t>
      </w:r>
      <w:r w:rsidR="00507116">
        <w:t>RMF</w:t>
      </w:r>
      <w:r w:rsidR="00EB394A">
        <w:t xml:space="preserve">. </w:t>
      </w:r>
    </w:p>
    <w:p w14:paraId="5A524203" w14:textId="03CF68EC" w:rsidR="00E40C30" w:rsidRDefault="0012703E" w:rsidP="00101346">
      <w:pPr>
        <w:pStyle w:val="SOPNumbering"/>
        <w:numPr>
          <w:ilvl w:val="1"/>
          <w:numId w:val="5"/>
        </w:numPr>
      </w:pPr>
      <w:r>
        <w:t>Evaluation of overall residual risk</w:t>
      </w:r>
    </w:p>
    <w:p w14:paraId="4C20C976" w14:textId="61A07202" w:rsidR="00AB4EC6" w:rsidRDefault="00DA5E39" w:rsidP="00AB4EC6">
      <w:r>
        <w:t xml:space="preserve">After all risk control measures are implemented and verified, </w:t>
      </w:r>
      <w:r w:rsidR="00F85B2B">
        <w:t>evaluat</w:t>
      </w:r>
      <w:r w:rsidR="005407DD">
        <w:t>ion of</w:t>
      </w:r>
      <w:r w:rsidR="00F85B2B">
        <w:t xml:space="preserve"> the overall residual risk</w:t>
      </w:r>
      <w:r w:rsidR="005407DD">
        <w:t xml:space="preserve"> </w:t>
      </w:r>
      <w:r w:rsidR="005F4719">
        <w:t>will</w:t>
      </w:r>
      <w:r w:rsidR="005407DD">
        <w:t xml:space="preserve"> be performed</w:t>
      </w:r>
      <w:r>
        <w:t xml:space="preserve">. The method for determining overall residual risk </w:t>
      </w:r>
      <w:r w:rsidR="005F4719">
        <w:t xml:space="preserve">will be </w:t>
      </w:r>
      <w:r>
        <w:t xml:space="preserve">documented in </w:t>
      </w:r>
      <w:r>
        <w:lastRenderedPageBreak/>
        <w:t xml:space="preserve">the </w:t>
      </w:r>
      <w:r w:rsidR="004349D2">
        <w:t>RMP</w:t>
      </w:r>
      <w:r>
        <w:t xml:space="preserve">. This evaluation </w:t>
      </w:r>
      <w:r w:rsidR="005F4719">
        <w:t xml:space="preserve">will </w:t>
      </w:r>
      <w:r>
        <w:t xml:space="preserve">consider contributions from all residual risks in relation to benefits of the intended use based on the criteria of acceptability defined in the </w:t>
      </w:r>
      <w:r w:rsidR="004349D2">
        <w:t>RMP</w:t>
      </w:r>
      <w:r>
        <w:t xml:space="preserve">. </w:t>
      </w:r>
    </w:p>
    <w:p w14:paraId="676081AE" w14:textId="6AED26AF" w:rsidR="00DA5E39" w:rsidRDefault="00DA5E39" w:rsidP="00AB4EC6">
      <w:r>
        <w:t xml:space="preserve">If the outcome of the evaluation of overall residual risk is judged acceptable, any significant residual risks </w:t>
      </w:r>
      <w:r w:rsidR="003D4627">
        <w:t>will be</w:t>
      </w:r>
      <w:r>
        <w:t xml:space="preserve"> disclosed to the user</w:t>
      </w:r>
      <w:r w:rsidR="00EF3F60">
        <w:t xml:space="preserve"> in accompanying documentation</w:t>
      </w:r>
      <w:r>
        <w:t xml:space="preserve">. If the outcome is judged unacceptable, additional risk control measures or modification of the intended use </w:t>
      </w:r>
      <w:r w:rsidR="003D4627">
        <w:t>will be</w:t>
      </w:r>
      <w:r>
        <w:t xml:space="preserve"> required. The evaluation and </w:t>
      </w:r>
      <w:r w:rsidR="26509475">
        <w:t>its</w:t>
      </w:r>
      <w:r>
        <w:t xml:space="preserve"> results </w:t>
      </w:r>
      <w:r w:rsidR="003D4627">
        <w:t>will be</w:t>
      </w:r>
      <w:r>
        <w:t xml:space="preserve"> included in the </w:t>
      </w:r>
      <w:r w:rsidR="00507116">
        <w:t>RMF</w:t>
      </w:r>
      <w:r>
        <w:t xml:space="preserve"> a</w:t>
      </w:r>
      <w:r w:rsidR="00F13D84">
        <w:t xml:space="preserve">s an overall residual risk evaluation report. </w:t>
      </w:r>
    </w:p>
    <w:p w14:paraId="7D291979" w14:textId="2B517783" w:rsidR="0012703E" w:rsidRDefault="00313E9F" w:rsidP="00101346">
      <w:pPr>
        <w:pStyle w:val="SOPNumbering"/>
        <w:numPr>
          <w:ilvl w:val="1"/>
          <w:numId w:val="5"/>
        </w:numPr>
      </w:pPr>
      <w:r>
        <w:t>Risk Management</w:t>
      </w:r>
      <w:r w:rsidR="0012703E">
        <w:t xml:space="preserve"> review</w:t>
      </w:r>
      <w:r w:rsidR="007D0B79">
        <w:t xml:space="preserve"> and report</w:t>
      </w:r>
    </w:p>
    <w:p w14:paraId="1BCE6CDE" w14:textId="296EB62D" w:rsidR="007D0B79" w:rsidRDefault="71069172" w:rsidP="007D0B79">
      <w:r>
        <w:t>E</w:t>
      </w:r>
      <w:r w:rsidR="2007BCA3">
        <w:t>xecution</w:t>
      </w:r>
      <w:r w:rsidR="00852179">
        <w:t xml:space="preserve"> of the </w:t>
      </w:r>
      <w:r w:rsidR="00F90199">
        <w:t>RMP</w:t>
      </w:r>
      <w:r w:rsidR="00852179">
        <w:t xml:space="preserve"> </w:t>
      </w:r>
      <w:r w:rsidR="003D4627">
        <w:t>will be</w:t>
      </w:r>
      <w:r w:rsidR="00852179">
        <w:t xml:space="preserve"> evaluated for completeness p</w:t>
      </w:r>
      <w:r w:rsidR="007D0B79">
        <w:t>rior to release for commercial production</w:t>
      </w:r>
      <w:del w:id="220" w:author="Ashley Cramer" w:date="2025-01-22T08:27:00Z" w16du:dateUtc="2025-01-22T16:27:00Z">
        <w:r w:rsidR="003D117C" w:rsidDel="006C6478">
          <w:delText xml:space="preserve"> </w:delText>
        </w:r>
        <w:commentRangeStart w:id="221"/>
        <w:commentRangeStart w:id="222"/>
        <w:r w:rsidR="003D117C" w:rsidDel="006C6478">
          <w:delText>or clinical use</w:delText>
        </w:r>
      </w:del>
      <w:r w:rsidR="00852179">
        <w:t>.</w:t>
      </w:r>
      <w:commentRangeEnd w:id="221"/>
      <w:r>
        <w:rPr>
          <w:rStyle w:val="CommentReference"/>
        </w:rPr>
        <w:commentReference w:id="221"/>
      </w:r>
      <w:commentRangeEnd w:id="222"/>
      <w:r w:rsidR="0076702D">
        <w:rPr>
          <w:rStyle w:val="CommentReference"/>
        </w:rPr>
        <w:commentReference w:id="222"/>
      </w:r>
      <w:r w:rsidR="007D0B79">
        <w:t xml:space="preserve"> Th</w:t>
      </w:r>
      <w:r w:rsidR="001B302E">
        <w:t xml:space="preserve">e </w:t>
      </w:r>
      <w:r w:rsidR="007D0B79">
        <w:t xml:space="preserve">review </w:t>
      </w:r>
      <w:r w:rsidR="003D4627">
        <w:t xml:space="preserve">will </w:t>
      </w:r>
      <w:r w:rsidR="007D0B79">
        <w:t>ensure the following</w:t>
      </w:r>
      <w:r w:rsidR="001B302E">
        <w:t>,</w:t>
      </w:r>
      <w:r w:rsidR="007D0B79">
        <w:t xml:space="preserve"> at a minimum: </w:t>
      </w:r>
    </w:p>
    <w:p w14:paraId="4A7ECF21" w14:textId="447294FB" w:rsidR="007D0B79" w:rsidRDefault="007D0B79" w:rsidP="006814AC">
      <w:pPr>
        <w:pStyle w:val="ListParagraph"/>
        <w:numPr>
          <w:ilvl w:val="0"/>
          <w:numId w:val="10"/>
        </w:numPr>
        <w:spacing w:after="60"/>
      </w:pPr>
      <w:r>
        <w:t xml:space="preserve">Risk </w:t>
      </w:r>
      <w:r w:rsidR="00B8677C">
        <w:t xml:space="preserve">Management Plan </w:t>
      </w:r>
      <w:r w:rsidR="00901F0A">
        <w:t>has</w:t>
      </w:r>
      <w:r>
        <w:t xml:space="preserve"> been appropriatel</w:t>
      </w:r>
      <w:r w:rsidR="00901F0A">
        <w:t xml:space="preserve">y executed </w:t>
      </w:r>
    </w:p>
    <w:p w14:paraId="5467301E" w14:textId="6D15E7E1" w:rsidR="007D0B79" w:rsidRDefault="0056231D" w:rsidP="006814AC">
      <w:pPr>
        <w:pStyle w:val="ListParagraph"/>
        <w:numPr>
          <w:ilvl w:val="0"/>
          <w:numId w:val="10"/>
        </w:numPr>
        <w:spacing w:after="60"/>
      </w:pPr>
      <w:r>
        <w:t>Risk Management</w:t>
      </w:r>
      <w:r w:rsidR="007D0B79">
        <w:t xml:space="preserve"> process has been appropriately implemented in accordance with this procedure</w:t>
      </w:r>
    </w:p>
    <w:p w14:paraId="6E82EE81" w14:textId="35272811" w:rsidR="007D0B79" w:rsidRDefault="0072379C" w:rsidP="006814AC">
      <w:pPr>
        <w:pStyle w:val="ListParagraph"/>
        <w:numPr>
          <w:ilvl w:val="0"/>
          <w:numId w:val="10"/>
        </w:numPr>
        <w:spacing w:after="60"/>
      </w:pPr>
      <w:r>
        <w:t>O</w:t>
      </w:r>
      <w:r w:rsidR="007D0B79">
        <w:t>verall residual risk acceptability and overall benefit risk analysis have been determined</w:t>
      </w:r>
      <w:r w:rsidR="00901F0A">
        <w:t xml:space="preserve"> and meet risk acceptability criteria </w:t>
      </w:r>
    </w:p>
    <w:p w14:paraId="68D9E14C" w14:textId="460DFF7E" w:rsidR="007D0B79" w:rsidRDefault="007D0B79" w:rsidP="006814AC">
      <w:pPr>
        <w:pStyle w:val="ListParagraph"/>
        <w:numPr>
          <w:ilvl w:val="0"/>
          <w:numId w:val="10"/>
        </w:numPr>
        <w:spacing w:after="60"/>
      </w:pPr>
      <w:r>
        <w:t>Appropriate methods to collect and review information in the production and post-production phases have been determined and are in place</w:t>
      </w:r>
    </w:p>
    <w:p w14:paraId="1CF614C0" w14:textId="71CC3640" w:rsidR="007D0B79" w:rsidRDefault="007D0B79" w:rsidP="006814AC">
      <w:pPr>
        <w:pStyle w:val="ListParagraph"/>
        <w:numPr>
          <w:ilvl w:val="0"/>
          <w:numId w:val="10"/>
        </w:numPr>
        <w:spacing w:after="60"/>
      </w:pPr>
      <w:r>
        <w:t>Requirements for disclosure of overall and individual residual risks through product labeling and other forms of user communication have been determined</w:t>
      </w:r>
    </w:p>
    <w:p w14:paraId="6FE01D7D" w14:textId="4DD9CF63" w:rsidR="008D4011" w:rsidRDefault="00EC538B" w:rsidP="00EC538B">
      <w:pPr>
        <w:sectPr w:rsidR="008D4011">
          <w:pgSz w:w="12240" w:h="15840"/>
          <w:pgMar w:top="1440" w:right="1440" w:bottom="1440" w:left="1440" w:header="720" w:footer="720" w:gutter="0"/>
          <w:cols w:space="720"/>
          <w:docGrid w:linePitch="360"/>
        </w:sectPr>
      </w:pPr>
      <w:r>
        <w:t xml:space="preserve">The review and its results </w:t>
      </w:r>
      <w:r w:rsidR="0072379C">
        <w:t>will be</w:t>
      </w:r>
      <w:r>
        <w:t xml:space="preserve"> documented as a report that consists of the executed </w:t>
      </w:r>
      <w:r w:rsidR="004349D2">
        <w:t>RMP</w:t>
      </w:r>
      <w:r>
        <w:t xml:space="preserve"> and all associated records or reference to those as outlined in the plan. </w:t>
      </w:r>
      <w:r w:rsidR="00031154">
        <w:t xml:space="preserve">Reference TMP-006 Risk Management Report. </w:t>
      </w:r>
      <w:r>
        <w:t xml:space="preserve">Upon review and approval, the report </w:t>
      </w:r>
      <w:r w:rsidR="0072379C">
        <w:t>will be</w:t>
      </w:r>
      <w:r>
        <w:t xml:space="preserve"> maintained as a part of the RMF. This report </w:t>
      </w:r>
      <w:r w:rsidR="0072379C">
        <w:t>will be</w:t>
      </w:r>
      <w:r>
        <w:t xml:space="preserve"> shared with management and </w:t>
      </w:r>
      <w:r w:rsidR="007F48ED">
        <w:t xml:space="preserve">will </w:t>
      </w:r>
      <w:r>
        <w:t xml:space="preserve">document the original </w:t>
      </w:r>
      <w:r w:rsidR="005553D6">
        <w:t xml:space="preserve">risk management </w:t>
      </w:r>
      <w:r>
        <w:t>decision.</w:t>
      </w:r>
    </w:p>
    <w:p w14:paraId="218F34FE" w14:textId="5C2B6515" w:rsidR="00AB4EC6" w:rsidRDefault="00AB4EC6" w:rsidP="00740D33">
      <w:pPr>
        <w:pStyle w:val="SOPNumbering"/>
        <w:numPr>
          <w:ilvl w:val="1"/>
          <w:numId w:val="5"/>
        </w:numPr>
      </w:pPr>
      <w:r>
        <w:lastRenderedPageBreak/>
        <w:t>Produc</w:t>
      </w:r>
      <w:r w:rsidR="00E010F9">
        <w:t>t</w:t>
      </w:r>
      <w:r>
        <w:t xml:space="preserve"> </w:t>
      </w:r>
      <w:r w:rsidR="416EE7D4">
        <w:t>a</w:t>
      </w:r>
      <w:r>
        <w:t>vailability (</w:t>
      </w:r>
      <w:r w:rsidR="38525668">
        <w:t>s</w:t>
      </w:r>
      <w:r>
        <w:t xml:space="preserve">upply </w:t>
      </w:r>
      <w:r w:rsidR="7079A34D">
        <w:t>c</w:t>
      </w:r>
      <w:r>
        <w:t xml:space="preserve">hain </w:t>
      </w:r>
      <w:r w:rsidR="6B55769F">
        <w:t>r</w:t>
      </w:r>
      <w:r>
        <w:t>isks)</w:t>
      </w:r>
    </w:p>
    <w:p w14:paraId="2B5086C9" w14:textId="1093F486" w:rsidR="00AB4EC6" w:rsidRDefault="00F41BF7" w:rsidP="00AB4EC6">
      <w:r>
        <w:t>As the loss of product availability can lead to patient harm</w:t>
      </w:r>
      <w:r w:rsidR="43518526">
        <w:t>,</w:t>
      </w:r>
      <w:r>
        <w:t xml:space="preserve"> it is important to </w:t>
      </w:r>
      <w:r w:rsidR="001B302E">
        <w:t>understand risks</w:t>
      </w:r>
      <w:r>
        <w:t xml:space="preserve"> associated with the supply chain</w:t>
      </w:r>
      <w:r w:rsidR="000B2A75">
        <w:t xml:space="preserve">. Understanding the supply chain and manufacturing process can allow for proactive implementation of preventive measures to help mitigate these risks. </w:t>
      </w:r>
      <w:r w:rsidR="1704DB16">
        <w:t>M</w:t>
      </w:r>
      <w:r w:rsidR="17FDC6EC">
        <w:t>ain</w:t>
      </w:r>
      <w:r w:rsidR="000B2A75">
        <w:t xml:space="preserve"> </w:t>
      </w:r>
      <w:r w:rsidR="0058587B">
        <w:t>areas</w:t>
      </w:r>
      <w:r w:rsidR="000B2A75">
        <w:t xml:space="preserve"> to evaluate include:</w:t>
      </w:r>
    </w:p>
    <w:p w14:paraId="14B8D65A" w14:textId="395E3083" w:rsidR="000B2A75" w:rsidRDefault="000B2A75" w:rsidP="000B2A75">
      <w:pPr>
        <w:pStyle w:val="ListParagraph"/>
        <w:numPr>
          <w:ilvl w:val="0"/>
          <w:numId w:val="15"/>
        </w:numPr>
      </w:pPr>
      <w:r>
        <w:t>Manufacturing process</w:t>
      </w:r>
    </w:p>
    <w:p w14:paraId="29AF9002" w14:textId="30E9C2C5" w:rsidR="00E3166A" w:rsidRDefault="00E3166A" w:rsidP="004F0ECF">
      <w:pPr>
        <w:ind w:left="720"/>
      </w:pPr>
      <w:commentRangeStart w:id="223"/>
      <w:commentRangeStart w:id="224"/>
      <w:r>
        <w:t xml:space="preserve">Processes with high variability can result in unpredictable outputs, potentially compromising </w:t>
      </w:r>
      <w:r w:rsidR="004F0ECF">
        <w:t xml:space="preserve">quality, </w:t>
      </w:r>
      <w:r w:rsidR="186E211A">
        <w:t>yield,</w:t>
      </w:r>
      <w:r w:rsidR="27C20D54">
        <w:t xml:space="preserve"> </w:t>
      </w:r>
      <w:r w:rsidR="689B0378">
        <w:t>or production time,</w:t>
      </w:r>
      <w:r w:rsidR="004F0ECF">
        <w:t xml:space="preserve"> which can impact product availability. </w:t>
      </w:r>
      <w:r w:rsidR="000909AC">
        <w:t>Statistical process control and monitoring systems can help identify issues with a process</w:t>
      </w:r>
      <w:r w:rsidR="00B360EC">
        <w:t xml:space="preserve"> to</w:t>
      </w:r>
      <w:r w:rsidR="000909AC">
        <w:t xml:space="preserve"> </w:t>
      </w:r>
      <w:r w:rsidR="193B72BE">
        <w:t>find</w:t>
      </w:r>
      <w:r w:rsidR="000909AC">
        <w:t xml:space="preserve"> a root cause</w:t>
      </w:r>
      <w:r w:rsidR="0CCE14A6">
        <w:t xml:space="preserve"> and investigate</w:t>
      </w:r>
      <w:r w:rsidR="181A87C7">
        <w:t xml:space="preserve"> </w:t>
      </w:r>
      <w:r w:rsidR="000909AC">
        <w:t>improvement</w:t>
      </w:r>
      <w:r w:rsidR="00B360EC">
        <w:t>s</w:t>
      </w:r>
      <w:r w:rsidR="000909AC">
        <w:t xml:space="preserve">. </w:t>
      </w:r>
      <w:commentRangeEnd w:id="223"/>
      <w:r>
        <w:rPr>
          <w:rStyle w:val="CommentReference"/>
        </w:rPr>
        <w:commentReference w:id="223"/>
      </w:r>
      <w:commentRangeEnd w:id="224"/>
      <w:r w:rsidR="00B360EC">
        <w:rPr>
          <w:rStyle w:val="CommentReference"/>
        </w:rPr>
        <w:commentReference w:id="224"/>
      </w:r>
    </w:p>
    <w:p w14:paraId="2DFF9C15" w14:textId="67C6F4D3" w:rsidR="000B2A75" w:rsidRDefault="000B2A75" w:rsidP="00E010F9">
      <w:pPr>
        <w:pStyle w:val="ListParagraph"/>
        <w:numPr>
          <w:ilvl w:val="0"/>
          <w:numId w:val="15"/>
        </w:numPr>
      </w:pPr>
      <w:r>
        <w:t>Manufacturing facilities and equipment</w:t>
      </w:r>
    </w:p>
    <w:p w14:paraId="034E9D90" w14:textId="5E65F100" w:rsidR="000909AC" w:rsidRDefault="000909AC" w:rsidP="000909AC">
      <w:pPr>
        <w:ind w:left="720"/>
      </w:pPr>
      <w:r>
        <w:t xml:space="preserve">Aging facilities, inadequate maintenance, and process designs </w:t>
      </w:r>
      <w:r w:rsidR="235480AF">
        <w:t>with</w:t>
      </w:r>
      <w:r w:rsidR="793EFE43">
        <w:t xml:space="preserve"> vulnerab</w:t>
      </w:r>
      <w:r w:rsidR="06900CD5">
        <w:t>i</w:t>
      </w:r>
      <w:r w:rsidR="793EFE43">
        <w:t>l</w:t>
      </w:r>
      <w:r w:rsidR="1B36D959">
        <w:t>ity</w:t>
      </w:r>
      <w:r>
        <w:t xml:space="preserve"> to human error can lead to issues with product availability. Robust facilities, procedures, and equipment can help reduce these errors (e.g., automation, isolation technology, digitization).</w:t>
      </w:r>
    </w:p>
    <w:p w14:paraId="67ECF533" w14:textId="610F420B" w:rsidR="00E010F9" w:rsidRDefault="000B2A75" w:rsidP="00E010F9">
      <w:pPr>
        <w:pStyle w:val="ListParagraph"/>
        <w:numPr>
          <w:ilvl w:val="0"/>
          <w:numId w:val="15"/>
        </w:numPr>
      </w:pPr>
      <w:r>
        <w:t>Suppliers (outsourced activities)</w:t>
      </w:r>
    </w:p>
    <w:p w14:paraId="0D3EEDAE" w14:textId="01D08D47" w:rsidR="000909AC" w:rsidRDefault="2AAA80FB" w:rsidP="00E010F9">
      <w:pPr>
        <w:ind w:left="720"/>
      </w:pPr>
      <w:r>
        <w:t xml:space="preserve">Supplier </w:t>
      </w:r>
      <w:r w:rsidR="7B81295A">
        <w:t>oversight</w:t>
      </w:r>
      <w:r>
        <w:t xml:space="preserve"> is cr</w:t>
      </w:r>
      <w:r w:rsidR="00BD6C7D">
        <w:t>itical</w:t>
      </w:r>
      <w:r>
        <w:t xml:space="preserve"> to maintain product </w:t>
      </w:r>
      <w:r w:rsidR="7B81295A">
        <w:t>availability</w:t>
      </w:r>
      <w:r>
        <w:t xml:space="preserve">. </w:t>
      </w:r>
      <w:commentRangeStart w:id="225"/>
      <w:commentRangeStart w:id="226"/>
      <w:commentRangeStart w:id="227"/>
      <w:r w:rsidR="00FA2E4D">
        <w:t xml:space="preserve">Reference </w:t>
      </w:r>
      <w:r w:rsidR="4E8306AB">
        <w:t xml:space="preserve">SOP-007 Purchasing </w:t>
      </w:r>
      <w:r w:rsidR="00E010F9">
        <w:t>C</w:t>
      </w:r>
      <w:r w:rsidR="4E8306AB">
        <w:t>ontrols</w:t>
      </w:r>
      <w:r w:rsidR="00FA2E4D">
        <w:t xml:space="preserve"> for details on supplier management.</w:t>
      </w:r>
      <w:r w:rsidR="10ED1AB3">
        <w:t xml:space="preserve"> </w:t>
      </w:r>
      <w:commentRangeEnd w:id="225"/>
      <w:r w:rsidRPr="00E010F9">
        <w:commentReference w:id="225"/>
      </w:r>
      <w:commentRangeEnd w:id="226"/>
      <w:r w:rsidR="009D0F96" w:rsidRPr="00E010F9">
        <w:commentReference w:id="226"/>
      </w:r>
      <w:commentRangeEnd w:id="227"/>
      <w:r w:rsidR="00E97C31" w:rsidRPr="00E010F9">
        <w:commentReference w:id="227"/>
      </w:r>
      <w:r w:rsidR="10ED1AB3">
        <w:t xml:space="preserve">Risk-based supplier management aims to minimize issues with suppliers by implementing appropriate controls and systems for </w:t>
      </w:r>
      <w:r w:rsidR="595F25FD">
        <w:t>adding controls</w:t>
      </w:r>
      <w:r w:rsidR="169E5F57">
        <w:t xml:space="preserve"> </w:t>
      </w:r>
      <w:r w:rsidR="7777425C">
        <w:t>to mitigate</w:t>
      </w:r>
      <w:r w:rsidR="10ED1AB3">
        <w:t xml:space="preserve"> quality and supply issues </w:t>
      </w:r>
      <w:r w:rsidR="20150051">
        <w:t>if needed</w:t>
      </w:r>
      <w:commentRangeStart w:id="228"/>
      <w:commentRangeStart w:id="229"/>
      <w:r w:rsidR="169E5F57">
        <w:t>.</w:t>
      </w:r>
      <w:commentRangeEnd w:id="228"/>
      <w:r w:rsidRPr="00E010F9">
        <w:commentReference w:id="228"/>
      </w:r>
      <w:commentRangeEnd w:id="229"/>
      <w:r w:rsidR="006A16A2" w:rsidRPr="00E010F9">
        <w:commentReference w:id="229"/>
      </w:r>
      <w:r w:rsidR="10ED1AB3">
        <w:t xml:space="preserve"> </w:t>
      </w:r>
      <w:r w:rsidR="7B81295A">
        <w:t>Identification of alternate supply chain partners is prudent to limit supply chain</w:t>
      </w:r>
      <w:r w:rsidR="76A9AEFF">
        <w:t xml:space="preserve"> issues</w:t>
      </w:r>
      <w:r w:rsidR="74F1B1EE">
        <w:t xml:space="preserve">. </w:t>
      </w:r>
    </w:p>
    <w:p w14:paraId="0233A89D" w14:textId="2E989D44" w:rsidR="000B2A75" w:rsidRDefault="000B2A75" w:rsidP="00101346">
      <w:pPr>
        <w:pStyle w:val="SOPNumbering"/>
        <w:numPr>
          <w:ilvl w:val="1"/>
          <w:numId w:val="5"/>
        </w:numPr>
      </w:pPr>
      <w:r>
        <w:t xml:space="preserve">Risk communication </w:t>
      </w:r>
    </w:p>
    <w:p w14:paraId="379B5716" w14:textId="48312C59" w:rsidR="0029267D" w:rsidRDefault="0029267D" w:rsidP="0029267D">
      <w:r>
        <w:t xml:space="preserve">Risk communication serves as a mechanism for sharing information about risk between various stakeholders. The level and formality of communication </w:t>
      </w:r>
      <w:r w:rsidR="0009487E">
        <w:t xml:space="preserve">will </w:t>
      </w:r>
      <w:r>
        <w:t xml:space="preserve">depend on what is being communicated and between which stakeholders. </w:t>
      </w:r>
    </w:p>
    <w:p w14:paraId="7D35C707" w14:textId="3BDD6173" w:rsidR="0029267D" w:rsidRDefault="00D26312" w:rsidP="0029267D">
      <w:r>
        <w:t>Communication</w:t>
      </w:r>
      <w:r w:rsidR="006E6D70">
        <w:t xml:space="preserve"> during development</w:t>
      </w:r>
      <w:r>
        <w:t xml:space="preserve"> </w:t>
      </w:r>
      <w:r w:rsidR="00F42A64">
        <w:t xml:space="preserve">occurs when conducting </w:t>
      </w:r>
      <w:r w:rsidR="0056231D">
        <w:t>Risk Management</w:t>
      </w:r>
      <w:r w:rsidR="00F42A64">
        <w:t xml:space="preserve"> activities. Conversations during these activities </w:t>
      </w:r>
      <w:r w:rsidR="0048765A">
        <w:t xml:space="preserve">will </w:t>
      </w:r>
      <w:r w:rsidR="00F42A64">
        <w:t>often lead to</w:t>
      </w:r>
      <w:r w:rsidR="00D26CBD">
        <w:t xml:space="preserve"> improvements in the design and removal of risks early on.</w:t>
      </w:r>
      <w:r w:rsidR="00F42A64">
        <w:t xml:space="preserve"> </w:t>
      </w:r>
      <w:r w:rsidR="0029267D">
        <w:t xml:space="preserve">Outputs of the </w:t>
      </w:r>
      <w:r w:rsidR="0056231D">
        <w:t>Risk Management</w:t>
      </w:r>
      <w:r w:rsidR="0029267D">
        <w:t xml:space="preserve"> process </w:t>
      </w:r>
      <w:r w:rsidR="00307B2E">
        <w:t>will be</w:t>
      </w:r>
      <w:r w:rsidR="0029267D">
        <w:t xml:space="preserve"> formally documented and communicated through records and reviews</w:t>
      </w:r>
      <w:r w:rsidR="003C72C3">
        <w:t>,</w:t>
      </w:r>
      <w:r w:rsidR="00FE3D1F" w:rsidRPr="00FE3D1F">
        <w:t xml:space="preserve"> </w:t>
      </w:r>
      <w:r w:rsidR="00FE3D1F">
        <w:t xml:space="preserve">reference SOP-004 </w:t>
      </w:r>
      <w:r w:rsidR="00D67808">
        <w:t>Design Control</w:t>
      </w:r>
      <w:r w:rsidR="00FE3D1F">
        <w:t>s for details on design reviews</w:t>
      </w:r>
      <w:r w:rsidR="0029267D">
        <w:t xml:space="preserve">. </w:t>
      </w:r>
    </w:p>
    <w:p w14:paraId="4C1E04A9" w14:textId="11B825CB" w:rsidR="00E06281" w:rsidRDefault="000022F8" w:rsidP="0029267D">
      <w:r>
        <w:lastRenderedPageBreak/>
        <w:t xml:space="preserve">Communication of risk to external </w:t>
      </w:r>
      <w:r w:rsidR="00AC2109">
        <w:t>stakeholders</w:t>
      </w:r>
      <w:r>
        <w:t xml:space="preserve"> </w:t>
      </w:r>
      <w:r w:rsidR="003C72C3">
        <w:t xml:space="preserve">will </w:t>
      </w:r>
      <w:r w:rsidR="18EC8696">
        <w:t>include:</w:t>
      </w:r>
    </w:p>
    <w:p w14:paraId="491A4308" w14:textId="4258A982" w:rsidR="00E06281" w:rsidRDefault="00E06281" w:rsidP="000F42AA">
      <w:pPr>
        <w:pStyle w:val="ListParagraph"/>
        <w:numPr>
          <w:ilvl w:val="0"/>
          <w:numId w:val="10"/>
        </w:numPr>
        <w:spacing w:after="60"/>
      </w:pPr>
      <w:r>
        <w:t xml:space="preserve">Risk communication between </w:t>
      </w:r>
      <w:r w:rsidR="009E5AF4">
        <w:t>Macro Biologics and its</w:t>
      </w:r>
      <w:r>
        <w:t xml:space="preserve"> suppliers</w:t>
      </w:r>
      <w:r w:rsidR="008A0D1A">
        <w:t>, which</w:t>
      </w:r>
      <w:r>
        <w:t xml:space="preserve"> is </w:t>
      </w:r>
      <w:r w:rsidR="009328B2">
        <w:t>essential for appropriate</w:t>
      </w:r>
      <w:r>
        <w:t xml:space="preserve"> evaluation of risk </w:t>
      </w:r>
    </w:p>
    <w:p w14:paraId="50F9C26A" w14:textId="78658085" w:rsidR="00E06281" w:rsidRDefault="0029267D" w:rsidP="000F42AA">
      <w:pPr>
        <w:pStyle w:val="ListParagraph"/>
        <w:numPr>
          <w:ilvl w:val="0"/>
          <w:numId w:val="10"/>
        </w:numPr>
        <w:spacing w:after="60"/>
      </w:pPr>
      <w:r>
        <w:t xml:space="preserve">Communication to regulatory authorities dictated by defined channels and mechanisms </w:t>
      </w:r>
    </w:p>
    <w:p w14:paraId="13022A32" w14:textId="6BAACD78" w:rsidR="0029267D" w:rsidRDefault="00E06281" w:rsidP="000F42AA">
      <w:pPr>
        <w:pStyle w:val="ListParagraph"/>
        <w:numPr>
          <w:ilvl w:val="0"/>
          <w:numId w:val="10"/>
        </w:numPr>
        <w:spacing w:after="60"/>
      </w:pPr>
      <w:r>
        <w:t>Communication t</w:t>
      </w:r>
      <w:r w:rsidR="0029267D">
        <w:t>o users and/or pati</w:t>
      </w:r>
      <w:r>
        <w:t>ents</w:t>
      </w:r>
      <w:r w:rsidR="678BF52A">
        <w:t>,</w:t>
      </w:r>
      <w:r w:rsidR="0029267D">
        <w:t xml:space="preserve"> often through packaging and </w:t>
      </w:r>
      <w:r w:rsidR="000022F8">
        <w:t>labeling</w:t>
      </w:r>
      <w:r w:rsidR="0029267D">
        <w:t xml:space="preserve"> along with other marketing material</w:t>
      </w:r>
      <w:r w:rsidR="0920FF9A">
        <w:t>,</w:t>
      </w:r>
      <w:r w:rsidR="0029267D">
        <w:t xml:space="preserve"> to help inform a user on proper use and disposal of the </w:t>
      </w:r>
      <w:r w:rsidR="000022F8">
        <w:t>product</w:t>
      </w:r>
      <w:r w:rsidR="0029267D">
        <w:t xml:space="preserve"> </w:t>
      </w:r>
    </w:p>
    <w:p w14:paraId="6C1DEE40" w14:textId="56AB3C43" w:rsidR="0012703E" w:rsidRDefault="0012703E" w:rsidP="00101346">
      <w:pPr>
        <w:pStyle w:val="SOPNumbering"/>
        <w:numPr>
          <w:ilvl w:val="1"/>
          <w:numId w:val="5"/>
        </w:numPr>
      </w:pPr>
      <w:r>
        <w:t>Production and post-production activities</w:t>
      </w:r>
    </w:p>
    <w:p w14:paraId="41D5D86F" w14:textId="67DC83C5" w:rsidR="0060149F" w:rsidRDefault="588EC42B" w:rsidP="00E3546C">
      <w:r>
        <w:t xml:space="preserve">The </w:t>
      </w:r>
      <w:r w:rsidR="001A63FB">
        <w:t>RMP</w:t>
      </w:r>
      <w:r>
        <w:t xml:space="preserve"> </w:t>
      </w:r>
      <w:r w:rsidR="00A508AE">
        <w:t xml:space="preserve">will identify </w:t>
      </w:r>
      <w:r>
        <w:t xml:space="preserve">the system for collecting and reviewing information (monitoring) related to the product for production and post-production. </w:t>
      </w:r>
      <w:r w:rsidR="76B4822E">
        <w:t xml:space="preserve">Information </w:t>
      </w:r>
      <w:r w:rsidR="00A508AE">
        <w:t>will be</w:t>
      </w:r>
      <w:r w:rsidR="76B4822E">
        <w:t xml:space="preserve"> actively collected and reviewed</w:t>
      </w:r>
      <w:r w:rsidR="76A7B2B0">
        <w:t xml:space="preserve"> in the production and post-production phases</w:t>
      </w:r>
      <w:r w:rsidR="4135FF77">
        <w:t xml:space="preserve"> by </w:t>
      </w:r>
      <w:r w:rsidR="00A508AE">
        <w:t>quality</w:t>
      </w:r>
      <w:r w:rsidR="76A7B2B0">
        <w:t xml:space="preserve">. </w:t>
      </w:r>
    </w:p>
    <w:p w14:paraId="3C5FE9B8" w14:textId="39B28AA6" w:rsidR="004B0FF0" w:rsidRDefault="004B0FF0" w:rsidP="00E3546C">
      <w:r>
        <w:t xml:space="preserve">Outputs of the </w:t>
      </w:r>
      <w:r w:rsidR="0056231D">
        <w:t>Risk Management</w:t>
      </w:r>
      <w:r>
        <w:t xml:space="preserve"> process </w:t>
      </w:r>
      <w:r w:rsidR="00A508AE">
        <w:t xml:space="preserve">will be </w:t>
      </w:r>
      <w:r>
        <w:t>reviewed and take into account new information or experience from sources such as:</w:t>
      </w:r>
    </w:p>
    <w:p w14:paraId="44F4342F" w14:textId="195B6B03" w:rsidR="004B0FF0" w:rsidRDefault="004B0FF0" w:rsidP="000F42AA">
      <w:pPr>
        <w:pStyle w:val="ListParagraph"/>
        <w:numPr>
          <w:ilvl w:val="0"/>
          <w:numId w:val="10"/>
        </w:numPr>
        <w:spacing w:after="60"/>
      </w:pPr>
      <w:r>
        <w:t>Production information and data from monitoring</w:t>
      </w:r>
    </w:p>
    <w:p w14:paraId="1F647110" w14:textId="38B842DC" w:rsidR="004B0FF0" w:rsidRDefault="004B0FF0" w:rsidP="000F42AA">
      <w:pPr>
        <w:pStyle w:val="ListParagraph"/>
        <w:numPr>
          <w:ilvl w:val="0"/>
          <w:numId w:val="10"/>
        </w:numPr>
        <w:spacing w:after="60"/>
      </w:pPr>
      <w:r>
        <w:t>Non-conformances</w:t>
      </w:r>
    </w:p>
    <w:p w14:paraId="18EFB5DB" w14:textId="78A883AE" w:rsidR="004B0FF0" w:rsidRDefault="004B0FF0" w:rsidP="000F42AA">
      <w:pPr>
        <w:pStyle w:val="ListParagraph"/>
        <w:numPr>
          <w:ilvl w:val="0"/>
          <w:numId w:val="10"/>
        </w:numPr>
        <w:spacing w:after="60"/>
      </w:pPr>
      <w:r>
        <w:t>Complaints</w:t>
      </w:r>
    </w:p>
    <w:p w14:paraId="6B66A233" w14:textId="634F1A69" w:rsidR="004B0FF0" w:rsidRDefault="004B0FF0" w:rsidP="000F42AA">
      <w:pPr>
        <w:pStyle w:val="ListParagraph"/>
        <w:numPr>
          <w:ilvl w:val="0"/>
          <w:numId w:val="10"/>
        </w:numPr>
        <w:spacing w:after="60"/>
      </w:pPr>
      <w:r>
        <w:t>Adverse events</w:t>
      </w:r>
    </w:p>
    <w:p w14:paraId="7919D38B" w14:textId="35DD31E9" w:rsidR="004B0FF0" w:rsidRDefault="004B0FF0" w:rsidP="000F42AA">
      <w:pPr>
        <w:pStyle w:val="ListParagraph"/>
        <w:numPr>
          <w:ilvl w:val="0"/>
          <w:numId w:val="10"/>
        </w:numPr>
        <w:spacing w:after="60"/>
      </w:pPr>
      <w:r>
        <w:t xml:space="preserve">Risk </w:t>
      </w:r>
      <w:r w:rsidR="005553D6">
        <w:t>M</w:t>
      </w:r>
      <w:r>
        <w:t>anagement</w:t>
      </w:r>
    </w:p>
    <w:p w14:paraId="11892584" w14:textId="38F96512" w:rsidR="004B0FF0" w:rsidRDefault="004B0FF0" w:rsidP="000F42AA">
      <w:pPr>
        <w:pStyle w:val="ListParagraph"/>
        <w:numPr>
          <w:ilvl w:val="0"/>
          <w:numId w:val="10"/>
        </w:numPr>
        <w:spacing w:after="60"/>
      </w:pPr>
      <w:r>
        <w:t>Clinical activities</w:t>
      </w:r>
    </w:p>
    <w:p w14:paraId="73F06F29" w14:textId="74599878" w:rsidR="004B0FF0" w:rsidRDefault="004B0FF0" w:rsidP="000F42AA">
      <w:pPr>
        <w:pStyle w:val="ListParagraph"/>
        <w:numPr>
          <w:ilvl w:val="0"/>
          <w:numId w:val="10"/>
        </w:numPr>
        <w:spacing w:after="60"/>
      </w:pPr>
      <w:r>
        <w:t>Market/patient</w:t>
      </w:r>
      <w:r w:rsidR="008732B6">
        <w:t xml:space="preserve"> surveys</w:t>
      </w:r>
    </w:p>
    <w:p w14:paraId="7667290B" w14:textId="0E62CB40" w:rsidR="008732B6" w:rsidRDefault="008732B6" w:rsidP="000F42AA">
      <w:pPr>
        <w:pStyle w:val="ListParagraph"/>
        <w:numPr>
          <w:ilvl w:val="0"/>
          <w:numId w:val="10"/>
        </w:numPr>
        <w:spacing w:after="60"/>
      </w:pPr>
      <w:r>
        <w:t>Scientific literature</w:t>
      </w:r>
    </w:p>
    <w:p w14:paraId="73CA5DED" w14:textId="4A6754AA" w:rsidR="008732B6" w:rsidRDefault="008732B6" w:rsidP="000F42AA">
      <w:pPr>
        <w:pStyle w:val="ListParagraph"/>
        <w:numPr>
          <w:ilvl w:val="0"/>
          <w:numId w:val="10"/>
        </w:numPr>
        <w:spacing w:after="60"/>
      </w:pPr>
      <w:r>
        <w:t>Media sources</w:t>
      </w:r>
    </w:p>
    <w:p w14:paraId="099DADB7" w14:textId="05240D59" w:rsidR="008732B6" w:rsidRDefault="008732B6" w:rsidP="000F42AA">
      <w:pPr>
        <w:pStyle w:val="ListParagraph"/>
        <w:numPr>
          <w:ilvl w:val="0"/>
          <w:numId w:val="10"/>
        </w:numPr>
        <w:spacing w:after="60"/>
      </w:pPr>
      <w:r>
        <w:t>Regulatory body notifications</w:t>
      </w:r>
    </w:p>
    <w:p w14:paraId="2B7C69C2" w14:textId="6A711829" w:rsidR="008732B6" w:rsidRDefault="007058B6" w:rsidP="000F42AA">
      <w:pPr>
        <w:pStyle w:val="ListParagraph"/>
        <w:numPr>
          <w:ilvl w:val="0"/>
          <w:numId w:val="10"/>
        </w:numPr>
        <w:spacing w:after="60"/>
      </w:pPr>
      <w:r>
        <w:t xml:space="preserve">Information related to the </w:t>
      </w:r>
      <w:r w:rsidR="0064639C">
        <w:t>generally acknowledged s</w:t>
      </w:r>
      <w:r w:rsidR="008732B6">
        <w:t>tate of the art</w:t>
      </w:r>
    </w:p>
    <w:p w14:paraId="4F3A2AAD" w14:textId="1B5B9D61" w:rsidR="00DA23ED" w:rsidRDefault="00DA23ED" w:rsidP="000F42AA">
      <w:pPr>
        <w:pStyle w:val="ListParagraph"/>
        <w:numPr>
          <w:ilvl w:val="0"/>
          <w:numId w:val="10"/>
        </w:numPr>
        <w:spacing w:after="60"/>
      </w:pPr>
      <w:r>
        <w:t xml:space="preserve">Information generated by the supply </w:t>
      </w:r>
      <w:r w:rsidR="00F21CFC">
        <w:t>chain</w:t>
      </w:r>
    </w:p>
    <w:p w14:paraId="06332AB2" w14:textId="7A84AEFD" w:rsidR="008732B6" w:rsidRDefault="008732B6" w:rsidP="000F42AA">
      <w:pPr>
        <w:pStyle w:val="ListParagraph"/>
        <w:numPr>
          <w:ilvl w:val="0"/>
          <w:numId w:val="10"/>
        </w:numPr>
        <w:spacing w:after="60"/>
      </w:pPr>
      <w:r>
        <w:t xml:space="preserve">Publicly available information about similar products on the </w:t>
      </w:r>
      <w:r w:rsidR="00C270F8">
        <w:t>market</w:t>
      </w:r>
    </w:p>
    <w:p w14:paraId="41D31C15" w14:textId="651669C1" w:rsidR="0064639C" w:rsidRDefault="0064639C" w:rsidP="000F42AA">
      <w:pPr>
        <w:pStyle w:val="ListParagraph"/>
        <w:numPr>
          <w:ilvl w:val="0"/>
          <w:numId w:val="10"/>
        </w:numPr>
        <w:spacing w:after="60"/>
      </w:pPr>
      <w:commentRangeStart w:id="230"/>
      <w:r>
        <w:t xml:space="preserve">As applicable, information generated by those accountable for the installation, use, and maintenance of the product </w:t>
      </w:r>
      <w:commentRangeEnd w:id="230"/>
      <w:r>
        <w:rPr>
          <w:rStyle w:val="CommentReference"/>
        </w:rPr>
        <w:commentReference w:id="230"/>
      </w:r>
    </w:p>
    <w:p w14:paraId="513527F5" w14:textId="623CE8EC" w:rsidR="00397DD8" w:rsidRDefault="00F85B2B" w:rsidP="00C270F8">
      <w:r>
        <w:t xml:space="preserve">The appropriate teams </w:t>
      </w:r>
      <w:r w:rsidR="006711DF">
        <w:t xml:space="preserve">will </w:t>
      </w:r>
      <w:r>
        <w:t>review information</w:t>
      </w:r>
      <w:r w:rsidR="003E5D4D">
        <w:t xml:space="preserve"> to determine if it is relevant to product safety and if </w:t>
      </w:r>
      <w:r w:rsidR="003F53E0">
        <w:t>so,</w:t>
      </w:r>
      <w:r w:rsidR="003E5D4D">
        <w:t xml:space="preserve"> what actions should be taken. </w:t>
      </w:r>
      <w:r w:rsidR="000B2DFB">
        <w:t xml:space="preserve">The following </w:t>
      </w:r>
      <w:r w:rsidR="0064784C">
        <w:t xml:space="preserve">questions </w:t>
      </w:r>
      <w:r w:rsidR="006711DF">
        <w:t xml:space="preserve">will be </w:t>
      </w:r>
      <w:r w:rsidR="000B2DFB">
        <w:t xml:space="preserve">considered when reviewing </w:t>
      </w:r>
      <w:r w:rsidR="00397DD8">
        <w:t>information:</w:t>
      </w:r>
    </w:p>
    <w:p w14:paraId="5BE85165" w14:textId="7974D11B" w:rsidR="00397DD8" w:rsidRDefault="00397DD8" w:rsidP="000F42AA">
      <w:pPr>
        <w:pStyle w:val="ListParagraph"/>
        <w:numPr>
          <w:ilvl w:val="0"/>
          <w:numId w:val="10"/>
        </w:numPr>
        <w:spacing w:after="60"/>
      </w:pPr>
      <w:r>
        <w:lastRenderedPageBreak/>
        <w:t>Are there new hazards or hazardous situations present?</w:t>
      </w:r>
    </w:p>
    <w:p w14:paraId="00C40895" w14:textId="209A4164" w:rsidR="00397DD8" w:rsidRDefault="00397DD8" w:rsidP="000F42AA">
      <w:pPr>
        <w:pStyle w:val="ListParagraph"/>
        <w:numPr>
          <w:ilvl w:val="1"/>
          <w:numId w:val="10"/>
        </w:numPr>
        <w:spacing w:after="60"/>
      </w:pPr>
      <w:r>
        <w:t>If yes,</w:t>
      </w:r>
      <w:r w:rsidR="00870518">
        <w:t xml:space="preserve"> the RMF is updated to include </w:t>
      </w:r>
      <w:r w:rsidR="006A2EC9">
        <w:t>an</w:t>
      </w:r>
      <w:r w:rsidR="00870518">
        <w:t xml:space="preserve"> assessment of new risks. New risks that are deemed unacceptable may result in a product recall or advisory notice.</w:t>
      </w:r>
    </w:p>
    <w:p w14:paraId="0C6C3DE6" w14:textId="5E6EC954" w:rsidR="00870518" w:rsidRDefault="00FA7A26" w:rsidP="000F42AA">
      <w:pPr>
        <w:pStyle w:val="ListParagraph"/>
        <w:numPr>
          <w:ilvl w:val="0"/>
          <w:numId w:val="10"/>
        </w:numPr>
        <w:spacing w:after="60"/>
      </w:pPr>
      <w:r>
        <w:t>Is</w:t>
      </w:r>
      <w:r w:rsidR="0064784C">
        <w:t xml:space="preserve"> the </w:t>
      </w:r>
      <w:r>
        <w:t xml:space="preserve">estimated risk arising from </w:t>
      </w:r>
      <w:r w:rsidR="0064784C">
        <w:t>a</w:t>
      </w:r>
      <w:r>
        <w:t xml:space="preserve"> hazardous situation no longer acceptable</w:t>
      </w:r>
      <w:r w:rsidR="0064784C">
        <w:t>?</w:t>
      </w:r>
    </w:p>
    <w:p w14:paraId="712FF2A2" w14:textId="27770E78" w:rsidR="004F6CDE" w:rsidRDefault="004F6CDE" w:rsidP="000F42AA">
      <w:pPr>
        <w:pStyle w:val="ListParagraph"/>
        <w:numPr>
          <w:ilvl w:val="1"/>
          <w:numId w:val="10"/>
        </w:numPr>
        <w:spacing w:after="60"/>
      </w:pPr>
      <w:r>
        <w:t>If yes</w:t>
      </w:r>
      <w:r w:rsidR="00F97186">
        <w:t>, the previously implemented risk control measures are evaluated and</w:t>
      </w:r>
      <w:r w:rsidR="3D735299">
        <w:t>,</w:t>
      </w:r>
      <w:r w:rsidR="00F97186">
        <w:t xml:space="preserve"> if necessary, modified. </w:t>
      </w:r>
      <w:r w:rsidR="00C275F2">
        <w:t xml:space="preserve">Risk control efforts may lead to a design change, manufacturing process change, or modification to the intended use of the product to ensure the risk is acceptable. </w:t>
      </w:r>
    </w:p>
    <w:p w14:paraId="31AFF4E9" w14:textId="4BDA99F8" w:rsidR="0064784C" w:rsidRDefault="0064784C" w:rsidP="000F42AA">
      <w:pPr>
        <w:pStyle w:val="ListParagraph"/>
        <w:numPr>
          <w:ilvl w:val="0"/>
          <w:numId w:val="10"/>
        </w:numPr>
        <w:spacing w:after="60"/>
      </w:pPr>
      <w:r>
        <w:t xml:space="preserve">Is the overall residual risk no longer acceptable in relation </w:t>
      </w:r>
      <w:r w:rsidR="00110F25">
        <w:t>to</w:t>
      </w:r>
      <w:r>
        <w:t xml:space="preserve"> the benefits of the intended use? </w:t>
      </w:r>
    </w:p>
    <w:p w14:paraId="467D9906" w14:textId="77777777" w:rsidR="00385B73" w:rsidRDefault="00385B73" w:rsidP="000F42AA">
      <w:pPr>
        <w:pStyle w:val="ListParagraph"/>
        <w:numPr>
          <w:ilvl w:val="1"/>
          <w:numId w:val="10"/>
        </w:numPr>
        <w:spacing w:after="60"/>
      </w:pPr>
      <w:r>
        <w:t xml:space="preserve">If yes, the previously implemented risk control measures are evaluated and if necessary, modified. Risk control efforts may lead to a design change, manufacturing process change, or modification to the intended use of the product to ensure the risk is acceptable. </w:t>
      </w:r>
    </w:p>
    <w:p w14:paraId="33D9B30C" w14:textId="77777777" w:rsidR="0064784C" w:rsidRDefault="0064784C" w:rsidP="000F42AA">
      <w:pPr>
        <w:pStyle w:val="ListParagraph"/>
        <w:numPr>
          <w:ilvl w:val="0"/>
          <w:numId w:val="10"/>
        </w:numPr>
        <w:spacing w:after="60"/>
      </w:pPr>
      <w:r>
        <w:t>Has the generally acknowledged state of the art changed?</w:t>
      </w:r>
    </w:p>
    <w:p w14:paraId="2FB02822" w14:textId="30BA27AA" w:rsidR="00385B73" w:rsidRDefault="00385B73" w:rsidP="000F42AA">
      <w:pPr>
        <w:pStyle w:val="ListParagraph"/>
        <w:numPr>
          <w:ilvl w:val="1"/>
          <w:numId w:val="10"/>
        </w:numPr>
        <w:spacing w:after="60"/>
      </w:pPr>
      <w:r>
        <w:t xml:space="preserve">If yes, the </w:t>
      </w:r>
      <w:r w:rsidR="003065CD">
        <w:t>RMF</w:t>
      </w:r>
      <w:r>
        <w:t xml:space="preserve"> is reviewed to determine the impact of the change and if reassessment </w:t>
      </w:r>
      <w:r w:rsidR="00110F25">
        <w:t>of risks is necessary.</w:t>
      </w:r>
    </w:p>
    <w:p w14:paraId="01C975F9" w14:textId="058D124C" w:rsidR="00110F25" w:rsidRDefault="00110F25" w:rsidP="00110F25">
      <w:r>
        <w:t>In general, if the information is determined to be relevant to safety</w:t>
      </w:r>
      <w:r w:rsidR="73307130">
        <w:t>,</w:t>
      </w:r>
      <w:r>
        <w:t xml:space="preserve"> the following actions should be taken:</w:t>
      </w:r>
    </w:p>
    <w:p w14:paraId="1332FFAA" w14:textId="627DD5CD" w:rsidR="00110F25" w:rsidRDefault="00847154" w:rsidP="000F42AA">
      <w:pPr>
        <w:pStyle w:val="ListParagraph"/>
        <w:numPr>
          <w:ilvl w:val="0"/>
          <w:numId w:val="10"/>
        </w:numPr>
        <w:spacing w:after="60"/>
      </w:pPr>
      <w:r>
        <w:t xml:space="preserve">Review the </w:t>
      </w:r>
      <w:r w:rsidR="003065CD">
        <w:t>RMF</w:t>
      </w:r>
      <w:r w:rsidR="009F51DD">
        <w:t xml:space="preserve"> to determine if reassessment of risks and/or assessment of new risks </w:t>
      </w:r>
      <w:r w:rsidR="006D7B57">
        <w:t>is necessary</w:t>
      </w:r>
    </w:p>
    <w:p w14:paraId="363604B4" w14:textId="4BFDA31C" w:rsidR="009F51DD" w:rsidRDefault="009F51DD" w:rsidP="000F42AA">
      <w:pPr>
        <w:pStyle w:val="ListParagraph"/>
        <w:numPr>
          <w:ilvl w:val="0"/>
          <w:numId w:val="10"/>
        </w:numPr>
        <w:spacing w:after="60"/>
      </w:pPr>
      <w:r>
        <w:t>If a residual risk is no longer acceptable, the impact on previously implemented risk control measures is evaluated and considered as an input for modification of the product</w:t>
      </w:r>
    </w:p>
    <w:p w14:paraId="7FE762BE" w14:textId="61439C76" w:rsidR="009F51DD" w:rsidRDefault="009F51DD" w:rsidP="000F42AA">
      <w:pPr>
        <w:pStyle w:val="ListParagraph"/>
        <w:numPr>
          <w:ilvl w:val="0"/>
          <w:numId w:val="10"/>
        </w:numPr>
        <w:spacing w:after="60"/>
      </w:pPr>
      <w:r>
        <w:t>Determine if there is a need</w:t>
      </w:r>
      <w:r w:rsidR="00C5252C">
        <w:t xml:space="preserve"> for an action to address potential concerns with product on the market</w:t>
      </w:r>
    </w:p>
    <w:p w14:paraId="66DBB147" w14:textId="1A70E5A6" w:rsidR="00775CF1" w:rsidRDefault="00775CF1" w:rsidP="000F42AA">
      <w:pPr>
        <w:pStyle w:val="ListParagraph"/>
        <w:numPr>
          <w:ilvl w:val="0"/>
          <w:numId w:val="10"/>
        </w:numPr>
        <w:spacing w:after="60"/>
      </w:pPr>
      <w:r>
        <w:t xml:space="preserve">Evaluate the impact on previously implemented </w:t>
      </w:r>
      <w:r w:rsidR="0056231D">
        <w:t>Risk Management</w:t>
      </w:r>
      <w:r>
        <w:t xml:space="preserve"> activities</w:t>
      </w:r>
    </w:p>
    <w:p w14:paraId="0B61A33F" w14:textId="2504FF75" w:rsidR="00775CF1" w:rsidRDefault="00775CF1" w:rsidP="000F42AA">
      <w:pPr>
        <w:pStyle w:val="ListParagraph"/>
        <w:numPr>
          <w:ilvl w:val="0"/>
          <w:numId w:val="10"/>
        </w:numPr>
        <w:spacing w:after="60"/>
      </w:pPr>
      <w:r>
        <w:t xml:space="preserve">Provide the results of the evaluation as an input for review of suitability of the </w:t>
      </w:r>
      <w:r w:rsidR="0056231D">
        <w:t>Risk Management</w:t>
      </w:r>
      <w:r>
        <w:t xml:space="preserve"> process by top management </w:t>
      </w:r>
    </w:p>
    <w:p w14:paraId="2F48E110" w14:textId="57BB446B" w:rsidR="00C5252C" w:rsidRDefault="002E22DE" w:rsidP="00E010F9">
      <w:r>
        <w:t xml:space="preserve">If changes are made to the </w:t>
      </w:r>
      <w:r w:rsidR="0056231D">
        <w:t>Risk Management</w:t>
      </w:r>
      <w:r>
        <w:t xml:space="preserve"> process</w:t>
      </w:r>
      <w:r w:rsidR="68E9FD91">
        <w:t>,</w:t>
      </w:r>
      <w:r>
        <w:t xml:space="preserve"> an evaluation of the impact on previously implemented </w:t>
      </w:r>
      <w:r w:rsidR="0056231D">
        <w:t>Risk Management</w:t>
      </w:r>
      <w:r>
        <w:t xml:space="preserve"> </w:t>
      </w:r>
      <w:r w:rsidR="00A817D3">
        <w:t>activities</w:t>
      </w:r>
      <w:r>
        <w:t xml:space="preserve"> </w:t>
      </w:r>
      <w:r w:rsidR="006711DF">
        <w:t>will be</w:t>
      </w:r>
      <w:r>
        <w:t xml:space="preserve"> conducted</w:t>
      </w:r>
      <w:r w:rsidR="03D78C3B">
        <w:t>.</w:t>
      </w:r>
      <w:r w:rsidR="00A817D3">
        <w:t xml:space="preserve"> </w:t>
      </w:r>
      <w:r w:rsidR="27291812">
        <w:t>This</w:t>
      </w:r>
      <w:r w:rsidR="00A817D3">
        <w:t xml:space="preserve"> information </w:t>
      </w:r>
      <w:r w:rsidR="006711DF">
        <w:t xml:space="preserve">will be </w:t>
      </w:r>
      <w:r w:rsidR="00A817D3">
        <w:t xml:space="preserve">used as input for </w:t>
      </w:r>
      <w:r w:rsidR="241B627C">
        <w:t xml:space="preserve">a </w:t>
      </w:r>
      <w:r w:rsidR="00A817D3">
        <w:t xml:space="preserve">review of the </w:t>
      </w:r>
      <w:r w:rsidR="09046BE8">
        <w:t>updated</w:t>
      </w:r>
      <w:r w:rsidR="5331E6FB">
        <w:t xml:space="preserve"> </w:t>
      </w:r>
      <w:r w:rsidR="1C51ACEF">
        <w:t xml:space="preserve">Risk Management process’s </w:t>
      </w:r>
      <w:r w:rsidR="00A817D3">
        <w:t>suitability by management.</w:t>
      </w:r>
    </w:p>
    <w:p w14:paraId="719FC5A5" w14:textId="32D48A0C" w:rsidR="007373F4" w:rsidRDefault="007373F4" w:rsidP="00E010F9">
      <w:r>
        <w:lastRenderedPageBreak/>
        <w:t xml:space="preserve">The </w:t>
      </w:r>
      <w:r w:rsidR="0056231D">
        <w:t>Risk Management</w:t>
      </w:r>
      <w:r>
        <w:t xml:space="preserve"> process applies to all changes made during production and post-production</w:t>
      </w:r>
      <w:r w:rsidR="009A3728">
        <w:t xml:space="preserve"> prior to implementation. </w:t>
      </w:r>
      <w:r w:rsidR="00CF09D4">
        <w:t>Any change</w:t>
      </w:r>
      <w:commentRangeStart w:id="231"/>
      <w:commentRangeStart w:id="232"/>
      <w:r w:rsidR="009A3728">
        <w:t xml:space="preserve"> </w:t>
      </w:r>
      <w:commentRangeEnd w:id="231"/>
      <w:r>
        <w:rPr>
          <w:rStyle w:val="CommentReference"/>
        </w:rPr>
        <w:commentReference w:id="231"/>
      </w:r>
      <w:commentRangeEnd w:id="232"/>
      <w:r w:rsidR="0014368F">
        <w:rPr>
          <w:rStyle w:val="CommentReference"/>
        </w:rPr>
        <w:commentReference w:id="232"/>
      </w:r>
      <w:r w:rsidR="009A3728">
        <w:t xml:space="preserve">may result in additional testing </w:t>
      </w:r>
      <w:r w:rsidR="00550013">
        <w:t>or implementation of risk control measures</w:t>
      </w:r>
      <w:r w:rsidR="00594386">
        <w:t>.</w:t>
      </w:r>
      <w:r w:rsidR="00161C30">
        <w:t xml:space="preserve"> Regulatory agencies may need to be informed of any proposed changes prior to implementation</w:t>
      </w:r>
      <w:r w:rsidR="00FE0252">
        <w:t xml:space="preserve">. </w:t>
      </w:r>
    </w:p>
    <w:p w14:paraId="2D4E07D5" w14:textId="6FFA11D0" w:rsidR="00A817D3" w:rsidRDefault="00D73584" w:rsidP="00E010F9">
      <w:r>
        <w:t>All reviews</w:t>
      </w:r>
      <w:r w:rsidR="00AA19BF">
        <w:t>, decisions, and actions as a result of this process</w:t>
      </w:r>
      <w:r>
        <w:t xml:space="preserve"> </w:t>
      </w:r>
      <w:r w:rsidR="000B1C07">
        <w:t xml:space="preserve">will be </w:t>
      </w:r>
      <w:r>
        <w:t>documented</w:t>
      </w:r>
      <w:r w:rsidR="00AA19BF">
        <w:t xml:space="preserve"> and maintained </w:t>
      </w:r>
      <w:r>
        <w:t xml:space="preserve">in the </w:t>
      </w:r>
      <w:r w:rsidR="00761B95">
        <w:t>RMF</w:t>
      </w:r>
      <w:r>
        <w:t xml:space="preserve">. </w:t>
      </w:r>
    </w:p>
    <w:p w14:paraId="03C58344" w14:textId="52EF759B" w:rsidR="000A7BA8" w:rsidRDefault="000A7BA8" w:rsidP="000A7BA8">
      <w:pPr>
        <w:pStyle w:val="SOPNumbering"/>
        <w:numPr>
          <w:ilvl w:val="1"/>
          <w:numId w:val="5"/>
        </w:numPr>
      </w:pPr>
      <w:r>
        <w:t>Periodic reviews</w:t>
      </w:r>
    </w:p>
    <w:p w14:paraId="636D62BF" w14:textId="0ECBE9DC" w:rsidR="000A7BA8" w:rsidRDefault="000A7BA8" w:rsidP="000A7BA8">
      <w:r w:rsidRPr="000F42AA">
        <w:t xml:space="preserve">As part of post-market surveillance, </w:t>
      </w:r>
      <w:r w:rsidR="7515A052" w:rsidRPr="000F42AA">
        <w:t xml:space="preserve">the </w:t>
      </w:r>
      <w:r w:rsidR="00761B95" w:rsidRPr="000F42AA">
        <w:t>quality</w:t>
      </w:r>
      <w:r w:rsidR="1FBA7085" w:rsidRPr="000F42AA">
        <w:t xml:space="preserve"> team</w:t>
      </w:r>
      <w:r w:rsidR="00761B95">
        <w:t xml:space="preserve"> </w:t>
      </w:r>
      <w:r w:rsidR="000B1C07">
        <w:t>will be</w:t>
      </w:r>
      <w:r>
        <w:t xml:space="preserve"> responsible, with assistance from relevant departments, for reviewing and updating the </w:t>
      </w:r>
      <w:del w:id="233" w:author="Ashley Cramer" w:date="2025-01-24T14:25:00Z" w16du:dateUtc="2025-01-24T22:25:00Z">
        <w:r w:rsidR="00761B95" w:rsidDel="00CF0745">
          <w:delText>RMF</w:delText>
        </w:r>
      </w:del>
      <w:ins w:id="234" w:author="Ashley Cramer" w:date="2025-01-24T14:25:00Z" w16du:dateUtc="2025-01-24T22:25:00Z">
        <w:r w:rsidR="00CF0745">
          <w:t>RMF,</w:t>
        </w:r>
      </w:ins>
      <w:r>
        <w:t xml:space="preserve"> as necessary. A planned review </w:t>
      </w:r>
      <w:r w:rsidR="000B1C07">
        <w:t xml:space="preserve">will </w:t>
      </w:r>
      <w:r>
        <w:t xml:space="preserve">take place approximately once per year (9-15 months) unless the </w:t>
      </w:r>
      <w:r w:rsidR="002D6DD5">
        <w:t>RMP</w:t>
      </w:r>
      <w:r>
        <w:t xml:space="preserve"> specifies a different review frequency</w:t>
      </w:r>
      <w:r w:rsidR="55A46F08">
        <w:t>,</w:t>
      </w:r>
      <w:r>
        <w:t xml:space="preserve"> with justification if it extends beyond 15 months. The frequency of review for mature products may be reduced by updating the </w:t>
      </w:r>
      <w:r w:rsidR="002D6DD5">
        <w:t>RMP</w:t>
      </w:r>
      <w:r>
        <w:t xml:space="preserve">. </w:t>
      </w:r>
      <w:r w:rsidR="001926C6">
        <w:t xml:space="preserve">This will </w:t>
      </w:r>
      <w:r>
        <w:t xml:space="preserve">require changing the </w:t>
      </w:r>
      <w:r w:rsidR="00C21ED1">
        <w:t>RMP</w:t>
      </w:r>
      <w:r>
        <w:t xml:space="preserve"> in accordance with SOP-001 Document control. </w:t>
      </w:r>
      <w:r w:rsidRPr="00C21ED1">
        <w:rPr>
          <w:i/>
          <w:iCs/>
        </w:rPr>
        <w:t>Note: the</w:t>
      </w:r>
      <w:r w:rsidR="002D55E3">
        <w:rPr>
          <w:i/>
          <w:iCs/>
        </w:rPr>
        <w:t>re is an</w:t>
      </w:r>
      <w:r w:rsidRPr="00C21ED1">
        <w:rPr>
          <w:i/>
          <w:iCs/>
        </w:rPr>
        <w:t xml:space="preserve"> expectation </w:t>
      </w:r>
      <w:r w:rsidR="002D55E3">
        <w:rPr>
          <w:i/>
          <w:iCs/>
        </w:rPr>
        <w:t>for</w:t>
      </w:r>
      <w:r w:rsidRPr="00C21ED1">
        <w:rPr>
          <w:i/>
          <w:iCs/>
        </w:rPr>
        <w:t xml:space="preserve"> active monitoring of product performance, in which case more frequent reviews may be ne</w:t>
      </w:r>
      <w:r w:rsidR="7410BF5A" w:rsidRPr="356EEDFF">
        <w:rPr>
          <w:i/>
          <w:iCs/>
        </w:rPr>
        <w:t>eded</w:t>
      </w:r>
      <w:r w:rsidRPr="00C21ED1">
        <w:rPr>
          <w:i/>
          <w:iCs/>
        </w:rPr>
        <w:t xml:space="preserve"> based on information gathered.</w:t>
      </w:r>
    </w:p>
    <w:p w14:paraId="10F56975" w14:textId="6E3B922B" w:rsidR="006D54C5" w:rsidRDefault="006D54C5" w:rsidP="006D54C5">
      <w:pPr>
        <w:pStyle w:val="SOPNumbering"/>
        <w:numPr>
          <w:ilvl w:val="1"/>
          <w:numId w:val="5"/>
        </w:numPr>
      </w:pPr>
      <w:r>
        <w:t>Summary</w:t>
      </w:r>
    </w:p>
    <w:p w14:paraId="61A9434D" w14:textId="32760323" w:rsidR="008477C8" w:rsidRDefault="00C21ED1" w:rsidP="008477C8">
      <w:r>
        <w:t>R</w:t>
      </w:r>
      <w:r w:rsidR="008477C8">
        <w:t xml:space="preserve">isk </w:t>
      </w:r>
      <w:r w:rsidR="005553D6">
        <w:t xml:space="preserve">Management </w:t>
      </w:r>
      <w:r w:rsidR="008477C8">
        <w:t xml:space="preserve">is </w:t>
      </w:r>
      <w:r w:rsidR="003965B8">
        <w:t xml:space="preserve">integrated with the </w:t>
      </w:r>
      <w:r w:rsidR="00D67808">
        <w:t>Design Control</w:t>
      </w:r>
      <w:r w:rsidR="003965B8">
        <w:t xml:space="preserve"> process</w:t>
      </w:r>
      <w:r w:rsidR="00B85979">
        <w:t xml:space="preserve"> </w:t>
      </w:r>
      <w:r w:rsidR="003965B8">
        <w:t>as a part of product realization</w:t>
      </w:r>
      <w:r>
        <w:t xml:space="preserve">, reference SOP-004 </w:t>
      </w:r>
      <w:r w:rsidR="00D67808">
        <w:t>Design Control</w:t>
      </w:r>
      <w:r>
        <w:t>s</w:t>
      </w:r>
      <w:r w:rsidR="003965B8">
        <w:t xml:space="preserve">. </w:t>
      </w:r>
      <w:r w:rsidR="00E67DFE">
        <w:t xml:space="preserve">The </w:t>
      </w:r>
      <w:r w:rsidR="0056231D">
        <w:t>Risk Management</w:t>
      </w:r>
      <w:r w:rsidR="00E67DFE">
        <w:t xml:space="preserve"> process is</w:t>
      </w:r>
      <w:r w:rsidR="00270636">
        <w:t xml:space="preserve"> </w:t>
      </w:r>
      <w:r w:rsidR="00057E2F">
        <w:t>iterative</w:t>
      </w:r>
      <w:r w:rsidR="00270636">
        <w:t>;</w:t>
      </w:r>
      <w:r w:rsidR="00E67DFE">
        <w:t xml:space="preserve"> deliverables </w:t>
      </w:r>
      <w:r w:rsidR="002D55E3">
        <w:t>will be</w:t>
      </w:r>
      <w:r w:rsidR="00E67DFE">
        <w:t xml:space="preserve"> reviewed and updated, as necessary, throughout the product’s lifecycle</w:t>
      </w:r>
      <w:r w:rsidR="009316C5">
        <w:t xml:space="preserve">, </w:t>
      </w:r>
      <w:r w:rsidR="00FD6EB9">
        <w:t>especially</w:t>
      </w:r>
      <w:r w:rsidR="00E010F9">
        <w:t xml:space="preserve"> </w:t>
      </w:r>
      <w:commentRangeStart w:id="235"/>
      <w:commentRangeStart w:id="236"/>
      <w:commentRangeStart w:id="237"/>
      <w:r w:rsidR="00FD6EB9">
        <w:t>i</w:t>
      </w:r>
      <w:r w:rsidR="009316C5">
        <w:t>f design changes</w:t>
      </w:r>
      <w:r w:rsidR="00FD6EB9">
        <w:t xml:space="preserve"> are made</w:t>
      </w:r>
      <w:commentRangeEnd w:id="235"/>
      <w:r w:rsidR="00B54AB7">
        <w:rPr>
          <w:rStyle w:val="CommentReference"/>
        </w:rPr>
        <w:commentReference w:id="235"/>
      </w:r>
      <w:commentRangeEnd w:id="236"/>
      <w:r>
        <w:rPr>
          <w:rStyle w:val="CommentReference"/>
        </w:rPr>
        <w:commentReference w:id="236"/>
      </w:r>
      <w:commentRangeEnd w:id="237"/>
      <w:r w:rsidR="00E66753">
        <w:rPr>
          <w:rStyle w:val="CommentReference"/>
        </w:rPr>
        <w:commentReference w:id="237"/>
      </w:r>
      <w:r w:rsidR="009316C5">
        <w:t xml:space="preserve">. </w:t>
      </w:r>
      <w:r w:rsidR="002932C5">
        <w:fldChar w:fldCharType="begin"/>
      </w:r>
      <w:r w:rsidR="002932C5">
        <w:instrText xml:space="preserve"> REF _Ref184571991 \h </w:instrText>
      </w:r>
      <w:r w:rsidR="002932C5">
        <w:fldChar w:fldCharType="separate"/>
      </w:r>
      <w:r w:rsidR="004E2D27">
        <w:t xml:space="preserve">Table </w:t>
      </w:r>
      <w:r w:rsidR="004E2D27">
        <w:rPr>
          <w:noProof/>
        </w:rPr>
        <w:t>5</w:t>
      </w:r>
      <w:r w:rsidR="002932C5">
        <w:fldChar w:fldCharType="end"/>
      </w:r>
      <w:r w:rsidR="002932C5">
        <w:t xml:space="preserve"> </w:t>
      </w:r>
      <w:r w:rsidR="00E671C5">
        <w:t>below summarizes possible deliverables</w:t>
      </w:r>
      <w:r w:rsidR="001216F9">
        <w:t xml:space="preserve"> associated with the </w:t>
      </w:r>
      <w:r w:rsidR="0056231D">
        <w:t>Risk Management</w:t>
      </w:r>
      <w:r w:rsidR="001216F9">
        <w:t xml:space="preserve"> process</w:t>
      </w:r>
      <w:r w:rsidR="00B85979">
        <w:t>. SOP-004</w:t>
      </w:r>
      <w:r w:rsidR="004531E4">
        <w:t xml:space="preserve"> </w:t>
      </w:r>
      <w:r w:rsidR="00D67808">
        <w:t>Design Control</w:t>
      </w:r>
      <w:r w:rsidR="004531E4">
        <w:t>s</w:t>
      </w:r>
      <w:r w:rsidR="00B85979">
        <w:t xml:space="preserve"> describes</w:t>
      </w:r>
      <w:r w:rsidR="001216F9">
        <w:t xml:space="preserve"> the corresponding </w:t>
      </w:r>
      <w:r w:rsidR="00D67808">
        <w:t>Design Control</w:t>
      </w:r>
      <w:r w:rsidR="001216F9">
        <w:t xml:space="preserve"> stage in which initial control of the document occurs</w:t>
      </w:r>
      <w:r w:rsidR="00B85979">
        <w:t>, however,</w:t>
      </w:r>
      <w:r w:rsidR="001216F9">
        <w:t xml:space="preserve"> </w:t>
      </w:r>
      <w:r w:rsidR="00B85979">
        <w:t>p</w:t>
      </w:r>
      <w:r w:rsidR="001216F9">
        <w:t>lanning documents (i.e., DDP/RMP)</w:t>
      </w:r>
      <w:r w:rsidR="002932C5">
        <w:t xml:space="preserve"> </w:t>
      </w:r>
      <w:r w:rsidR="007F5F32">
        <w:t xml:space="preserve">will </w:t>
      </w:r>
      <w:r w:rsidR="002932C5">
        <w:t>detail the specific timing for these deliverables for a given program.</w:t>
      </w:r>
      <w:r w:rsidR="00E67DFE">
        <w:t xml:space="preserve"> </w:t>
      </w:r>
      <w:r w:rsidR="00B63A01">
        <w:t xml:space="preserve">Outputs from the </w:t>
      </w:r>
      <w:r w:rsidR="0056231D">
        <w:t>Risk Management</w:t>
      </w:r>
      <w:r w:rsidR="00B63A01">
        <w:t xml:space="preserve"> process may be inputs to other quality processes.</w:t>
      </w:r>
    </w:p>
    <w:p w14:paraId="31520940" w14:textId="77777777" w:rsidR="008D4011" w:rsidRDefault="008D4011">
      <w:pPr>
        <w:spacing w:after="160" w:line="278" w:lineRule="auto"/>
        <w:rPr>
          <w:i/>
          <w:iCs/>
          <w:color w:val="0E2841" w:themeColor="text2"/>
          <w:sz w:val="22"/>
          <w:szCs w:val="18"/>
        </w:rPr>
      </w:pPr>
      <w:bookmarkStart w:id="238" w:name="_Ref184571991"/>
      <w:r>
        <w:br w:type="page"/>
      </w:r>
    </w:p>
    <w:p w14:paraId="5414FA26" w14:textId="2B9EB58A" w:rsidR="00E75F75" w:rsidRDefault="00E75F75" w:rsidP="00E75F75">
      <w:pPr>
        <w:pStyle w:val="Caption"/>
      </w:pPr>
      <w:r>
        <w:lastRenderedPageBreak/>
        <w:t xml:space="preserve">Table </w:t>
      </w:r>
      <w:r>
        <w:fldChar w:fldCharType="begin"/>
      </w:r>
      <w:r>
        <w:instrText>SEQ Table \* ARABIC</w:instrText>
      </w:r>
      <w:r>
        <w:fldChar w:fldCharType="separate"/>
      </w:r>
      <w:r w:rsidR="004E2D27">
        <w:rPr>
          <w:noProof/>
        </w:rPr>
        <w:t>5</w:t>
      </w:r>
      <w:r>
        <w:fldChar w:fldCharType="end"/>
      </w:r>
      <w:bookmarkEnd w:id="238"/>
      <w:r>
        <w:t xml:space="preserve">. Potential </w:t>
      </w:r>
      <w:r w:rsidR="0056231D">
        <w:t>Risk Management</w:t>
      </w:r>
      <w:r>
        <w:t xml:space="preserve"> </w:t>
      </w:r>
      <w:r w:rsidR="00B03C7E">
        <w:t>d</w:t>
      </w:r>
      <w:r>
        <w:t>eliverables</w:t>
      </w:r>
      <w:r w:rsidR="00B03C7E">
        <w:t xml:space="preserve"> associated with the </w:t>
      </w:r>
      <w:r w:rsidR="0056231D">
        <w:t>Risk Management</w:t>
      </w:r>
      <w:r w:rsidR="00B03C7E">
        <w:t xml:space="preserve"> process</w:t>
      </w:r>
    </w:p>
    <w:tbl>
      <w:tblPr>
        <w:tblStyle w:val="TableGrid"/>
        <w:tblW w:w="0" w:type="auto"/>
        <w:jc w:val="center"/>
        <w:tblLayout w:type="fixed"/>
        <w:tblLook w:val="04A0" w:firstRow="1" w:lastRow="0" w:firstColumn="1" w:lastColumn="0" w:noHBand="0" w:noVBand="1"/>
      </w:tblPr>
      <w:tblGrid>
        <w:gridCol w:w="2880"/>
        <w:gridCol w:w="5040"/>
      </w:tblGrid>
      <w:tr w:rsidR="00B85979" w14:paraId="05C881BE" w14:textId="77777777" w:rsidTr="003347C0">
        <w:trPr>
          <w:tblHeader/>
          <w:jc w:val="center"/>
        </w:trPr>
        <w:tc>
          <w:tcPr>
            <w:tcW w:w="2880" w:type="dxa"/>
            <w:shd w:val="clear" w:color="auto" w:fill="95DCF7" w:themeFill="accent4" w:themeFillTint="66"/>
          </w:tcPr>
          <w:p w14:paraId="23EF318C" w14:textId="19431FF0" w:rsidR="00B85979" w:rsidRPr="00B16ACB" w:rsidRDefault="00B85979" w:rsidP="003347C0">
            <w:pPr>
              <w:spacing w:after="0" w:line="240" w:lineRule="auto"/>
              <w:rPr>
                <w:b/>
                <w:bCs/>
              </w:rPr>
            </w:pPr>
            <w:r w:rsidRPr="00B16ACB">
              <w:rPr>
                <w:b/>
                <w:bCs/>
              </w:rPr>
              <w:t xml:space="preserve">Risk Management </w:t>
            </w:r>
            <w:r w:rsidR="003765B2">
              <w:rPr>
                <w:b/>
                <w:bCs/>
              </w:rPr>
              <w:t>Topic</w:t>
            </w:r>
          </w:p>
        </w:tc>
        <w:tc>
          <w:tcPr>
            <w:tcW w:w="5040" w:type="dxa"/>
            <w:shd w:val="clear" w:color="auto" w:fill="95DCF7" w:themeFill="accent4" w:themeFillTint="66"/>
          </w:tcPr>
          <w:p w14:paraId="2A4C97F6" w14:textId="311A5A77" w:rsidR="00B85979" w:rsidRPr="00B16ACB" w:rsidRDefault="00B85979" w:rsidP="003347C0">
            <w:pPr>
              <w:spacing w:after="0" w:line="240" w:lineRule="auto"/>
              <w:rPr>
                <w:b/>
                <w:bCs/>
              </w:rPr>
            </w:pPr>
            <w:r w:rsidRPr="00B16ACB">
              <w:rPr>
                <w:b/>
                <w:bCs/>
              </w:rPr>
              <w:t>Deliverable(s)</w:t>
            </w:r>
          </w:p>
        </w:tc>
      </w:tr>
      <w:tr w:rsidR="00B85979" w14:paraId="35B9CC48" w14:textId="77777777" w:rsidTr="000F42AA">
        <w:trPr>
          <w:jc w:val="center"/>
        </w:trPr>
        <w:tc>
          <w:tcPr>
            <w:tcW w:w="2880" w:type="dxa"/>
            <w:vAlign w:val="center"/>
          </w:tcPr>
          <w:p w14:paraId="7825F8DD" w14:textId="7510BECF" w:rsidR="00B85979" w:rsidRDefault="00B85979" w:rsidP="000F42AA">
            <w:pPr>
              <w:spacing w:after="0" w:line="240" w:lineRule="auto"/>
            </w:pPr>
            <w:r>
              <w:t xml:space="preserve">Risk </w:t>
            </w:r>
            <w:r w:rsidR="004D2CF8">
              <w:t>planning</w:t>
            </w:r>
          </w:p>
        </w:tc>
        <w:tc>
          <w:tcPr>
            <w:tcW w:w="5040" w:type="dxa"/>
            <w:vAlign w:val="center"/>
          </w:tcPr>
          <w:p w14:paraId="63C921E1" w14:textId="73CD0CB1" w:rsidR="00B85979" w:rsidRDefault="00B85979" w:rsidP="000F42AA">
            <w:pPr>
              <w:spacing w:after="0" w:line="240" w:lineRule="auto"/>
            </w:pPr>
            <w:r>
              <w:t>Risk Management Plan</w:t>
            </w:r>
          </w:p>
        </w:tc>
      </w:tr>
      <w:tr w:rsidR="009D3E3B" w14:paraId="5E39BDA3" w14:textId="77777777" w:rsidTr="000F42AA">
        <w:trPr>
          <w:jc w:val="center"/>
        </w:trPr>
        <w:tc>
          <w:tcPr>
            <w:tcW w:w="2880" w:type="dxa"/>
            <w:vMerge w:val="restart"/>
            <w:vAlign w:val="center"/>
          </w:tcPr>
          <w:p w14:paraId="32E8D1CE" w14:textId="5C9ED602" w:rsidR="009D3E3B" w:rsidRDefault="00676BAE" w:rsidP="000F42AA">
            <w:pPr>
              <w:spacing w:after="0" w:line="240" w:lineRule="auto"/>
            </w:pPr>
            <w:r>
              <w:t xml:space="preserve">Hazard </w:t>
            </w:r>
            <w:r w:rsidR="004D2CF8">
              <w:t>i</w:t>
            </w:r>
            <w:r>
              <w:t xml:space="preserve">dentification / </w:t>
            </w:r>
            <w:r w:rsidR="009D3E3B">
              <w:t xml:space="preserve">Risk </w:t>
            </w:r>
            <w:r w:rsidR="004D2CF8">
              <w:t>analysis</w:t>
            </w:r>
          </w:p>
          <w:p w14:paraId="33DEBB47" w14:textId="4EF1A588" w:rsidR="009D3E3B" w:rsidRDefault="009D3E3B" w:rsidP="000F42AA">
            <w:pPr>
              <w:spacing w:after="0" w:line="240" w:lineRule="auto"/>
            </w:pPr>
          </w:p>
        </w:tc>
        <w:tc>
          <w:tcPr>
            <w:tcW w:w="5040" w:type="dxa"/>
            <w:vAlign w:val="center"/>
          </w:tcPr>
          <w:p w14:paraId="02C35376" w14:textId="21072C18" w:rsidR="009D3E3B" w:rsidRDefault="009D3E3B" w:rsidP="000F42AA">
            <w:pPr>
              <w:spacing w:after="0" w:line="240" w:lineRule="auto"/>
            </w:pPr>
            <w:r>
              <w:t xml:space="preserve">Intended </w:t>
            </w:r>
            <w:r w:rsidR="00B56201">
              <w:t xml:space="preserve">use </w:t>
            </w:r>
            <w:r>
              <w:t>(can be contained in User Requirements Specification)</w:t>
            </w:r>
          </w:p>
        </w:tc>
      </w:tr>
      <w:tr w:rsidR="009D3E3B" w14:paraId="49A16684" w14:textId="77777777" w:rsidTr="000F42AA">
        <w:trPr>
          <w:jc w:val="center"/>
        </w:trPr>
        <w:tc>
          <w:tcPr>
            <w:tcW w:w="2880" w:type="dxa"/>
            <w:vMerge/>
            <w:vAlign w:val="center"/>
          </w:tcPr>
          <w:p w14:paraId="682CF945" w14:textId="28C19764" w:rsidR="009D3E3B" w:rsidRDefault="009D3E3B" w:rsidP="000F42AA">
            <w:pPr>
              <w:spacing w:after="0" w:line="240" w:lineRule="auto"/>
            </w:pPr>
          </w:p>
        </w:tc>
        <w:tc>
          <w:tcPr>
            <w:tcW w:w="5040" w:type="dxa"/>
            <w:vAlign w:val="center"/>
          </w:tcPr>
          <w:p w14:paraId="2063AADA" w14:textId="7B068142" w:rsidR="009D3E3B" w:rsidRDefault="009D3E3B" w:rsidP="000F42AA">
            <w:pPr>
              <w:spacing w:after="0" w:line="240" w:lineRule="auto"/>
            </w:pPr>
            <w:r>
              <w:t xml:space="preserve">Task </w:t>
            </w:r>
            <w:r w:rsidR="00B20784">
              <w:t>analysis</w:t>
            </w:r>
          </w:p>
        </w:tc>
      </w:tr>
      <w:tr w:rsidR="009D3E3B" w14:paraId="6E4D19FC" w14:textId="77777777" w:rsidTr="000F42AA">
        <w:trPr>
          <w:jc w:val="center"/>
        </w:trPr>
        <w:tc>
          <w:tcPr>
            <w:tcW w:w="2880" w:type="dxa"/>
            <w:vMerge/>
            <w:vAlign w:val="center"/>
          </w:tcPr>
          <w:p w14:paraId="4FE69F75" w14:textId="106B00A4" w:rsidR="009D3E3B" w:rsidRDefault="009D3E3B" w:rsidP="000F42AA">
            <w:pPr>
              <w:spacing w:after="0" w:line="240" w:lineRule="auto"/>
            </w:pPr>
          </w:p>
        </w:tc>
        <w:tc>
          <w:tcPr>
            <w:tcW w:w="5040" w:type="dxa"/>
            <w:vAlign w:val="center"/>
          </w:tcPr>
          <w:p w14:paraId="5D802C9C" w14:textId="4C089A6F" w:rsidR="009D3E3B" w:rsidRDefault="009D3E3B" w:rsidP="000F42AA">
            <w:pPr>
              <w:spacing w:after="0" w:line="240" w:lineRule="auto"/>
            </w:pPr>
            <w:proofErr w:type="gramStart"/>
            <w:r>
              <w:t>Master</w:t>
            </w:r>
            <w:proofErr w:type="gramEnd"/>
            <w:r>
              <w:t xml:space="preserve"> </w:t>
            </w:r>
            <w:r w:rsidR="00B56201">
              <w:t>harms list</w:t>
            </w:r>
          </w:p>
        </w:tc>
      </w:tr>
      <w:tr w:rsidR="009D3E3B" w14:paraId="39EF9328" w14:textId="77777777" w:rsidTr="000F42AA">
        <w:trPr>
          <w:jc w:val="center"/>
        </w:trPr>
        <w:tc>
          <w:tcPr>
            <w:tcW w:w="2880" w:type="dxa"/>
            <w:vMerge/>
            <w:vAlign w:val="center"/>
          </w:tcPr>
          <w:p w14:paraId="1EEACE56" w14:textId="2BD32F63" w:rsidR="009D3E3B" w:rsidRDefault="009D3E3B" w:rsidP="000F42AA">
            <w:pPr>
              <w:spacing w:after="0" w:line="240" w:lineRule="auto"/>
            </w:pPr>
          </w:p>
        </w:tc>
        <w:tc>
          <w:tcPr>
            <w:tcW w:w="5040" w:type="dxa"/>
            <w:vAlign w:val="center"/>
          </w:tcPr>
          <w:p w14:paraId="30FA8166" w14:textId="3A51F11D" w:rsidR="009D3E3B" w:rsidRDefault="009D3E3B" w:rsidP="000F42AA">
            <w:pPr>
              <w:spacing w:after="0" w:line="240" w:lineRule="auto"/>
            </w:pPr>
            <w:r>
              <w:t xml:space="preserve">Characteristics </w:t>
            </w:r>
            <w:r w:rsidR="00695605">
              <w:t>r</w:t>
            </w:r>
            <w:r>
              <w:t xml:space="preserve">elated to </w:t>
            </w:r>
            <w:r w:rsidR="00695605">
              <w:t>safety</w:t>
            </w:r>
          </w:p>
        </w:tc>
      </w:tr>
      <w:tr w:rsidR="009D3E3B" w14:paraId="5F642458" w14:textId="77777777" w:rsidTr="000F42AA">
        <w:trPr>
          <w:jc w:val="center"/>
        </w:trPr>
        <w:tc>
          <w:tcPr>
            <w:tcW w:w="2880" w:type="dxa"/>
            <w:vMerge/>
            <w:vAlign w:val="center"/>
          </w:tcPr>
          <w:p w14:paraId="36ED4AC3" w14:textId="42EA3E19" w:rsidR="009D3E3B" w:rsidRDefault="009D3E3B" w:rsidP="000F42AA">
            <w:pPr>
              <w:spacing w:after="0" w:line="240" w:lineRule="auto"/>
            </w:pPr>
          </w:p>
        </w:tc>
        <w:tc>
          <w:tcPr>
            <w:tcW w:w="5040" w:type="dxa"/>
            <w:vAlign w:val="center"/>
          </w:tcPr>
          <w:p w14:paraId="4859DD87" w14:textId="4BB2D0A5" w:rsidR="009D3E3B" w:rsidRDefault="009D3E3B" w:rsidP="000F42AA">
            <w:pPr>
              <w:spacing w:after="0" w:line="240" w:lineRule="auto"/>
            </w:pPr>
            <w:r>
              <w:t>Preliminary Hazard Analysis</w:t>
            </w:r>
          </w:p>
        </w:tc>
      </w:tr>
      <w:tr w:rsidR="009C01B6" w14:paraId="56820FF8" w14:textId="77777777" w:rsidTr="000F42AA">
        <w:trPr>
          <w:trHeight w:val="196"/>
          <w:jc w:val="center"/>
        </w:trPr>
        <w:tc>
          <w:tcPr>
            <w:tcW w:w="2880" w:type="dxa"/>
            <w:vMerge w:val="restart"/>
            <w:vAlign w:val="center"/>
          </w:tcPr>
          <w:p w14:paraId="457387D1" w14:textId="28141B80" w:rsidR="009C01B6" w:rsidRDefault="009C01B6" w:rsidP="000F42AA">
            <w:pPr>
              <w:spacing w:after="0" w:line="240" w:lineRule="auto"/>
            </w:pPr>
            <w:r>
              <w:t xml:space="preserve">Risk </w:t>
            </w:r>
            <w:r w:rsidR="004D2CF8">
              <w:t xml:space="preserve">analysis </w:t>
            </w:r>
            <w:r>
              <w:t xml:space="preserve">/ </w:t>
            </w:r>
            <w:r w:rsidR="004D2CF8">
              <w:t xml:space="preserve">evaluation </w:t>
            </w:r>
            <w:r>
              <w:t xml:space="preserve">/ </w:t>
            </w:r>
            <w:r w:rsidR="004D2CF8">
              <w:t>control</w:t>
            </w:r>
          </w:p>
        </w:tc>
        <w:tc>
          <w:tcPr>
            <w:tcW w:w="5040" w:type="dxa"/>
            <w:vAlign w:val="center"/>
          </w:tcPr>
          <w:p w14:paraId="7C2E2BF9" w14:textId="58A59BDB" w:rsidR="009C01B6" w:rsidRDefault="009C01B6" w:rsidP="000F42AA">
            <w:pPr>
              <w:spacing w:after="0" w:line="240" w:lineRule="auto"/>
            </w:pPr>
            <w:r>
              <w:t xml:space="preserve">Use </w:t>
            </w:r>
            <w:r w:rsidR="00B56201">
              <w:t>r</w:t>
            </w:r>
            <w:r>
              <w:t xml:space="preserve">isk </w:t>
            </w:r>
            <w:r w:rsidR="00B56201">
              <w:t>a</w:t>
            </w:r>
            <w:r>
              <w:t>nalysis / Use-</w:t>
            </w:r>
            <w:r w:rsidR="00B56201">
              <w:t>r</w:t>
            </w:r>
            <w:r>
              <w:t xml:space="preserve">elated </w:t>
            </w:r>
            <w:r w:rsidR="00B56201">
              <w:t xml:space="preserve">risk analysis </w:t>
            </w:r>
          </w:p>
        </w:tc>
      </w:tr>
      <w:tr w:rsidR="009C01B6" w14:paraId="4A5FF653" w14:textId="77777777" w:rsidTr="000F42AA">
        <w:trPr>
          <w:trHeight w:val="196"/>
          <w:jc w:val="center"/>
        </w:trPr>
        <w:tc>
          <w:tcPr>
            <w:tcW w:w="2880" w:type="dxa"/>
            <w:vMerge/>
            <w:vAlign w:val="center"/>
          </w:tcPr>
          <w:p w14:paraId="391CF156" w14:textId="77777777" w:rsidR="009C01B6" w:rsidRDefault="009C01B6" w:rsidP="000F42AA">
            <w:pPr>
              <w:spacing w:after="0" w:line="240" w:lineRule="auto"/>
            </w:pPr>
          </w:p>
        </w:tc>
        <w:tc>
          <w:tcPr>
            <w:tcW w:w="5040" w:type="dxa"/>
            <w:vAlign w:val="center"/>
          </w:tcPr>
          <w:p w14:paraId="26634BCE" w14:textId="3C5158A1" w:rsidR="009C01B6" w:rsidRDefault="009C01B6" w:rsidP="000F42AA">
            <w:pPr>
              <w:spacing w:after="0" w:line="240" w:lineRule="auto"/>
            </w:pPr>
            <w:r>
              <w:t xml:space="preserve">Design </w:t>
            </w:r>
            <w:r w:rsidR="00B56201">
              <w:t>r</w:t>
            </w:r>
            <w:r>
              <w:t xml:space="preserve">isk </w:t>
            </w:r>
            <w:r w:rsidR="00B56201">
              <w:t>a</w:t>
            </w:r>
            <w:r>
              <w:t>nalyses (e.g., dFMEA, FTA)</w:t>
            </w:r>
          </w:p>
        </w:tc>
      </w:tr>
      <w:tr w:rsidR="009C01B6" w14:paraId="47C59654" w14:textId="77777777" w:rsidTr="000F42AA">
        <w:trPr>
          <w:trHeight w:val="196"/>
          <w:jc w:val="center"/>
        </w:trPr>
        <w:tc>
          <w:tcPr>
            <w:tcW w:w="2880" w:type="dxa"/>
            <w:vMerge/>
            <w:vAlign w:val="center"/>
          </w:tcPr>
          <w:p w14:paraId="5E79BBD9" w14:textId="77777777" w:rsidR="009C01B6" w:rsidRDefault="009C01B6" w:rsidP="000F42AA">
            <w:pPr>
              <w:spacing w:after="0" w:line="240" w:lineRule="auto"/>
            </w:pPr>
          </w:p>
        </w:tc>
        <w:tc>
          <w:tcPr>
            <w:tcW w:w="5040" w:type="dxa"/>
            <w:vAlign w:val="center"/>
          </w:tcPr>
          <w:p w14:paraId="7F284AAC" w14:textId="43F495CE" w:rsidR="009C01B6" w:rsidRDefault="009C01B6" w:rsidP="000F42AA">
            <w:pPr>
              <w:spacing w:after="0" w:line="240" w:lineRule="auto"/>
            </w:pPr>
            <w:r>
              <w:t xml:space="preserve">Process </w:t>
            </w:r>
            <w:r w:rsidR="00B56201">
              <w:t>r</w:t>
            </w:r>
            <w:r>
              <w:t xml:space="preserve">isk </w:t>
            </w:r>
            <w:r w:rsidR="00B56201">
              <w:t>a</w:t>
            </w:r>
            <w:r>
              <w:t>nalyses (e.g., pFMEA)</w:t>
            </w:r>
          </w:p>
        </w:tc>
      </w:tr>
      <w:tr w:rsidR="00B85979" w14:paraId="0032E41B" w14:textId="77777777" w:rsidTr="000F42AA">
        <w:trPr>
          <w:jc w:val="center"/>
        </w:trPr>
        <w:tc>
          <w:tcPr>
            <w:tcW w:w="2880" w:type="dxa"/>
            <w:vAlign w:val="center"/>
          </w:tcPr>
          <w:p w14:paraId="4E1DE191" w14:textId="6948D580" w:rsidR="00B85979" w:rsidRDefault="00B85979" w:rsidP="000F42AA">
            <w:pPr>
              <w:spacing w:after="0" w:line="240" w:lineRule="auto"/>
            </w:pPr>
            <w:r>
              <w:t xml:space="preserve">Risk </w:t>
            </w:r>
            <w:r w:rsidR="004D2CF8">
              <w:t>a</w:t>
            </w:r>
            <w:r>
              <w:t xml:space="preserve">nalysis / </w:t>
            </w:r>
            <w:r w:rsidR="004D2CF8">
              <w:t xml:space="preserve">evaluation </w:t>
            </w:r>
            <w:r>
              <w:t xml:space="preserve">/ </w:t>
            </w:r>
            <w:r w:rsidR="00B20784">
              <w:t xml:space="preserve">control </w:t>
            </w:r>
            <w:r>
              <w:t xml:space="preserve">/ </w:t>
            </w:r>
            <w:r w:rsidR="00B56201">
              <w:t>e</w:t>
            </w:r>
            <w:r w:rsidR="002750F8">
              <w:t xml:space="preserve">valuation </w:t>
            </w:r>
            <w:r>
              <w:t>of overall residual risk</w:t>
            </w:r>
          </w:p>
        </w:tc>
        <w:tc>
          <w:tcPr>
            <w:tcW w:w="5040" w:type="dxa"/>
            <w:vAlign w:val="center"/>
          </w:tcPr>
          <w:p w14:paraId="6B635DBA" w14:textId="1626CAB4" w:rsidR="00B85979" w:rsidRDefault="004B2173" w:rsidP="000F42AA">
            <w:pPr>
              <w:spacing w:after="0" w:line="240" w:lineRule="auto"/>
            </w:pPr>
            <w:r>
              <w:t>Product</w:t>
            </w:r>
            <w:r w:rsidR="00B85979">
              <w:t xml:space="preserve"> </w:t>
            </w:r>
            <w:r w:rsidR="00B56201">
              <w:t>r</w:t>
            </w:r>
            <w:r w:rsidR="00B85979">
              <w:t xml:space="preserve">isk </w:t>
            </w:r>
            <w:r w:rsidR="00B56201">
              <w:t xml:space="preserve">assessment </w:t>
            </w:r>
            <w:r w:rsidR="00B85979">
              <w:t>(e.g., Risk Traceability Matrix / Hazard Analysis)</w:t>
            </w:r>
          </w:p>
        </w:tc>
      </w:tr>
      <w:tr w:rsidR="00B85979" w14:paraId="4435D1C7" w14:textId="77777777" w:rsidTr="000F42AA">
        <w:trPr>
          <w:jc w:val="center"/>
        </w:trPr>
        <w:tc>
          <w:tcPr>
            <w:tcW w:w="2880" w:type="dxa"/>
            <w:vAlign w:val="center"/>
          </w:tcPr>
          <w:p w14:paraId="6E826B1A" w14:textId="2BFCD13C" w:rsidR="00B85979" w:rsidRDefault="00B85979" w:rsidP="000F42AA">
            <w:pPr>
              <w:spacing w:after="0" w:line="240" w:lineRule="auto"/>
            </w:pPr>
            <w:r>
              <w:t xml:space="preserve">Risk </w:t>
            </w:r>
            <w:r w:rsidR="00B20784">
              <w:t>control</w:t>
            </w:r>
          </w:p>
        </w:tc>
        <w:tc>
          <w:tcPr>
            <w:tcW w:w="5040" w:type="dxa"/>
            <w:vAlign w:val="center"/>
          </w:tcPr>
          <w:p w14:paraId="1C53C8C5" w14:textId="4771845A" w:rsidR="00B85979" w:rsidRDefault="00B85979" w:rsidP="000F42AA">
            <w:pPr>
              <w:spacing w:after="0" w:line="240" w:lineRule="auto"/>
            </w:pPr>
            <w:r>
              <w:t xml:space="preserve">Benefit-Risk Analysis / Summary </w:t>
            </w:r>
            <w:r w:rsidR="00B56201">
              <w:t>report</w:t>
            </w:r>
          </w:p>
        </w:tc>
      </w:tr>
      <w:tr w:rsidR="00B85979" w14:paraId="31A1AF54" w14:textId="77777777" w:rsidTr="000F42AA">
        <w:trPr>
          <w:jc w:val="center"/>
        </w:trPr>
        <w:tc>
          <w:tcPr>
            <w:tcW w:w="2880" w:type="dxa"/>
            <w:vAlign w:val="center"/>
          </w:tcPr>
          <w:p w14:paraId="5B272FEB" w14:textId="2FB38E94" w:rsidR="00B85979" w:rsidRDefault="00B85979" w:rsidP="000F42AA">
            <w:pPr>
              <w:spacing w:after="0" w:line="240" w:lineRule="auto"/>
            </w:pPr>
            <w:r>
              <w:t xml:space="preserve">Evaluation of </w:t>
            </w:r>
            <w:r w:rsidR="002750F8">
              <w:t>overall residual risk</w:t>
            </w:r>
          </w:p>
        </w:tc>
        <w:tc>
          <w:tcPr>
            <w:tcW w:w="5040" w:type="dxa"/>
            <w:vAlign w:val="center"/>
          </w:tcPr>
          <w:p w14:paraId="09664149" w14:textId="597E24C5" w:rsidR="00B85979" w:rsidRDefault="00B85979" w:rsidP="000F42AA">
            <w:pPr>
              <w:spacing w:after="0" w:line="240" w:lineRule="auto"/>
            </w:pPr>
            <w:r w:rsidRPr="00F26DA0">
              <w:t xml:space="preserve">Overall </w:t>
            </w:r>
            <w:r w:rsidR="00B56201">
              <w:t>r</w:t>
            </w:r>
            <w:r w:rsidR="00B56201" w:rsidRPr="00F26DA0">
              <w:t xml:space="preserve">esidual </w:t>
            </w:r>
            <w:r w:rsidR="00B56201">
              <w:t>r</w:t>
            </w:r>
            <w:r w:rsidR="00B56201" w:rsidRPr="00F26DA0">
              <w:t xml:space="preserve">isk </w:t>
            </w:r>
            <w:r w:rsidR="00B56201">
              <w:t>e</w:t>
            </w:r>
            <w:r w:rsidR="00B56201" w:rsidRPr="00F26DA0">
              <w:t xml:space="preserve">valuation </w:t>
            </w:r>
            <w:r w:rsidR="00B56201">
              <w:t>r</w:t>
            </w:r>
            <w:r w:rsidR="00B56201" w:rsidRPr="00F26DA0">
              <w:t>eport</w:t>
            </w:r>
          </w:p>
        </w:tc>
      </w:tr>
      <w:tr w:rsidR="00B85979" w14:paraId="37F95A80" w14:textId="77777777" w:rsidTr="000F42AA">
        <w:trPr>
          <w:jc w:val="center"/>
        </w:trPr>
        <w:tc>
          <w:tcPr>
            <w:tcW w:w="2880" w:type="dxa"/>
            <w:vAlign w:val="center"/>
          </w:tcPr>
          <w:p w14:paraId="43EECBBB" w14:textId="68D8967B" w:rsidR="00B85979" w:rsidRDefault="00B85979" w:rsidP="000F42AA">
            <w:pPr>
              <w:spacing w:after="0" w:line="240" w:lineRule="auto"/>
            </w:pPr>
            <w:r>
              <w:t xml:space="preserve">Risk Management </w:t>
            </w:r>
            <w:r w:rsidR="002750F8">
              <w:t>review</w:t>
            </w:r>
          </w:p>
        </w:tc>
        <w:tc>
          <w:tcPr>
            <w:tcW w:w="5040" w:type="dxa"/>
            <w:vAlign w:val="center"/>
          </w:tcPr>
          <w:p w14:paraId="3B0A94CF" w14:textId="03537B2D" w:rsidR="00B85979" w:rsidRPr="00F26DA0" w:rsidRDefault="00B85979" w:rsidP="000F42AA">
            <w:pPr>
              <w:spacing w:after="0" w:line="240" w:lineRule="auto"/>
            </w:pPr>
            <w:r>
              <w:t>Risk Management Report</w:t>
            </w:r>
          </w:p>
        </w:tc>
      </w:tr>
      <w:tr w:rsidR="009D3E3B" w14:paraId="71A97426" w14:textId="77777777" w:rsidTr="000F42AA">
        <w:trPr>
          <w:jc w:val="center"/>
        </w:trPr>
        <w:tc>
          <w:tcPr>
            <w:tcW w:w="2880" w:type="dxa"/>
            <w:vMerge w:val="restart"/>
            <w:vAlign w:val="center"/>
          </w:tcPr>
          <w:p w14:paraId="5F474395" w14:textId="77777777" w:rsidR="009D3E3B" w:rsidRDefault="009D3E3B" w:rsidP="000F42AA">
            <w:pPr>
              <w:spacing w:after="0" w:line="240" w:lineRule="auto"/>
            </w:pPr>
            <w:r>
              <w:t>Production and post-production / Risk review</w:t>
            </w:r>
          </w:p>
          <w:p w14:paraId="5E056AD0" w14:textId="4113567F" w:rsidR="009D3E3B" w:rsidRDefault="009D3E3B" w:rsidP="000F42AA">
            <w:pPr>
              <w:spacing w:after="0" w:line="240" w:lineRule="auto"/>
            </w:pPr>
          </w:p>
        </w:tc>
        <w:tc>
          <w:tcPr>
            <w:tcW w:w="5040" w:type="dxa"/>
            <w:vAlign w:val="center"/>
          </w:tcPr>
          <w:p w14:paraId="10DF85C2" w14:textId="694B087B" w:rsidR="009D3E3B" w:rsidRDefault="009D3E3B" w:rsidP="000F42AA">
            <w:pPr>
              <w:spacing w:after="0" w:line="240" w:lineRule="auto"/>
            </w:pPr>
            <w:r>
              <w:t>Post-</w:t>
            </w:r>
            <w:r w:rsidR="00372879">
              <w:t xml:space="preserve">market </w:t>
            </w:r>
            <w:r w:rsidR="00B56201">
              <w:t xml:space="preserve">surveillance </w:t>
            </w:r>
            <w:r w:rsidR="00372879">
              <w:t>plan</w:t>
            </w:r>
          </w:p>
        </w:tc>
      </w:tr>
      <w:tr w:rsidR="009D3E3B" w14:paraId="662F39B7" w14:textId="77777777" w:rsidTr="000F42AA">
        <w:trPr>
          <w:jc w:val="center"/>
        </w:trPr>
        <w:tc>
          <w:tcPr>
            <w:tcW w:w="2880" w:type="dxa"/>
            <w:vMerge/>
            <w:vAlign w:val="center"/>
          </w:tcPr>
          <w:p w14:paraId="48B07E36" w14:textId="7323214C" w:rsidR="009D3E3B" w:rsidRDefault="009D3E3B" w:rsidP="000F42AA">
            <w:pPr>
              <w:spacing w:after="0" w:line="240" w:lineRule="auto"/>
            </w:pPr>
            <w:commentRangeStart w:id="239"/>
            <w:commentRangeStart w:id="240"/>
            <w:commentRangeStart w:id="241"/>
          </w:p>
        </w:tc>
        <w:tc>
          <w:tcPr>
            <w:tcW w:w="5040" w:type="dxa"/>
            <w:vAlign w:val="center"/>
          </w:tcPr>
          <w:p w14:paraId="35E6BDAD" w14:textId="13C40E6B" w:rsidR="009D3E3B" w:rsidRDefault="009D3E3B" w:rsidP="000F42AA">
            <w:pPr>
              <w:spacing w:after="0" w:line="240" w:lineRule="auto"/>
            </w:pPr>
            <w:r w:rsidRPr="00AE2C33">
              <w:t>Post-</w:t>
            </w:r>
            <w:r w:rsidR="00372879">
              <w:t>m</w:t>
            </w:r>
            <w:r w:rsidR="00372879" w:rsidRPr="00AE2C33">
              <w:t xml:space="preserve">arket </w:t>
            </w:r>
            <w:r w:rsidR="00372879">
              <w:t>s</w:t>
            </w:r>
            <w:r w:rsidR="00372879" w:rsidRPr="00AE2C33">
              <w:t xml:space="preserve">urveillance </w:t>
            </w:r>
            <w:r w:rsidR="00372879">
              <w:t>r</w:t>
            </w:r>
            <w:r w:rsidR="00372879" w:rsidRPr="00AE2C33">
              <w:t xml:space="preserve">eview </w:t>
            </w:r>
            <w:r w:rsidR="00372879">
              <w:t>r</w:t>
            </w:r>
            <w:r w:rsidRPr="00AE2C33">
              <w:t>eports</w:t>
            </w:r>
            <w:commentRangeEnd w:id="239"/>
            <w:r>
              <w:rPr>
                <w:rStyle w:val="CommentReference"/>
              </w:rPr>
              <w:commentReference w:id="239"/>
            </w:r>
            <w:commentRangeEnd w:id="240"/>
            <w:r>
              <w:rPr>
                <w:rStyle w:val="CommentReference"/>
              </w:rPr>
              <w:commentReference w:id="240"/>
            </w:r>
            <w:commentRangeEnd w:id="241"/>
            <w:r w:rsidR="00CC7BE5">
              <w:rPr>
                <w:rStyle w:val="CommentReference"/>
              </w:rPr>
              <w:commentReference w:id="241"/>
            </w:r>
          </w:p>
        </w:tc>
      </w:tr>
      <w:tr w:rsidR="009D3E3B" w14:paraId="69CBB649" w14:textId="77777777" w:rsidTr="000F42AA">
        <w:trPr>
          <w:jc w:val="center"/>
        </w:trPr>
        <w:tc>
          <w:tcPr>
            <w:tcW w:w="2880" w:type="dxa"/>
            <w:vMerge/>
            <w:vAlign w:val="center"/>
          </w:tcPr>
          <w:p w14:paraId="2AA74B95" w14:textId="3EA6AE35" w:rsidR="009D3E3B" w:rsidRDefault="009D3E3B" w:rsidP="000F42AA">
            <w:pPr>
              <w:spacing w:after="0" w:line="240" w:lineRule="auto"/>
            </w:pPr>
          </w:p>
        </w:tc>
        <w:tc>
          <w:tcPr>
            <w:tcW w:w="5040" w:type="dxa"/>
            <w:vAlign w:val="center"/>
          </w:tcPr>
          <w:p w14:paraId="6F0B530A" w14:textId="0B1045FC" w:rsidR="009D3E3B" w:rsidRDefault="009D3E3B" w:rsidP="000F42AA">
            <w:pPr>
              <w:spacing w:after="0" w:line="240" w:lineRule="auto"/>
            </w:pPr>
            <w:r w:rsidRPr="00AE2C33">
              <w:t>Post-</w:t>
            </w:r>
            <w:r w:rsidR="00372879">
              <w:t>m</w:t>
            </w:r>
            <w:r w:rsidR="00372879" w:rsidRPr="00AE2C33">
              <w:t xml:space="preserve">arket </w:t>
            </w:r>
            <w:r w:rsidR="00372879">
              <w:t>r</w:t>
            </w:r>
            <w:r w:rsidR="00372879" w:rsidRPr="00AE2C33">
              <w:t xml:space="preserve">isk </w:t>
            </w:r>
            <w:r w:rsidR="00372879">
              <w:t>r</w:t>
            </w:r>
            <w:r w:rsidR="00372879" w:rsidRPr="00AE2C33">
              <w:t xml:space="preserve">eview </w:t>
            </w:r>
            <w:r w:rsidR="00372879">
              <w:t>r</w:t>
            </w:r>
            <w:r w:rsidR="00372879" w:rsidRPr="00AE2C33">
              <w:t xml:space="preserve">eports </w:t>
            </w:r>
          </w:p>
        </w:tc>
      </w:tr>
      <w:tr w:rsidR="009D3E3B" w14:paraId="43E77A84" w14:textId="77777777" w:rsidTr="000F42AA">
        <w:trPr>
          <w:trHeight w:val="584"/>
          <w:jc w:val="center"/>
        </w:trPr>
        <w:tc>
          <w:tcPr>
            <w:tcW w:w="2880" w:type="dxa"/>
            <w:vMerge w:val="restart"/>
            <w:vAlign w:val="center"/>
          </w:tcPr>
          <w:p w14:paraId="6B32E711" w14:textId="440F00F1" w:rsidR="009D3E3B" w:rsidRDefault="009D3E3B" w:rsidP="000F42AA">
            <w:pPr>
              <w:spacing w:after="0" w:line="240" w:lineRule="auto"/>
            </w:pPr>
            <w:r>
              <w:t>Risk communication</w:t>
            </w:r>
          </w:p>
        </w:tc>
        <w:tc>
          <w:tcPr>
            <w:tcW w:w="5040" w:type="dxa"/>
            <w:vAlign w:val="center"/>
          </w:tcPr>
          <w:p w14:paraId="1AD75D9B" w14:textId="0B49205B" w:rsidR="009D3E3B" w:rsidRPr="00AE2C33" w:rsidRDefault="009D3E3B" w:rsidP="000F42AA">
            <w:pPr>
              <w:spacing w:after="0" w:line="240" w:lineRule="auto"/>
            </w:pPr>
            <w:r>
              <w:t xml:space="preserve">Risk Management Plan (outlines key development / commercial stakeholder interactions) </w:t>
            </w:r>
          </w:p>
        </w:tc>
      </w:tr>
      <w:tr w:rsidR="009D3E3B" w14:paraId="7E39AFC0" w14:textId="77777777" w:rsidTr="000F42AA">
        <w:trPr>
          <w:trHeight w:val="287"/>
          <w:jc w:val="center"/>
        </w:trPr>
        <w:tc>
          <w:tcPr>
            <w:tcW w:w="2880" w:type="dxa"/>
            <w:vMerge/>
            <w:vAlign w:val="center"/>
          </w:tcPr>
          <w:p w14:paraId="605C50E5" w14:textId="77777777" w:rsidR="009D3E3B" w:rsidRDefault="009D3E3B" w:rsidP="000F42AA">
            <w:pPr>
              <w:spacing w:after="0" w:line="240" w:lineRule="auto"/>
            </w:pPr>
          </w:p>
        </w:tc>
        <w:tc>
          <w:tcPr>
            <w:tcW w:w="5040" w:type="dxa"/>
            <w:vAlign w:val="center"/>
          </w:tcPr>
          <w:p w14:paraId="50984FC9" w14:textId="31B0ACE6" w:rsidR="009D3E3B" w:rsidRDefault="009D3E3B" w:rsidP="000F42AA">
            <w:pPr>
              <w:spacing w:after="0" w:line="240" w:lineRule="auto"/>
            </w:pPr>
            <w:r>
              <w:t xml:space="preserve">Design reviews </w:t>
            </w:r>
          </w:p>
        </w:tc>
      </w:tr>
      <w:tr w:rsidR="009D3E3B" w14:paraId="7D6B812E" w14:textId="77777777" w:rsidTr="000F42AA">
        <w:trPr>
          <w:trHeight w:val="584"/>
          <w:jc w:val="center"/>
        </w:trPr>
        <w:tc>
          <w:tcPr>
            <w:tcW w:w="2880" w:type="dxa"/>
            <w:vMerge/>
            <w:vAlign w:val="center"/>
          </w:tcPr>
          <w:p w14:paraId="061861DF" w14:textId="77777777" w:rsidR="009D3E3B" w:rsidRDefault="009D3E3B" w:rsidP="000F42AA">
            <w:pPr>
              <w:spacing w:after="0" w:line="240" w:lineRule="auto"/>
            </w:pPr>
          </w:p>
        </w:tc>
        <w:tc>
          <w:tcPr>
            <w:tcW w:w="5040" w:type="dxa"/>
            <w:vAlign w:val="center"/>
          </w:tcPr>
          <w:p w14:paraId="706F6B12" w14:textId="2B4F3EF1" w:rsidR="009D3E3B" w:rsidRDefault="009D3E3B" w:rsidP="000F42AA">
            <w:pPr>
              <w:spacing w:after="0" w:line="240" w:lineRule="auto"/>
            </w:pPr>
            <w:r>
              <w:t>Product labeling (communication with user / patient)</w:t>
            </w:r>
          </w:p>
        </w:tc>
      </w:tr>
    </w:tbl>
    <w:p w14:paraId="449B9890" w14:textId="77777777" w:rsidR="006D54C5" w:rsidRDefault="006D54C5" w:rsidP="006D54C5"/>
    <w:p w14:paraId="01C4515A" w14:textId="386A846F" w:rsidR="003E4E9C" w:rsidRPr="000E3AFB" w:rsidRDefault="003E4E9C" w:rsidP="000E3AFB">
      <w:pPr>
        <w:pStyle w:val="SOPNumbering"/>
      </w:pPr>
      <w:r w:rsidRPr="000E3AFB">
        <w:t>Approvals</w:t>
      </w:r>
    </w:p>
    <w:tbl>
      <w:tblPr>
        <w:tblStyle w:val="TableGrid"/>
        <w:tblW w:w="0" w:type="auto"/>
        <w:tblLayout w:type="fixed"/>
        <w:tblLook w:val="04A0" w:firstRow="1" w:lastRow="0" w:firstColumn="1" w:lastColumn="0" w:noHBand="0" w:noVBand="1"/>
      </w:tblPr>
      <w:tblGrid>
        <w:gridCol w:w="1435"/>
        <w:gridCol w:w="1980"/>
        <w:gridCol w:w="2199"/>
        <w:gridCol w:w="2571"/>
        <w:gridCol w:w="1165"/>
      </w:tblGrid>
      <w:tr w:rsidR="003E4E9C" w:rsidRPr="002F08DA" w14:paraId="78115419" w14:textId="77777777" w:rsidTr="007B335D">
        <w:trPr>
          <w:trHeight w:val="20"/>
        </w:trPr>
        <w:tc>
          <w:tcPr>
            <w:tcW w:w="1435" w:type="dxa"/>
          </w:tcPr>
          <w:p w14:paraId="2286733B" w14:textId="77777777" w:rsidR="003E4E9C" w:rsidRPr="003E4E9C" w:rsidRDefault="003E4E9C" w:rsidP="003E4E9C">
            <w:pPr>
              <w:spacing w:after="0" w:line="240" w:lineRule="auto"/>
              <w:rPr>
                <w:rFonts w:cs="Calibri"/>
                <w:b/>
                <w:bCs/>
                <w:szCs w:val="24"/>
              </w:rPr>
            </w:pPr>
            <w:r w:rsidRPr="003E4E9C">
              <w:rPr>
                <w:rFonts w:cs="Calibri"/>
                <w:b/>
                <w:bCs/>
                <w:szCs w:val="24"/>
              </w:rPr>
              <w:t>Approvals</w:t>
            </w:r>
          </w:p>
        </w:tc>
        <w:tc>
          <w:tcPr>
            <w:tcW w:w="1980" w:type="dxa"/>
          </w:tcPr>
          <w:p w14:paraId="1AFF7068" w14:textId="77777777" w:rsidR="003E4E9C" w:rsidRPr="003E4E9C" w:rsidRDefault="003E4E9C" w:rsidP="003E4E9C">
            <w:pPr>
              <w:spacing w:after="0" w:line="240" w:lineRule="auto"/>
              <w:rPr>
                <w:rFonts w:cs="Calibri"/>
                <w:b/>
                <w:bCs/>
                <w:szCs w:val="24"/>
              </w:rPr>
            </w:pPr>
            <w:r w:rsidRPr="003E4E9C">
              <w:rPr>
                <w:rFonts w:cs="Calibri"/>
                <w:b/>
                <w:bCs/>
                <w:szCs w:val="24"/>
              </w:rPr>
              <w:t>Name</w:t>
            </w:r>
          </w:p>
        </w:tc>
        <w:tc>
          <w:tcPr>
            <w:tcW w:w="2199" w:type="dxa"/>
          </w:tcPr>
          <w:p w14:paraId="548814AE" w14:textId="77777777" w:rsidR="003E4E9C" w:rsidRPr="003E4E9C" w:rsidRDefault="003E4E9C" w:rsidP="003E4E9C">
            <w:pPr>
              <w:spacing w:after="0" w:line="240" w:lineRule="auto"/>
              <w:rPr>
                <w:rFonts w:cs="Calibri"/>
                <w:b/>
                <w:bCs/>
                <w:szCs w:val="24"/>
              </w:rPr>
            </w:pPr>
            <w:r w:rsidRPr="003E4E9C">
              <w:rPr>
                <w:rFonts w:cs="Calibri"/>
                <w:b/>
                <w:bCs/>
                <w:szCs w:val="24"/>
              </w:rPr>
              <w:t>Title</w:t>
            </w:r>
          </w:p>
        </w:tc>
        <w:tc>
          <w:tcPr>
            <w:tcW w:w="2571" w:type="dxa"/>
          </w:tcPr>
          <w:p w14:paraId="038E3B52" w14:textId="77777777" w:rsidR="003E4E9C" w:rsidRPr="003E4E9C" w:rsidRDefault="003E4E9C" w:rsidP="003E4E9C">
            <w:pPr>
              <w:spacing w:after="0" w:line="240" w:lineRule="auto"/>
              <w:rPr>
                <w:rFonts w:cs="Calibri"/>
                <w:b/>
                <w:bCs/>
                <w:szCs w:val="24"/>
              </w:rPr>
            </w:pPr>
            <w:r w:rsidRPr="003E4E9C">
              <w:rPr>
                <w:rFonts w:cs="Calibri"/>
                <w:b/>
                <w:bCs/>
                <w:szCs w:val="24"/>
              </w:rPr>
              <w:t>Signature</w:t>
            </w:r>
          </w:p>
        </w:tc>
        <w:tc>
          <w:tcPr>
            <w:tcW w:w="1165" w:type="dxa"/>
          </w:tcPr>
          <w:p w14:paraId="02865FAE" w14:textId="77777777" w:rsidR="003E4E9C" w:rsidRPr="003E4E9C" w:rsidRDefault="003E4E9C" w:rsidP="003E4E9C">
            <w:pPr>
              <w:spacing w:after="0" w:line="240" w:lineRule="auto"/>
              <w:rPr>
                <w:rFonts w:cs="Calibri"/>
                <w:b/>
                <w:bCs/>
                <w:szCs w:val="24"/>
              </w:rPr>
            </w:pPr>
            <w:r w:rsidRPr="003E4E9C">
              <w:rPr>
                <w:rFonts w:cs="Calibri"/>
                <w:b/>
                <w:bCs/>
                <w:szCs w:val="24"/>
              </w:rPr>
              <w:t>Date</w:t>
            </w:r>
          </w:p>
        </w:tc>
      </w:tr>
      <w:tr w:rsidR="003E4E9C" w:rsidRPr="002F08DA" w14:paraId="40FBB60E" w14:textId="77777777" w:rsidTr="007B335D">
        <w:trPr>
          <w:trHeight w:val="20"/>
        </w:trPr>
        <w:tc>
          <w:tcPr>
            <w:tcW w:w="1435" w:type="dxa"/>
          </w:tcPr>
          <w:p w14:paraId="4BD444A3" w14:textId="77777777" w:rsidR="003E4E9C" w:rsidRPr="003E4E9C" w:rsidRDefault="003E4E9C" w:rsidP="003E4E9C">
            <w:pPr>
              <w:spacing w:after="0" w:line="240" w:lineRule="auto"/>
              <w:rPr>
                <w:rFonts w:cs="Calibri"/>
                <w:b/>
                <w:bCs/>
                <w:szCs w:val="24"/>
              </w:rPr>
            </w:pPr>
            <w:r w:rsidRPr="003E4E9C">
              <w:rPr>
                <w:rFonts w:cs="Calibri"/>
                <w:b/>
                <w:bCs/>
                <w:szCs w:val="24"/>
              </w:rPr>
              <w:t>Prepared by:</w:t>
            </w:r>
          </w:p>
        </w:tc>
        <w:tc>
          <w:tcPr>
            <w:tcW w:w="1980" w:type="dxa"/>
            <w:vAlign w:val="center"/>
          </w:tcPr>
          <w:p w14:paraId="2959EDDE" w14:textId="4DC70870" w:rsidR="003E4E9C" w:rsidRPr="003E4E9C" w:rsidRDefault="003E4E9C" w:rsidP="003E4E9C">
            <w:pPr>
              <w:spacing w:after="0" w:line="240" w:lineRule="auto"/>
              <w:rPr>
                <w:rFonts w:cs="Calibri"/>
                <w:szCs w:val="24"/>
              </w:rPr>
            </w:pPr>
          </w:p>
        </w:tc>
        <w:tc>
          <w:tcPr>
            <w:tcW w:w="2199" w:type="dxa"/>
            <w:vAlign w:val="center"/>
          </w:tcPr>
          <w:p w14:paraId="7A073084" w14:textId="5E1B0621" w:rsidR="003E4E9C" w:rsidRPr="003E4E9C" w:rsidRDefault="003E4E9C" w:rsidP="003E4E9C">
            <w:pPr>
              <w:spacing w:after="0" w:line="240" w:lineRule="auto"/>
              <w:rPr>
                <w:rFonts w:cs="Calibri"/>
                <w:szCs w:val="24"/>
              </w:rPr>
            </w:pPr>
          </w:p>
        </w:tc>
        <w:tc>
          <w:tcPr>
            <w:tcW w:w="2571" w:type="dxa"/>
            <w:vAlign w:val="center"/>
          </w:tcPr>
          <w:p w14:paraId="00DD341D" w14:textId="77777777" w:rsidR="003E4E9C" w:rsidRPr="003E4E9C" w:rsidRDefault="003E4E9C" w:rsidP="003E4E9C">
            <w:pPr>
              <w:spacing w:after="0" w:line="240" w:lineRule="auto"/>
              <w:rPr>
                <w:rFonts w:cs="Calibri"/>
                <w:szCs w:val="24"/>
              </w:rPr>
            </w:pPr>
          </w:p>
        </w:tc>
        <w:tc>
          <w:tcPr>
            <w:tcW w:w="1165" w:type="dxa"/>
            <w:vAlign w:val="center"/>
          </w:tcPr>
          <w:p w14:paraId="4124EF43" w14:textId="77777777" w:rsidR="003E4E9C" w:rsidRPr="003E4E9C" w:rsidRDefault="003E4E9C" w:rsidP="003E4E9C">
            <w:pPr>
              <w:spacing w:after="0" w:line="240" w:lineRule="auto"/>
              <w:rPr>
                <w:rFonts w:cs="Calibri"/>
                <w:szCs w:val="24"/>
              </w:rPr>
            </w:pPr>
          </w:p>
        </w:tc>
      </w:tr>
      <w:tr w:rsidR="003E4E9C" w:rsidRPr="002F08DA" w14:paraId="6B0A061B" w14:textId="77777777" w:rsidTr="007B335D">
        <w:trPr>
          <w:trHeight w:val="20"/>
        </w:trPr>
        <w:tc>
          <w:tcPr>
            <w:tcW w:w="1435" w:type="dxa"/>
          </w:tcPr>
          <w:p w14:paraId="13841ECA" w14:textId="77777777" w:rsidR="003E4E9C" w:rsidRPr="003E4E9C" w:rsidRDefault="003E4E9C" w:rsidP="003E4E9C">
            <w:pPr>
              <w:spacing w:after="0" w:line="240" w:lineRule="auto"/>
              <w:rPr>
                <w:rFonts w:cs="Calibri"/>
                <w:b/>
                <w:bCs/>
                <w:szCs w:val="24"/>
              </w:rPr>
            </w:pPr>
            <w:r w:rsidRPr="003E4E9C">
              <w:rPr>
                <w:rFonts w:cs="Calibri"/>
                <w:b/>
                <w:bCs/>
                <w:szCs w:val="24"/>
              </w:rPr>
              <w:t>Approved by:</w:t>
            </w:r>
          </w:p>
        </w:tc>
        <w:tc>
          <w:tcPr>
            <w:tcW w:w="1980" w:type="dxa"/>
            <w:vAlign w:val="center"/>
          </w:tcPr>
          <w:p w14:paraId="4E9DEDD8" w14:textId="564EE101" w:rsidR="003E4E9C" w:rsidRPr="003E4E9C" w:rsidRDefault="003E4E9C" w:rsidP="003E4E9C">
            <w:pPr>
              <w:spacing w:after="0" w:line="240" w:lineRule="auto"/>
              <w:rPr>
                <w:rFonts w:cs="Calibri"/>
                <w:szCs w:val="24"/>
              </w:rPr>
            </w:pPr>
          </w:p>
        </w:tc>
        <w:tc>
          <w:tcPr>
            <w:tcW w:w="2199" w:type="dxa"/>
            <w:vAlign w:val="center"/>
          </w:tcPr>
          <w:p w14:paraId="1BBA55BB" w14:textId="679B9278" w:rsidR="003E4E9C" w:rsidRPr="003E4E9C" w:rsidRDefault="003E4E9C" w:rsidP="003E4E9C">
            <w:pPr>
              <w:spacing w:after="0" w:line="240" w:lineRule="auto"/>
              <w:rPr>
                <w:rFonts w:cs="Calibri"/>
                <w:szCs w:val="24"/>
              </w:rPr>
            </w:pPr>
          </w:p>
        </w:tc>
        <w:tc>
          <w:tcPr>
            <w:tcW w:w="2571" w:type="dxa"/>
            <w:vAlign w:val="center"/>
          </w:tcPr>
          <w:p w14:paraId="5677ADBD" w14:textId="77777777" w:rsidR="003E4E9C" w:rsidRPr="003E4E9C" w:rsidRDefault="003E4E9C" w:rsidP="003E4E9C">
            <w:pPr>
              <w:spacing w:after="0" w:line="240" w:lineRule="auto"/>
              <w:rPr>
                <w:rFonts w:cs="Calibri"/>
                <w:szCs w:val="24"/>
              </w:rPr>
            </w:pPr>
          </w:p>
        </w:tc>
        <w:tc>
          <w:tcPr>
            <w:tcW w:w="1165" w:type="dxa"/>
            <w:vAlign w:val="center"/>
          </w:tcPr>
          <w:p w14:paraId="48511E73" w14:textId="77777777" w:rsidR="003E4E9C" w:rsidRPr="003E4E9C" w:rsidRDefault="003E4E9C" w:rsidP="003E4E9C">
            <w:pPr>
              <w:spacing w:after="0" w:line="240" w:lineRule="auto"/>
              <w:rPr>
                <w:rFonts w:cs="Calibri"/>
                <w:szCs w:val="24"/>
              </w:rPr>
            </w:pPr>
          </w:p>
        </w:tc>
      </w:tr>
    </w:tbl>
    <w:p w14:paraId="60421536" w14:textId="77777777" w:rsidR="00E010F9" w:rsidRDefault="00E010F9" w:rsidP="00E010F9">
      <w:pPr>
        <w:pStyle w:val="SOPNumbering"/>
        <w:numPr>
          <w:ilvl w:val="0"/>
          <w:numId w:val="0"/>
        </w:numPr>
        <w:ind w:left="360"/>
      </w:pPr>
    </w:p>
    <w:p w14:paraId="1889C5A8" w14:textId="77777777" w:rsidR="00E010F9" w:rsidRDefault="00E010F9" w:rsidP="00E010F9">
      <w:pPr>
        <w:pStyle w:val="SOPNumbering"/>
        <w:numPr>
          <w:ilvl w:val="0"/>
          <w:numId w:val="0"/>
        </w:numPr>
        <w:ind w:left="360"/>
      </w:pPr>
    </w:p>
    <w:p w14:paraId="0AC7925F" w14:textId="6234A423" w:rsidR="003E4E9C" w:rsidRPr="000E3AFB" w:rsidRDefault="003E4E9C" w:rsidP="000E3AFB">
      <w:pPr>
        <w:pStyle w:val="SOPNumbering"/>
      </w:pPr>
      <w:r w:rsidRPr="000E3AFB">
        <w:lastRenderedPageBreak/>
        <w:t>Version History</w:t>
      </w:r>
    </w:p>
    <w:tbl>
      <w:tblPr>
        <w:tblStyle w:val="TableGrid"/>
        <w:tblW w:w="0" w:type="auto"/>
        <w:tblLayout w:type="fixed"/>
        <w:tblLook w:val="04A0" w:firstRow="1" w:lastRow="0" w:firstColumn="1" w:lastColumn="0" w:noHBand="0" w:noVBand="1"/>
      </w:tblPr>
      <w:tblGrid>
        <w:gridCol w:w="977"/>
        <w:gridCol w:w="1440"/>
        <w:gridCol w:w="2016"/>
        <w:gridCol w:w="5040"/>
      </w:tblGrid>
      <w:tr w:rsidR="003E4E9C" w14:paraId="42F30D9A" w14:textId="77777777" w:rsidTr="007B335D">
        <w:trPr>
          <w:trHeight w:val="432"/>
        </w:trPr>
        <w:tc>
          <w:tcPr>
            <w:tcW w:w="977" w:type="dxa"/>
          </w:tcPr>
          <w:p w14:paraId="31EB0427" w14:textId="6947AE25" w:rsidR="003E4E9C" w:rsidRDefault="003E4E9C" w:rsidP="003E4E9C">
            <w:pPr>
              <w:spacing w:after="0" w:line="240" w:lineRule="auto"/>
              <w:rPr>
                <w:rFonts w:cs="Calibri"/>
                <w:b/>
                <w:bCs/>
                <w:szCs w:val="24"/>
              </w:rPr>
            </w:pPr>
            <w:r>
              <w:rPr>
                <w:rFonts w:cs="Calibri"/>
                <w:b/>
                <w:bCs/>
                <w:szCs w:val="24"/>
              </w:rPr>
              <w:t>Version</w:t>
            </w:r>
          </w:p>
        </w:tc>
        <w:tc>
          <w:tcPr>
            <w:tcW w:w="1440" w:type="dxa"/>
          </w:tcPr>
          <w:p w14:paraId="200B09E9" w14:textId="2D4178C1" w:rsidR="003E4E9C" w:rsidRDefault="003E4E9C" w:rsidP="003E4E9C">
            <w:pPr>
              <w:spacing w:after="0" w:line="240" w:lineRule="auto"/>
              <w:rPr>
                <w:rFonts w:cs="Calibri"/>
                <w:b/>
                <w:bCs/>
                <w:szCs w:val="24"/>
              </w:rPr>
            </w:pPr>
            <w:r>
              <w:rPr>
                <w:rFonts w:cs="Calibri"/>
                <w:b/>
                <w:bCs/>
                <w:szCs w:val="24"/>
              </w:rPr>
              <w:t>Effective Date</w:t>
            </w:r>
          </w:p>
        </w:tc>
        <w:tc>
          <w:tcPr>
            <w:tcW w:w="2016" w:type="dxa"/>
          </w:tcPr>
          <w:p w14:paraId="6287FCE5" w14:textId="0B22257F" w:rsidR="003E4E9C" w:rsidRDefault="003E4E9C" w:rsidP="003E4E9C">
            <w:pPr>
              <w:spacing w:after="0" w:line="240" w:lineRule="auto"/>
              <w:rPr>
                <w:rFonts w:cs="Calibri"/>
                <w:b/>
                <w:bCs/>
                <w:szCs w:val="24"/>
              </w:rPr>
            </w:pPr>
            <w:r>
              <w:rPr>
                <w:rFonts w:cs="Calibri"/>
                <w:b/>
                <w:bCs/>
                <w:szCs w:val="24"/>
              </w:rPr>
              <w:t>Author</w:t>
            </w:r>
          </w:p>
        </w:tc>
        <w:tc>
          <w:tcPr>
            <w:tcW w:w="5040" w:type="dxa"/>
          </w:tcPr>
          <w:p w14:paraId="15FDC173" w14:textId="3C22F6CD" w:rsidR="003E4E9C" w:rsidRDefault="003E4E9C" w:rsidP="003E4E9C">
            <w:pPr>
              <w:spacing w:after="0" w:line="240" w:lineRule="auto"/>
              <w:rPr>
                <w:rFonts w:cs="Calibri"/>
                <w:b/>
                <w:bCs/>
                <w:szCs w:val="24"/>
              </w:rPr>
            </w:pPr>
            <w:r>
              <w:rPr>
                <w:rFonts w:cs="Calibri"/>
                <w:b/>
                <w:bCs/>
                <w:szCs w:val="24"/>
              </w:rPr>
              <w:t>Change Description</w:t>
            </w:r>
          </w:p>
        </w:tc>
      </w:tr>
      <w:tr w:rsidR="003E4E9C" w14:paraId="4375E2AE" w14:textId="77777777" w:rsidTr="007B335D">
        <w:trPr>
          <w:trHeight w:val="728"/>
        </w:trPr>
        <w:tc>
          <w:tcPr>
            <w:tcW w:w="977" w:type="dxa"/>
          </w:tcPr>
          <w:p w14:paraId="015DA8F6" w14:textId="25482722" w:rsidR="003E4E9C" w:rsidRPr="003E4E9C" w:rsidRDefault="003E4E9C" w:rsidP="003E4E9C">
            <w:pPr>
              <w:spacing w:after="0" w:line="240" w:lineRule="auto"/>
              <w:rPr>
                <w:rFonts w:cs="Calibri"/>
                <w:szCs w:val="24"/>
              </w:rPr>
            </w:pPr>
            <w:r>
              <w:rPr>
                <w:rFonts w:cs="Calibri"/>
                <w:szCs w:val="24"/>
              </w:rPr>
              <w:t>1</w:t>
            </w:r>
          </w:p>
        </w:tc>
        <w:tc>
          <w:tcPr>
            <w:tcW w:w="1440" w:type="dxa"/>
          </w:tcPr>
          <w:p w14:paraId="01279AF2" w14:textId="0939862C" w:rsidR="003E4E9C" w:rsidRPr="003E4E9C" w:rsidRDefault="003E4E9C" w:rsidP="003E4E9C">
            <w:pPr>
              <w:spacing w:after="0" w:line="240" w:lineRule="auto"/>
              <w:rPr>
                <w:rFonts w:cs="Calibri"/>
                <w:szCs w:val="24"/>
              </w:rPr>
            </w:pPr>
          </w:p>
        </w:tc>
        <w:tc>
          <w:tcPr>
            <w:tcW w:w="2016" w:type="dxa"/>
          </w:tcPr>
          <w:p w14:paraId="676FE485" w14:textId="7467DA6B" w:rsidR="003E4E9C" w:rsidRPr="003E4E9C" w:rsidRDefault="003E4E9C" w:rsidP="003E4E9C">
            <w:pPr>
              <w:spacing w:after="0" w:line="240" w:lineRule="auto"/>
              <w:rPr>
                <w:rFonts w:cs="Calibri"/>
                <w:szCs w:val="24"/>
              </w:rPr>
            </w:pPr>
          </w:p>
        </w:tc>
        <w:tc>
          <w:tcPr>
            <w:tcW w:w="5040" w:type="dxa"/>
          </w:tcPr>
          <w:p w14:paraId="4A9EA6E8" w14:textId="71783026" w:rsidR="003E4E9C" w:rsidRPr="003E4E9C" w:rsidRDefault="003E4E9C" w:rsidP="003E4E9C">
            <w:pPr>
              <w:spacing w:after="0" w:line="240" w:lineRule="auto"/>
              <w:rPr>
                <w:rFonts w:cs="Calibri"/>
                <w:szCs w:val="24"/>
              </w:rPr>
            </w:pPr>
            <w:r>
              <w:rPr>
                <w:rFonts w:cs="Calibri"/>
                <w:szCs w:val="24"/>
              </w:rPr>
              <w:t>New SOP</w:t>
            </w:r>
          </w:p>
        </w:tc>
      </w:tr>
    </w:tbl>
    <w:p w14:paraId="33399A4B" w14:textId="77777777" w:rsidR="008D4011" w:rsidRDefault="008D4011" w:rsidP="000E3AFB">
      <w:pPr>
        <w:pStyle w:val="SOPNumbering"/>
        <w:sectPr w:rsidR="008D4011">
          <w:pgSz w:w="12240" w:h="15840"/>
          <w:pgMar w:top="1440" w:right="1440" w:bottom="1440" w:left="1440" w:header="720" w:footer="720" w:gutter="0"/>
          <w:cols w:space="720"/>
          <w:docGrid w:linePitch="360"/>
        </w:sectPr>
      </w:pPr>
    </w:p>
    <w:p w14:paraId="419EB1A6" w14:textId="6EF428BF" w:rsidR="003E4E9C" w:rsidRDefault="000E3AFB" w:rsidP="000E3AFB">
      <w:pPr>
        <w:pStyle w:val="SOPNumbering"/>
      </w:pPr>
      <w:r>
        <w:lastRenderedPageBreak/>
        <w:t>A</w:t>
      </w:r>
      <w:r w:rsidR="00EE3716">
        <w:t>ppendices</w:t>
      </w:r>
    </w:p>
    <w:p w14:paraId="212285F1" w14:textId="2D0FA27D" w:rsidR="006F0EAE" w:rsidRDefault="00EE3716" w:rsidP="00EE3716">
      <w:pPr>
        <w:pStyle w:val="Caption"/>
      </w:pPr>
      <w:bookmarkStart w:id="242" w:name="_Ref184643721"/>
      <w:bookmarkStart w:id="243" w:name="_Ref184573554"/>
      <w:r>
        <w:t xml:space="preserve">Appendix </w:t>
      </w:r>
      <w:r>
        <w:fldChar w:fldCharType="begin"/>
      </w:r>
      <w:r>
        <w:instrText>SEQ Appendix \* ARABIC</w:instrText>
      </w:r>
      <w:r>
        <w:fldChar w:fldCharType="separate"/>
      </w:r>
      <w:r w:rsidR="00D27BA3">
        <w:rPr>
          <w:noProof/>
        </w:rPr>
        <w:t>1</w:t>
      </w:r>
      <w:r>
        <w:fldChar w:fldCharType="end"/>
      </w:r>
      <w:bookmarkEnd w:id="242"/>
      <w:r w:rsidR="006F0EAE">
        <w:t xml:space="preserve">. Recommended quality </w:t>
      </w:r>
      <w:r w:rsidR="0056231D">
        <w:t>Risk Management</w:t>
      </w:r>
      <w:r w:rsidR="006F0EAE">
        <w:t xml:space="preserve"> questions</w:t>
      </w:r>
    </w:p>
    <w:tbl>
      <w:tblPr>
        <w:tblStyle w:val="TableGrid"/>
        <w:tblW w:w="0" w:type="auto"/>
        <w:tblLayout w:type="fixed"/>
        <w:tblLook w:val="04A0" w:firstRow="1" w:lastRow="0" w:firstColumn="1" w:lastColumn="0" w:noHBand="0" w:noVBand="1"/>
      </w:tblPr>
      <w:tblGrid>
        <w:gridCol w:w="3600"/>
        <w:gridCol w:w="5760"/>
      </w:tblGrid>
      <w:tr w:rsidR="006F0EAE" w14:paraId="1AD6E609" w14:textId="77777777" w:rsidTr="007B335D">
        <w:trPr>
          <w:tblHeader/>
        </w:trPr>
        <w:tc>
          <w:tcPr>
            <w:tcW w:w="3600" w:type="dxa"/>
            <w:shd w:val="clear" w:color="auto" w:fill="95DCF7" w:themeFill="accent4" w:themeFillTint="66"/>
          </w:tcPr>
          <w:p w14:paraId="44792B2B" w14:textId="77777777" w:rsidR="006F0EAE" w:rsidRPr="00DA0385" w:rsidRDefault="006F0EAE" w:rsidP="00404F92">
            <w:pPr>
              <w:spacing w:after="0" w:line="240" w:lineRule="auto"/>
              <w:rPr>
                <w:b/>
                <w:bCs/>
              </w:rPr>
            </w:pPr>
            <w:r w:rsidRPr="00DA0385">
              <w:rPr>
                <w:b/>
                <w:bCs/>
              </w:rPr>
              <w:t>QRM Process Step</w:t>
            </w:r>
          </w:p>
        </w:tc>
        <w:tc>
          <w:tcPr>
            <w:tcW w:w="5760" w:type="dxa"/>
            <w:shd w:val="clear" w:color="auto" w:fill="95DCF7" w:themeFill="accent4" w:themeFillTint="66"/>
          </w:tcPr>
          <w:p w14:paraId="7779E86F" w14:textId="77777777" w:rsidR="006F0EAE" w:rsidRPr="00DA0385" w:rsidRDefault="006F0EAE" w:rsidP="00404F92">
            <w:pPr>
              <w:spacing w:after="0" w:line="240" w:lineRule="auto"/>
              <w:rPr>
                <w:b/>
                <w:bCs/>
              </w:rPr>
            </w:pPr>
            <w:r w:rsidRPr="00DA0385">
              <w:rPr>
                <w:b/>
                <w:bCs/>
              </w:rPr>
              <w:t>Recommended Questions</w:t>
            </w:r>
          </w:p>
        </w:tc>
      </w:tr>
      <w:tr w:rsidR="006F0EAE" w14:paraId="25D94C40" w14:textId="77777777" w:rsidTr="007B335D">
        <w:trPr>
          <w:tblHeader/>
        </w:trPr>
        <w:tc>
          <w:tcPr>
            <w:tcW w:w="3600" w:type="dxa"/>
          </w:tcPr>
          <w:p w14:paraId="4143968D" w14:textId="77777777" w:rsidR="006F0EAE" w:rsidRDefault="006F0EAE" w:rsidP="00404F92">
            <w:pPr>
              <w:spacing w:after="0" w:line="240" w:lineRule="auto"/>
            </w:pPr>
            <w:r>
              <w:t>Risk/hazard identification</w:t>
            </w:r>
          </w:p>
        </w:tc>
        <w:tc>
          <w:tcPr>
            <w:tcW w:w="5760" w:type="dxa"/>
          </w:tcPr>
          <w:p w14:paraId="58F36A4D" w14:textId="77777777" w:rsidR="006F0EAE" w:rsidRDefault="006F0EAE" w:rsidP="00404F92">
            <w:pPr>
              <w:pStyle w:val="ListParagraph"/>
              <w:numPr>
                <w:ilvl w:val="0"/>
                <w:numId w:val="16"/>
              </w:numPr>
              <w:spacing w:after="0" w:line="240" w:lineRule="auto"/>
            </w:pPr>
            <w:r>
              <w:t>What might go wrong? (possible risks)</w:t>
            </w:r>
          </w:p>
          <w:p w14:paraId="0D41E5F7" w14:textId="77777777" w:rsidR="006F0EAE" w:rsidRDefault="006F0EAE" w:rsidP="00404F92">
            <w:pPr>
              <w:pStyle w:val="ListParagraph"/>
              <w:numPr>
                <w:ilvl w:val="0"/>
                <w:numId w:val="16"/>
              </w:numPr>
              <w:spacing w:after="0" w:line="240" w:lineRule="auto"/>
            </w:pPr>
            <w:r>
              <w:t>How do we know that it might go wrong? (evidence, assumptions)</w:t>
            </w:r>
          </w:p>
          <w:p w14:paraId="341FEDFA" w14:textId="77777777" w:rsidR="006F0EAE" w:rsidRDefault="006F0EAE" w:rsidP="00404F92">
            <w:pPr>
              <w:pStyle w:val="ListParagraph"/>
              <w:numPr>
                <w:ilvl w:val="0"/>
                <w:numId w:val="16"/>
              </w:numPr>
              <w:spacing w:after="0" w:line="240" w:lineRule="auto"/>
            </w:pPr>
            <w:r>
              <w:t>Are there any new hazards that could arise from combined use of the constituent parts?</w:t>
            </w:r>
          </w:p>
          <w:p w14:paraId="47F960F8" w14:textId="77777777" w:rsidR="006F0EAE" w:rsidRDefault="006F0EAE" w:rsidP="00404F92">
            <w:pPr>
              <w:pStyle w:val="ListParagraph"/>
              <w:numPr>
                <w:ilvl w:val="0"/>
                <w:numId w:val="16"/>
              </w:numPr>
              <w:spacing w:after="0" w:line="240" w:lineRule="auto"/>
            </w:pPr>
            <w:r>
              <w:t>Are there any new hazardous situations that could arise from the combined use of the constituent parts?</w:t>
            </w:r>
          </w:p>
          <w:p w14:paraId="4509D911" w14:textId="77777777" w:rsidR="006F0EAE" w:rsidRDefault="006F0EAE" w:rsidP="00404F92">
            <w:pPr>
              <w:pStyle w:val="ListParagraph"/>
              <w:numPr>
                <w:ilvl w:val="0"/>
                <w:numId w:val="16"/>
              </w:numPr>
              <w:spacing w:after="0" w:line="240" w:lineRule="auto"/>
            </w:pPr>
            <w:r>
              <w:t>Are there any new harms that arise due to the interactions of the constituent parts?</w:t>
            </w:r>
          </w:p>
        </w:tc>
      </w:tr>
      <w:tr w:rsidR="006F0EAE" w14:paraId="4BB5AF29" w14:textId="77777777" w:rsidTr="007B335D">
        <w:trPr>
          <w:tblHeader/>
        </w:trPr>
        <w:tc>
          <w:tcPr>
            <w:tcW w:w="3600" w:type="dxa"/>
          </w:tcPr>
          <w:p w14:paraId="1C4EFC62" w14:textId="77777777" w:rsidR="006F0EAE" w:rsidRDefault="006F0EAE" w:rsidP="00404F92">
            <w:pPr>
              <w:spacing w:after="0" w:line="240" w:lineRule="auto"/>
            </w:pPr>
            <w:r>
              <w:t>Risk analysis</w:t>
            </w:r>
          </w:p>
        </w:tc>
        <w:tc>
          <w:tcPr>
            <w:tcW w:w="5760" w:type="dxa"/>
          </w:tcPr>
          <w:p w14:paraId="1D34F9DF" w14:textId="77777777" w:rsidR="006F0EAE" w:rsidRDefault="006F0EAE" w:rsidP="00404F92">
            <w:pPr>
              <w:pStyle w:val="ListParagraph"/>
              <w:numPr>
                <w:ilvl w:val="0"/>
                <w:numId w:val="17"/>
              </w:numPr>
              <w:spacing w:after="0" w:line="240" w:lineRule="auto"/>
            </w:pPr>
            <w:r>
              <w:t>What is the likelihood it will go wrong? (probability of risk)</w:t>
            </w:r>
          </w:p>
          <w:p w14:paraId="14629151" w14:textId="77777777" w:rsidR="006F0EAE" w:rsidRDefault="006F0EAE" w:rsidP="00404F92">
            <w:pPr>
              <w:pStyle w:val="ListParagraph"/>
              <w:numPr>
                <w:ilvl w:val="0"/>
                <w:numId w:val="17"/>
              </w:numPr>
              <w:spacing w:after="0" w:line="240" w:lineRule="auto"/>
            </w:pPr>
            <w:r>
              <w:t>What are the consequences if it goes wrong? (severity)</w:t>
            </w:r>
          </w:p>
          <w:p w14:paraId="246D97D6" w14:textId="77777777" w:rsidR="006F0EAE" w:rsidRDefault="006F0EAE" w:rsidP="00404F92">
            <w:pPr>
              <w:pStyle w:val="ListParagraph"/>
              <w:numPr>
                <w:ilvl w:val="0"/>
                <w:numId w:val="17"/>
              </w:numPr>
              <w:spacing w:after="0" w:line="240" w:lineRule="auto"/>
            </w:pPr>
            <w:r>
              <w:t>Is there increased severity of harm from the combined use of the constituent parts?</w:t>
            </w:r>
          </w:p>
          <w:p w14:paraId="1B66A431" w14:textId="177CEDCB" w:rsidR="006F0EAE" w:rsidRDefault="006F0EAE" w:rsidP="00404F92">
            <w:pPr>
              <w:pStyle w:val="ListParagraph"/>
              <w:numPr>
                <w:ilvl w:val="0"/>
                <w:numId w:val="17"/>
              </w:numPr>
              <w:spacing w:after="0" w:line="240" w:lineRule="auto"/>
            </w:pPr>
            <w:r>
              <w:t xml:space="preserve">What is the ability to know </w:t>
            </w:r>
            <w:r w:rsidR="00F21CFC">
              <w:t>if it</w:t>
            </w:r>
            <w:r>
              <w:t xml:space="preserve"> goes wrong? (detectability) </w:t>
            </w:r>
            <w:r>
              <w:rPr>
                <w:b/>
                <w:bCs/>
              </w:rPr>
              <w:t>only for process FMEA</w:t>
            </w:r>
          </w:p>
        </w:tc>
      </w:tr>
      <w:tr w:rsidR="006F0EAE" w14:paraId="6F452537" w14:textId="77777777" w:rsidTr="007B335D">
        <w:trPr>
          <w:tblHeader/>
        </w:trPr>
        <w:tc>
          <w:tcPr>
            <w:tcW w:w="3600" w:type="dxa"/>
          </w:tcPr>
          <w:p w14:paraId="140D9D0D" w14:textId="77777777" w:rsidR="006F0EAE" w:rsidRDefault="006F0EAE" w:rsidP="00404F92">
            <w:pPr>
              <w:spacing w:after="0" w:line="240" w:lineRule="auto"/>
            </w:pPr>
            <w:r>
              <w:t xml:space="preserve">Risk evaluation </w:t>
            </w:r>
          </w:p>
          <w:p w14:paraId="694EB770" w14:textId="77777777" w:rsidR="006F0EAE" w:rsidRPr="0054766D" w:rsidRDefault="006F0EAE" w:rsidP="00404F92">
            <w:pPr>
              <w:spacing w:after="0" w:line="240" w:lineRule="auto"/>
              <w:rPr>
                <w:i/>
                <w:iCs/>
              </w:rPr>
            </w:pPr>
            <w:r w:rsidRPr="0054766D">
              <w:rPr>
                <w:i/>
                <w:iCs/>
              </w:rPr>
              <w:t>(dependent on tools used)</w:t>
            </w:r>
          </w:p>
        </w:tc>
        <w:tc>
          <w:tcPr>
            <w:tcW w:w="5760" w:type="dxa"/>
          </w:tcPr>
          <w:p w14:paraId="0BE03AFA" w14:textId="5E466170" w:rsidR="006F0EAE" w:rsidRDefault="006F0EAE" w:rsidP="00404F92">
            <w:pPr>
              <w:pStyle w:val="ListParagraph"/>
              <w:numPr>
                <w:ilvl w:val="0"/>
                <w:numId w:val="18"/>
              </w:numPr>
              <w:spacing w:after="0" w:line="240" w:lineRule="auto"/>
            </w:pPr>
            <w:r>
              <w:t xml:space="preserve">Is information used for </w:t>
            </w:r>
            <w:r w:rsidR="00F21CFC">
              <w:t>risk</w:t>
            </w:r>
            <w:r>
              <w:t xml:space="preserve"> evaluation robust?</w:t>
            </w:r>
          </w:p>
          <w:p w14:paraId="344342E4" w14:textId="77777777" w:rsidR="006F0EAE" w:rsidRDefault="006F0EAE" w:rsidP="00404F92">
            <w:pPr>
              <w:pStyle w:val="ListParagraph"/>
              <w:numPr>
                <w:ilvl w:val="0"/>
                <w:numId w:val="18"/>
              </w:numPr>
              <w:spacing w:after="0" w:line="240" w:lineRule="auto"/>
            </w:pPr>
            <w:r>
              <w:t>Are there uncertainties in the data set? How do those impact the risk evaluation?</w:t>
            </w:r>
          </w:p>
          <w:p w14:paraId="1369F5E7" w14:textId="77777777" w:rsidR="006F0EAE" w:rsidRDefault="006F0EAE" w:rsidP="00404F92">
            <w:pPr>
              <w:pStyle w:val="ListParagraph"/>
              <w:numPr>
                <w:ilvl w:val="0"/>
                <w:numId w:val="18"/>
              </w:numPr>
              <w:spacing w:after="0" w:line="240" w:lineRule="auto"/>
            </w:pPr>
            <w:r>
              <w:t>What is the risk index (probability x severity? (qualitative score)</w:t>
            </w:r>
          </w:p>
          <w:p w14:paraId="630B66EC" w14:textId="1179B822" w:rsidR="006F0EAE" w:rsidRPr="0054766D" w:rsidRDefault="006F0EAE" w:rsidP="00404F92">
            <w:pPr>
              <w:pStyle w:val="ListParagraph"/>
              <w:numPr>
                <w:ilvl w:val="0"/>
                <w:numId w:val="18"/>
              </w:numPr>
              <w:spacing w:after="0" w:line="240" w:lineRule="auto"/>
            </w:pPr>
            <w:r>
              <w:t xml:space="preserve">What is the combination of </w:t>
            </w:r>
            <w:r w:rsidR="00FB26D0">
              <w:t>severity</w:t>
            </w:r>
            <w:r>
              <w:t xml:space="preserve">, probability, and detectability? </w:t>
            </w:r>
            <w:r>
              <w:rPr>
                <w:b/>
                <w:bCs/>
              </w:rPr>
              <w:t>Only for process FMEA</w:t>
            </w:r>
          </w:p>
          <w:p w14:paraId="47785AEE" w14:textId="77777777" w:rsidR="006F0EAE" w:rsidRDefault="006F0EAE" w:rsidP="00404F92">
            <w:pPr>
              <w:pStyle w:val="ListParagraph"/>
              <w:numPr>
                <w:ilvl w:val="0"/>
                <w:numId w:val="18"/>
              </w:numPr>
              <w:spacing w:after="0" w:line="240" w:lineRule="auto"/>
            </w:pPr>
            <w:r>
              <w:t>What is the range of risk? (qualitative score)</w:t>
            </w:r>
          </w:p>
        </w:tc>
      </w:tr>
      <w:tr w:rsidR="006F0EAE" w14:paraId="0C2B403D" w14:textId="77777777" w:rsidTr="007B335D">
        <w:trPr>
          <w:tblHeader/>
        </w:trPr>
        <w:tc>
          <w:tcPr>
            <w:tcW w:w="3600" w:type="dxa"/>
          </w:tcPr>
          <w:p w14:paraId="4AB19721" w14:textId="77777777" w:rsidR="006F0EAE" w:rsidRDefault="006F0EAE" w:rsidP="00404F92">
            <w:pPr>
              <w:spacing w:after="0" w:line="240" w:lineRule="auto"/>
            </w:pPr>
            <w:r>
              <w:t>Risk reduction</w:t>
            </w:r>
          </w:p>
        </w:tc>
        <w:tc>
          <w:tcPr>
            <w:tcW w:w="5760" w:type="dxa"/>
          </w:tcPr>
          <w:p w14:paraId="19FFB96A" w14:textId="77777777" w:rsidR="006F0EAE" w:rsidRDefault="006F0EAE" w:rsidP="00404F92">
            <w:pPr>
              <w:pStyle w:val="ListParagraph"/>
              <w:numPr>
                <w:ilvl w:val="0"/>
                <w:numId w:val="19"/>
              </w:numPr>
              <w:spacing w:after="0" w:line="240" w:lineRule="auto"/>
            </w:pPr>
            <w:r>
              <w:t>Is the current risk above an acceptable level?</w:t>
            </w:r>
          </w:p>
          <w:p w14:paraId="0278C49E" w14:textId="77777777" w:rsidR="006F0EAE" w:rsidRDefault="006F0EAE" w:rsidP="00404F92">
            <w:pPr>
              <w:pStyle w:val="ListParagraph"/>
              <w:numPr>
                <w:ilvl w:val="0"/>
                <w:numId w:val="19"/>
              </w:numPr>
              <w:spacing w:after="0" w:line="240" w:lineRule="auto"/>
            </w:pPr>
            <w:r>
              <w:t>What can be done to reduce or eliminate the risk?</w:t>
            </w:r>
          </w:p>
          <w:p w14:paraId="6E1BA235" w14:textId="77777777" w:rsidR="006F0EAE" w:rsidRDefault="006F0EAE" w:rsidP="00404F92">
            <w:pPr>
              <w:pStyle w:val="ListParagraph"/>
              <w:numPr>
                <w:ilvl w:val="0"/>
                <w:numId w:val="19"/>
              </w:numPr>
              <w:spacing w:after="0" w:line="240" w:lineRule="auto"/>
            </w:pPr>
            <w:r>
              <w:t>What can be done to reduce or eliminate the hazard associated with the risk?</w:t>
            </w:r>
          </w:p>
          <w:p w14:paraId="352AD008" w14:textId="77777777" w:rsidR="006F0EAE" w:rsidRDefault="006F0EAE" w:rsidP="00404F92">
            <w:pPr>
              <w:pStyle w:val="ListParagraph"/>
              <w:numPr>
                <w:ilvl w:val="0"/>
                <w:numId w:val="19"/>
              </w:numPr>
              <w:spacing w:after="0" w:line="240" w:lineRule="auto"/>
            </w:pPr>
            <w:r>
              <w:t xml:space="preserve">What can be done to enhance detectability of the risk or associated hazard? </w:t>
            </w:r>
            <w:r>
              <w:rPr>
                <w:b/>
                <w:bCs/>
              </w:rPr>
              <w:t>Only for processes / process FMEA</w:t>
            </w:r>
          </w:p>
          <w:p w14:paraId="467B885D" w14:textId="77777777" w:rsidR="006F0EAE" w:rsidRDefault="006F0EAE" w:rsidP="00404F92">
            <w:pPr>
              <w:pStyle w:val="ListParagraph"/>
              <w:numPr>
                <w:ilvl w:val="0"/>
                <w:numId w:val="19"/>
              </w:numPr>
              <w:spacing w:after="0" w:line="240" w:lineRule="auto"/>
            </w:pPr>
            <w:r>
              <w:t>Are new risks introduced as a result of the identified risk being controlled?</w:t>
            </w:r>
          </w:p>
        </w:tc>
      </w:tr>
    </w:tbl>
    <w:p w14:paraId="61656741" w14:textId="573A7311" w:rsidR="003E4E9C" w:rsidRPr="008846FF" w:rsidRDefault="00EE3716" w:rsidP="00EE3716">
      <w:pPr>
        <w:pStyle w:val="Caption"/>
        <w:jc w:val="left"/>
      </w:pPr>
      <w:bookmarkStart w:id="244" w:name="_Ref184643734"/>
      <w:bookmarkEnd w:id="243"/>
      <w:r>
        <w:lastRenderedPageBreak/>
        <w:t xml:space="preserve">Appendix </w:t>
      </w:r>
      <w:r>
        <w:fldChar w:fldCharType="begin"/>
      </w:r>
      <w:r>
        <w:instrText>SEQ Appendix \* ARABIC</w:instrText>
      </w:r>
      <w:r>
        <w:fldChar w:fldCharType="separate"/>
      </w:r>
      <w:r w:rsidR="00D27BA3">
        <w:rPr>
          <w:noProof/>
        </w:rPr>
        <w:t>2</w:t>
      </w:r>
      <w:r>
        <w:fldChar w:fldCharType="end"/>
      </w:r>
      <w:bookmarkEnd w:id="244"/>
      <w:r w:rsidR="00AF4F1F">
        <w:t>.</w:t>
      </w:r>
      <w:r w:rsidR="008846FF">
        <w:t xml:space="preserve"> Hazard Categories</w:t>
      </w:r>
    </w:p>
    <w:tbl>
      <w:tblPr>
        <w:tblStyle w:val="TableGrid"/>
        <w:tblW w:w="0" w:type="auto"/>
        <w:tblLayout w:type="fixed"/>
        <w:tblLook w:val="04A0" w:firstRow="1" w:lastRow="0" w:firstColumn="1" w:lastColumn="0" w:noHBand="0" w:noVBand="1"/>
      </w:tblPr>
      <w:tblGrid>
        <w:gridCol w:w="2268"/>
        <w:gridCol w:w="2106"/>
        <w:gridCol w:w="2475"/>
        <w:gridCol w:w="2501"/>
      </w:tblGrid>
      <w:tr w:rsidR="00A95243" w14:paraId="7BD0EACA" w14:textId="77777777" w:rsidTr="007B335D">
        <w:trPr>
          <w:tblHeader/>
        </w:trPr>
        <w:tc>
          <w:tcPr>
            <w:tcW w:w="2268" w:type="dxa"/>
            <w:shd w:val="clear" w:color="auto" w:fill="95DCF7" w:themeFill="accent4" w:themeFillTint="66"/>
          </w:tcPr>
          <w:p w14:paraId="7798B79E" w14:textId="432732A8" w:rsidR="00A95243" w:rsidRDefault="00A95243" w:rsidP="00780492">
            <w:pPr>
              <w:spacing w:after="0" w:line="240" w:lineRule="auto"/>
              <w:jc w:val="center"/>
              <w:rPr>
                <w:rFonts w:cs="Calibri"/>
                <w:b/>
                <w:bCs/>
                <w:szCs w:val="24"/>
              </w:rPr>
            </w:pPr>
            <w:r>
              <w:rPr>
                <w:rFonts w:cs="Calibri"/>
                <w:b/>
                <w:bCs/>
                <w:szCs w:val="24"/>
              </w:rPr>
              <w:t>Device</w:t>
            </w:r>
          </w:p>
        </w:tc>
        <w:tc>
          <w:tcPr>
            <w:tcW w:w="2106" w:type="dxa"/>
            <w:shd w:val="clear" w:color="auto" w:fill="95DCF7" w:themeFill="accent4" w:themeFillTint="66"/>
          </w:tcPr>
          <w:p w14:paraId="38C9127F" w14:textId="753F4E13" w:rsidR="00A95243" w:rsidRDefault="00A95243" w:rsidP="00780492">
            <w:pPr>
              <w:spacing w:after="0" w:line="240" w:lineRule="auto"/>
              <w:jc w:val="center"/>
              <w:rPr>
                <w:rFonts w:cs="Calibri"/>
                <w:b/>
                <w:bCs/>
                <w:szCs w:val="24"/>
              </w:rPr>
            </w:pPr>
            <w:r>
              <w:rPr>
                <w:rFonts w:cs="Calibri"/>
                <w:b/>
                <w:bCs/>
                <w:szCs w:val="24"/>
              </w:rPr>
              <w:t>Drug</w:t>
            </w:r>
          </w:p>
        </w:tc>
        <w:tc>
          <w:tcPr>
            <w:tcW w:w="2475" w:type="dxa"/>
            <w:shd w:val="clear" w:color="auto" w:fill="95DCF7" w:themeFill="accent4" w:themeFillTint="66"/>
          </w:tcPr>
          <w:p w14:paraId="14D773C5" w14:textId="0530ED70" w:rsidR="00A95243" w:rsidRDefault="00A95243" w:rsidP="00780492">
            <w:pPr>
              <w:spacing w:after="0" w:line="240" w:lineRule="auto"/>
              <w:jc w:val="center"/>
              <w:rPr>
                <w:rFonts w:cs="Calibri"/>
                <w:b/>
                <w:bCs/>
                <w:szCs w:val="24"/>
              </w:rPr>
            </w:pPr>
            <w:r>
              <w:rPr>
                <w:rFonts w:cs="Calibri"/>
                <w:b/>
                <w:bCs/>
                <w:szCs w:val="24"/>
              </w:rPr>
              <w:t>Production</w:t>
            </w:r>
          </w:p>
        </w:tc>
        <w:tc>
          <w:tcPr>
            <w:tcW w:w="2501" w:type="dxa"/>
            <w:shd w:val="clear" w:color="auto" w:fill="95DCF7" w:themeFill="accent4" w:themeFillTint="66"/>
          </w:tcPr>
          <w:p w14:paraId="28811A0B" w14:textId="3CCA0173" w:rsidR="00A95243" w:rsidRDefault="00A95243" w:rsidP="00780492">
            <w:pPr>
              <w:spacing w:after="0" w:line="240" w:lineRule="auto"/>
              <w:jc w:val="center"/>
              <w:rPr>
                <w:rFonts w:cs="Calibri"/>
                <w:b/>
                <w:bCs/>
                <w:szCs w:val="24"/>
              </w:rPr>
            </w:pPr>
            <w:r>
              <w:rPr>
                <w:rFonts w:cs="Calibri"/>
                <w:b/>
                <w:bCs/>
                <w:szCs w:val="24"/>
              </w:rPr>
              <w:t>Interactions</w:t>
            </w:r>
          </w:p>
        </w:tc>
      </w:tr>
      <w:tr w:rsidR="00780492" w14:paraId="0F522EA9" w14:textId="77777777" w:rsidTr="007B335D">
        <w:tc>
          <w:tcPr>
            <w:tcW w:w="2268" w:type="dxa"/>
          </w:tcPr>
          <w:p w14:paraId="18CC3C93" w14:textId="3B0DE2A6" w:rsidR="00780492" w:rsidRDefault="00780492" w:rsidP="00780492">
            <w:pPr>
              <w:spacing w:after="0" w:line="240" w:lineRule="auto"/>
              <w:jc w:val="center"/>
              <w:rPr>
                <w:rFonts w:cs="Calibri"/>
                <w:b/>
                <w:bCs/>
                <w:szCs w:val="24"/>
              </w:rPr>
            </w:pPr>
            <w:r w:rsidRPr="008656DD">
              <w:t>Electrical</w:t>
            </w:r>
          </w:p>
        </w:tc>
        <w:tc>
          <w:tcPr>
            <w:tcW w:w="2106" w:type="dxa"/>
          </w:tcPr>
          <w:p w14:paraId="6E3C8A2C" w14:textId="4FD70ACD" w:rsidR="00780492" w:rsidRDefault="00780492" w:rsidP="00780492">
            <w:pPr>
              <w:spacing w:after="0" w:line="240" w:lineRule="auto"/>
              <w:jc w:val="center"/>
              <w:rPr>
                <w:rFonts w:cs="Calibri"/>
                <w:b/>
                <w:bCs/>
                <w:szCs w:val="24"/>
              </w:rPr>
            </w:pPr>
            <w:r w:rsidRPr="00033EF5">
              <w:t>Purity</w:t>
            </w:r>
          </w:p>
        </w:tc>
        <w:tc>
          <w:tcPr>
            <w:tcW w:w="2475" w:type="dxa"/>
          </w:tcPr>
          <w:p w14:paraId="238DB1B9" w14:textId="659D7A45" w:rsidR="00780492" w:rsidRDefault="00780492" w:rsidP="00780492">
            <w:pPr>
              <w:spacing w:after="0" w:line="240" w:lineRule="auto"/>
              <w:jc w:val="center"/>
              <w:rPr>
                <w:rFonts w:cs="Calibri"/>
                <w:b/>
                <w:bCs/>
                <w:szCs w:val="24"/>
              </w:rPr>
            </w:pPr>
            <w:r w:rsidRPr="00F203CE">
              <w:t>Incapable processes</w:t>
            </w:r>
          </w:p>
        </w:tc>
        <w:tc>
          <w:tcPr>
            <w:tcW w:w="2501" w:type="dxa"/>
          </w:tcPr>
          <w:p w14:paraId="0DE7C3E0" w14:textId="2F9A69E3" w:rsidR="00780492" w:rsidRDefault="00780492" w:rsidP="00780492">
            <w:pPr>
              <w:spacing w:after="0" w:line="240" w:lineRule="auto"/>
              <w:jc w:val="center"/>
              <w:rPr>
                <w:rFonts w:cs="Calibri"/>
                <w:b/>
                <w:bCs/>
                <w:szCs w:val="24"/>
              </w:rPr>
            </w:pPr>
            <w:r w:rsidRPr="00D8058A">
              <w:t>Drug formulation / device material interactions</w:t>
            </w:r>
          </w:p>
        </w:tc>
      </w:tr>
      <w:tr w:rsidR="00780492" w14:paraId="1D436F58" w14:textId="77777777" w:rsidTr="007B335D">
        <w:tc>
          <w:tcPr>
            <w:tcW w:w="2268" w:type="dxa"/>
          </w:tcPr>
          <w:p w14:paraId="5ED4CB68" w14:textId="1EBCC1B7" w:rsidR="00780492" w:rsidRDefault="00780492" w:rsidP="00780492">
            <w:pPr>
              <w:spacing w:after="0" w:line="240" w:lineRule="auto"/>
              <w:jc w:val="center"/>
              <w:rPr>
                <w:rFonts w:cs="Calibri"/>
                <w:b/>
                <w:bCs/>
                <w:szCs w:val="24"/>
              </w:rPr>
            </w:pPr>
            <w:r w:rsidRPr="008656DD">
              <w:t>Mechanical</w:t>
            </w:r>
          </w:p>
        </w:tc>
        <w:tc>
          <w:tcPr>
            <w:tcW w:w="2106" w:type="dxa"/>
          </w:tcPr>
          <w:p w14:paraId="248C2F99" w14:textId="07C649F8" w:rsidR="00780492" w:rsidRDefault="00780492" w:rsidP="00780492">
            <w:pPr>
              <w:spacing w:after="0" w:line="240" w:lineRule="auto"/>
              <w:jc w:val="center"/>
              <w:rPr>
                <w:rFonts w:cs="Calibri"/>
                <w:b/>
                <w:bCs/>
                <w:szCs w:val="24"/>
              </w:rPr>
            </w:pPr>
            <w:r w:rsidRPr="00033EF5">
              <w:t>Excipients</w:t>
            </w:r>
          </w:p>
        </w:tc>
        <w:tc>
          <w:tcPr>
            <w:tcW w:w="2475" w:type="dxa"/>
          </w:tcPr>
          <w:p w14:paraId="310AB9C1" w14:textId="656899FB" w:rsidR="00780492" w:rsidRDefault="00780492" w:rsidP="00780492">
            <w:pPr>
              <w:spacing w:after="0" w:line="240" w:lineRule="auto"/>
              <w:jc w:val="center"/>
              <w:rPr>
                <w:rFonts w:cs="Calibri"/>
                <w:b/>
                <w:bCs/>
                <w:szCs w:val="24"/>
              </w:rPr>
            </w:pPr>
            <w:r w:rsidRPr="00F203CE">
              <w:t>Inaccurate procedures</w:t>
            </w:r>
          </w:p>
        </w:tc>
        <w:tc>
          <w:tcPr>
            <w:tcW w:w="2501" w:type="dxa"/>
          </w:tcPr>
          <w:p w14:paraId="0384EB4C" w14:textId="51DCE70E" w:rsidR="00780492" w:rsidRDefault="00780492" w:rsidP="00780492">
            <w:pPr>
              <w:spacing w:after="0" w:line="240" w:lineRule="auto"/>
              <w:jc w:val="center"/>
              <w:rPr>
                <w:rFonts w:cs="Calibri"/>
                <w:b/>
                <w:bCs/>
                <w:szCs w:val="24"/>
              </w:rPr>
            </w:pPr>
            <w:r w:rsidRPr="00D8058A">
              <w:t>Container closure integrity</w:t>
            </w:r>
          </w:p>
        </w:tc>
      </w:tr>
      <w:tr w:rsidR="00780492" w14:paraId="6488E9CA" w14:textId="77777777" w:rsidTr="007B335D">
        <w:tc>
          <w:tcPr>
            <w:tcW w:w="2268" w:type="dxa"/>
          </w:tcPr>
          <w:p w14:paraId="3F13474E" w14:textId="4A6040ED" w:rsidR="00780492" w:rsidRDefault="00780492" w:rsidP="00780492">
            <w:pPr>
              <w:spacing w:after="0" w:line="240" w:lineRule="auto"/>
              <w:jc w:val="center"/>
              <w:rPr>
                <w:rFonts w:cs="Calibri"/>
                <w:b/>
                <w:bCs/>
                <w:szCs w:val="24"/>
              </w:rPr>
            </w:pPr>
            <w:r w:rsidRPr="008656DD">
              <w:t>Thermal</w:t>
            </w:r>
          </w:p>
        </w:tc>
        <w:tc>
          <w:tcPr>
            <w:tcW w:w="2106" w:type="dxa"/>
          </w:tcPr>
          <w:p w14:paraId="61A347FC" w14:textId="5D106D5C" w:rsidR="00780492" w:rsidRDefault="00780492" w:rsidP="00780492">
            <w:pPr>
              <w:spacing w:after="0" w:line="240" w:lineRule="auto"/>
              <w:jc w:val="center"/>
              <w:rPr>
                <w:rFonts w:cs="Calibri"/>
                <w:b/>
                <w:bCs/>
                <w:szCs w:val="24"/>
              </w:rPr>
            </w:pPr>
            <w:r w:rsidRPr="00033EF5">
              <w:t>Content uniformity</w:t>
            </w:r>
          </w:p>
        </w:tc>
        <w:tc>
          <w:tcPr>
            <w:tcW w:w="2475" w:type="dxa"/>
          </w:tcPr>
          <w:p w14:paraId="500D87C8" w14:textId="78E8281E" w:rsidR="00780492" w:rsidRDefault="00780492" w:rsidP="00780492">
            <w:pPr>
              <w:spacing w:after="0" w:line="240" w:lineRule="auto"/>
              <w:jc w:val="center"/>
              <w:rPr>
                <w:rFonts w:cs="Calibri"/>
                <w:b/>
                <w:bCs/>
                <w:szCs w:val="24"/>
              </w:rPr>
            </w:pPr>
            <w:r w:rsidRPr="00F203CE">
              <w:t>Operator non-compliance</w:t>
            </w:r>
          </w:p>
        </w:tc>
        <w:tc>
          <w:tcPr>
            <w:tcW w:w="2501" w:type="dxa"/>
          </w:tcPr>
          <w:p w14:paraId="321ED973" w14:textId="2298E9C4" w:rsidR="00780492" w:rsidRDefault="00780492" w:rsidP="00780492">
            <w:pPr>
              <w:spacing w:after="0" w:line="240" w:lineRule="auto"/>
              <w:jc w:val="center"/>
              <w:rPr>
                <w:rFonts w:cs="Calibri"/>
                <w:b/>
                <w:bCs/>
                <w:szCs w:val="24"/>
              </w:rPr>
            </w:pPr>
            <w:r w:rsidRPr="00D8058A">
              <w:t>Device functionality and reliability</w:t>
            </w:r>
          </w:p>
        </w:tc>
      </w:tr>
      <w:tr w:rsidR="00780492" w14:paraId="51F52516" w14:textId="77777777" w:rsidTr="007B335D">
        <w:tc>
          <w:tcPr>
            <w:tcW w:w="2268" w:type="dxa"/>
          </w:tcPr>
          <w:p w14:paraId="737DE27D" w14:textId="69A7ADD2" w:rsidR="00780492" w:rsidRDefault="00780492" w:rsidP="00780492">
            <w:pPr>
              <w:spacing w:after="0" w:line="240" w:lineRule="auto"/>
              <w:jc w:val="center"/>
              <w:rPr>
                <w:rFonts w:cs="Calibri"/>
                <w:b/>
                <w:bCs/>
                <w:szCs w:val="24"/>
              </w:rPr>
            </w:pPr>
            <w:r w:rsidRPr="008656DD">
              <w:t>Biocompatibility</w:t>
            </w:r>
          </w:p>
        </w:tc>
        <w:tc>
          <w:tcPr>
            <w:tcW w:w="2106" w:type="dxa"/>
          </w:tcPr>
          <w:p w14:paraId="3F66DC22" w14:textId="5A403A16" w:rsidR="00780492" w:rsidRDefault="00780492" w:rsidP="00780492">
            <w:pPr>
              <w:spacing w:after="0" w:line="240" w:lineRule="auto"/>
              <w:jc w:val="center"/>
              <w:rPr>
                <w:rFonts w:cs="Calibri"/>
                <w:b/>
                <w:bCs/>
                <w:szCs w:val="24"/>
              </w:rPr>
            </w:pPr>
            <w:r w:rsidRPr="00033EF5">
              <w:t>Sterilization</w:t>
            </w:r>
          </w:p>
        </w:tc>
        <w:tc>
          <w:tcPr>
            <w:tcW w:w="2475" w:type="dxa"/>
          </w:tcPr>
          <w:p w14:paraId="6817CE9A" w14:textId="5320BF49" w:rsidR="00780492" w:rsidRDefault="00780492" w:rsidP="00780492">
            <w:pPr>
              <w:spacing w:after="0" w:line="240" w:lineRule="auto"/>
              <w:jc w:val="center"/>
              <w:rPr>
                <w:rFonts w:cs="Calibri"/>
                <w:b/>
                <w:bCs/>
                <w:szCs w:val="24"/>
              </w:rPr>
            </w:pPr>
            <w:r w:rsidRPr="00F203CE">
              <w:t>Poor training</w:t>
            </w:r>
          </w:p>
        </w:tc>
        <w:tc>
          <w:tcPr>
            <w:tcW w:w="2501" w:type="dxa"/>
          </w:tcPr>
          <w:p w14:paraId="745DEA5F" w14:textId="5F4CCA56" w:rsidR="00780492" w:rsidRDefault="00780492" w:rsidP="00780492">
            <w:pPr>
              <w:spacing w:after="0" w:line="240" w:lineRule="auto"/>
              <w:jc w:val="center"/>
              <w:rPr>
                <w:rFonts w:cs="Calibri"/>
                <w:b/>
                <w:bCs/>
                <w:szCs w:val="24"/>
              </w:rPr>
            </w:pPr>
            <w:r w:rsidRPr="00D8058A">
              <w:t>Ease of use</w:t>
            </w:r>
          </w:p>
        </w:tc>
      </w:tr>
      <w:tr w:rsidR="00780492" w14:paraId="3CDADDCA" w14:textId="77777777" w:rsidTr="007B335D">
        <w:tc>
          <w:tcPr>
            <w:tcW w:w="2268" w:type="dxa"/>
          </w:tcPr>
          <w:p w14:paraId="449CB075" w14:textId="60C43671" w:rsidR="00780492" w:rsidRDefault="00780492" w:rsidP="00780492">
            <w:pPr>
              <w:spacing w:after="0" w:line="240" w:lineRule="auto"/>
              <w:jc w:val="center"/>
              <w:rPr>
                <w:rFonts w:cs="Calibri"/>
                <w:b/>
                <w:bCs/>
                <w:szCs w:val="24"/>
              </w:rPr>
            </w:pPr>
            <w:r w:rsidRPr="008656DD">
              <w:t>Usability</w:t>
            </w:r>
          </w:p>
        </w:tc>
        <w:tc>
          <w:tcPr>
            <w:tcW w:w="2106" w:type="dxa"/>
          </w:tcPr>
          <w:p w14:paraId="4A2A4ED2" w14:textId="6D014BC2" w:rsidR="00780492" w:rsidRDefault="00780492" w:rsidP="00780492">
            <w:pPr>
              <w:spacing w:after="0" w:line="240" w:lineRule="auto"/>
              <w:jc w:val="center"/>
              <w:rPr>
                <w:rFonts w:cs="Calibri"/>
                <w:b/>
                <w:bCs/>
                <w:szCs w:val="24"/>
              </w:rPr>
            </w:pPr>
            <w:r w:rsidRPr="00033EF5">
              <w:t>Stability</w:t>
            </w:r>
          </w:p>
        </w:tc>
        <w:tc>
          <w:tcPr>
            <w:tcW w:w="2475" w:type="dxa"/>
          </w:tcPr>
          <w:p w14:paraId="541EB1B8" w14:textId="348588A9" w:rsidR="00780492" w:rsidRDefault="00780492" w:rsidP="00780492">
            <w:pPr>
              <w:spacing w:after="0" w:line="240" w:lineRule="auto"/>
              <w:jc w:val="center"/>
              <w:rPr>
                <w:rFonts w:cs="Calibri"/>
                <w:b/>
                <w:bCs/>
                <w:szCs w:val="24"/>
              </w:rPr>
            </w:pPr>
            <w:r w:rsidRPr="00F203CE">
              <w:t>Cleaning</w:t>
            </w:r>
          </w:p>
        </w:tc>
        <w:tc>
          <w:tcPr>
            <w:tcW w:w="2501" w:type="dxa"/>
          </w:tcPr>
          <w:p w14:paraId="3894BB1B" w14:textId="1FFB1FAF" w:rsidR="00780492" w:rsidRDefault="00780492" w:rsidP="00780492">
            <w:pPr>
              <w:spacing w:after="0" w:line="240" w:lineRule="auto"/>
              <w:jc w:val="center"/>
              <w:rPr>
                <w:rFonts w:cs="Calibri"/>
                <w:b/>
                <w:bCs/>
                <w:szCs w:val="24"/>
              </w:rPr>
            </w:pPr>
            <w:r w:rsidRPr="00D8058A">
              <w:t>Particles/Contaminants</w:t>
            </w:r>
          </w:p>
        </w:tc>
      </w:tr>
      <w:tr w:rsidR="00852B76" w14:paraId="17AC9D46" w14:textId="77777777" w:rsidTr="007B335D">
        <w:tc>
          <w:tcPr>
            <w:tcW w:w="2268" w:type="dxa"/>
          </w:tcPr>
          <w:p w14:paraId="337B6633" w14:textId="62696F21" w:rsidR="00852B76" w:rsidRDefault="00852B76" w:rsidP="00780492">
            <w:pPr>
              <w:spacing w:after="0" w:line="240" w:lineRule="auto"/>
              <w:jc w:val="center"/>
              <w:rPr>
                <w:rFonts w:cs="Calibri"/>
                <w:b/>
                <w:bCs/>
                <w:szCs w:val="24"/>
              </w:rPr>
            </w:pPr>
            <w:r w:rsidRPr="008656DD">
              <w:t>Electromechanical</w:t>
            </w:r>
          </w:p>
        </w:tc>
        <w:tc>
          <w:tcPr>
            <w:tcW w:w="2106" w:type="dxa"/>
          </w:tcPr>
          <w:p w14:paraId="200C87DF" w14:textId="65C455A6" w:rsidR="00852B76" w:rsidRDefault="00852B76" w:rsidP="00780492">
            <w:pPr>
              <w:spacing w:after="0" w:line="240" w:lineRule="auto"/>
              <w:jc w:val="center"/>
              <w:rPr>
                <w:rFonts w:cs="Calibri"/>
                <w:b/>
                <w:bCs/>
                <w:szCs w:val="24"/>
              </w:rPr>
            </w:pPr>
            <w:r w:rsidRPr="00033EF5">
              <w:t>Biological</w:t>
            </w:r>
          </w:p>
        </w:tc>
        <w:tc>
          <w:tcPr>
            <w:tcW w:w="2475" w:type="dxa"/>
          </w:tcPr>
          <w:p w14:paraId="1BC54B95" w14:textId="01D883B4" w:rsidR="00852B76" w:rsidRDefault="00852B76" w:rsidP="00780492">
            <w:pPr>
              <w:spacing w:after="0" w:line="240" w:lineRule="auto"/>
              <w:jc w:val="center"/>
              <w:rPr>
                <w:rFonts w:cs="Calibri"/>
                <w:b/>
                <w:bCs/>
                <w:szCs w:val="24"/>
              </w:rPr>
            </w:pPr>
            <w:r w:rsidRPr="00F203CE">
              <w:t>Labeling</w:t>
            </w:r>
          </w:p>
        </w:tc>
        <w:tc>
          <w:tcPr>
            <w:tcW w:w="2501" w:type="dxa"/>
          </w:tcPr>
          <w:p w14:paraId="7AF1573C" w14:textId="77777777" w:rsidR="00852B76" w:rsidRDefault="00852B76" w:rsidP="00780492">
            <w:pPr>
              <w:spacing w:after="0" w:line="240" w:lineRule="auto"/>
              <w:jc w:val="center"/>
              <w:rPr>
                <w:rFonts w:cs="Calibri"/>
                <w:b/>
                <w:bCs/>
                <w:szCs w:val="24"/>
              </w:rPr>
            </w:pPr>
          </w:p>
        </w:tc>
      </w:tr>
      <w:tr w:rsidR="00415C5A" w14:paraId="25467FAC" w14:textId="77777777" w:rsidTr="007B335D">
        <w:tc>
          <w:tcPr>
            <w:tcW w:w="2268" w:type="dxa"/>
          </w:tcPr>
          <w:p w14:paraId="541A3F4D" w14:textId="01D93C47" w:rsidR="00415C5A" w:rsidRDefault="00415C5A" w:rsidP="00780492">
            <w:pPr>
              <w:spacing w:after="0" w:line="240" w:lineRule="auto"/>
              <w:jc w:val="center"/>
              <w:rPr>
                <w:rFonts w:cs="Calibri"/>
                <w:b/>
                <w:bCs/>
                <w:szCs w:val="24"/>
              </w:rPr>
            </w:pPr>
            <w:r w:rsidRPr="008656DD">
              <w:t>Software</w:t>
            </w:r>
          </w:p>
        </w:tc>
        <w:tc>
          <w:tcPr>
            <w:tcW w:w="2106" w:type="dxa"/>
          </w:tcPr>
          <w:p w14:paraId="0DFB41A5" w14:textId="21D22986" w:rsidR="00415C5A" w:rsidRPr="00852B76" w:rsidRDefault="00852B76" w:rsidP="00780492">
            <w:pPr>
              <w:spacing w:after="0" w:line="240" w:lineRule="auto"/>
              <w:jc w:val="center"/>
              <w:rPr>
                <w:rFonts w:cs="Calibri"/>
                <w:szCs w:val="24"/>
              </w:rPr>
            </w:pPr>
            <w:r>
              <w:rPr>
                <w:rFonts w:cs="Calibri"/>
                <w:szCs w:val="24"/>
              </w:rPr>
              <w:t>Pyrogenic</w:t>
            </w:r>
          </w:p>
        </w:tc>
        <w:tc>
          <w:tcPr>
            <w:tcW w:w="2475" w:type="dxa"/>
          </w:tcPr>
          <w:p w14:paraId="7B121428" w14:textId="6A414EBB" w:rsidR="00415C5A" w:rsidRDefault="00415C5A" w:rsidP="00780492">
            <w:pPr>
              <w:spacing w:after="0" w:line="240" w:lineRule="auto"/>
              <w:jc w:val="center"/>
              <w:rPr>
                <w:rFonts w:cs="Calibri"/>
                <w:b/>
                <w:bCs/>
                <w:szCs w:val="24"/>
              </w:rPr>
            </w:pPr>
            <w:r w:rsidRPr="00F203CE">
              <w:t>Test methods</w:t>
            </w:r>
          </w:p>
        </w:tc>
        <w:tc>
          <w:tcPr>
            <w:tcW w:w="2501" w:type="dxa"/>
          </w:tcPr>
          <w:p w14:paraId="7F9C2BBA" w14:textId="77777777" w:rsidR="00415C5A" w:rsidRDefault="00415C5A" w:rsidP="00780492">
            <w:pPr>
              <w:spacing w:after="0" w:line="240" w:lineRule="auto"/>
              <w:jc w:val="center"/>
              <w:rPr>
                <w:rFonts w:cs="Calibri"/>
                <w:b/>
                <w:bCs/>
                <w:szCs w:val="24"/>
              </w:rPr>
            </w:pPr>
          </w:p>
        </w:tc>
      </w:tr>
      <w:tr w:rsidR="00415C5A" w14:paraId="32A06079" w14:textId="77777777" w:rsidTr="007B335D">
        <w:tc>
          <w:tcPr>
            <w:tcW w:w="2268" w:type="dxa"/>
          </w:tcPr>
          <w:p w14:paraId="5B7F0643" w14:textId="05EA29DE" w:rsidR="00415C5A" w:rsidRDefault="00415C5A" w:rsidP="00780492">
            <w:pPr>
              <w:spacing w:after="0" w:line="240" w:lineRule="auto"/>
              <w:jc w:val="center"/>
              <w:rPr>
                <w:rFonts w:cs="Calibri"/>
                <w:b/>
                <w:bCs/>
                <w:szCs w:val="24"/>
              </w:rPr>
            </w:pPr>
            <w:r w:rsidRPr="008656DD">
              <w:t>Device not compatible with users’ ability</w:t>
            </w:r>
          </w:p>
        </w:tc>
        <w:tc>
          <w:tcPr>
            <w:tcW w:w="2106" w:type="dxa"/>
          </w:tcPr>
          <w:p w14:paraId="332021B1" w14:textId="77777777" w:rsidR="00415C5A" w:rsidRDefault="00415C5A" w:rsidP="00780492">
            <w:pPr>
              <w:spacing w:after="0" w:line="240" w:lineRule="auto"/>
              <w:jc w:val="center"/>
              <w:rPr>
                <w:rFonts w:cs="Calibri"/>
                <w:b/>
                <w:bCs/>
                <w:szCs w:val="24"/>
              </w:rPr>
            </w:pPr>
          </w:p>
        </w:tc>
        <w:tc>
          <w:tcPr>
            <w:tcW w:w="2475" w:type="dxa"/>
          </w:tcPr>
          <w:p w14:paraId="72B9459C" w14:textId="66763A91" w:rsidR="00415C5A" w:rsidRDefault="00415C5A" w:rsidP="00780492">
            <w:pPr>
              <w:spacing w:after="0" w:line="240" w:lineRule="auto"/>
              <w:jc w:val="center"/>
              <w:rPr>
                <w:rFonts w:cs="Calibri"/>
                <w:b/>
                <w:bCs/>
                <w:szCs w:val="24"/>
              </w:rPr>
            </w:pPr>
            <w:r w:rsidRPr="00F203CE">
              <w:t>Particles/contaminants</w:t>
            </w:r>
          </w:p>
        </w:tc>
        <w:tc>
          <w:tcPr>
            <w:tcW w:w="2501" w:type="dxa"/>
          </w:tcPr>
          <w:p w14:paraId="48B0685C" w14:textId="77777777" w:rsidR="00415C5A" w:rsidRDefault="00415C5A" w:rsidP="00780492">
            <w:pPr>
              <w:spacing w:after="0" w:line="240" w:lineRule="auto"/>
              <w:jc w:val="center"/>
              <w:rPr>
                <w:rFonts w:cs="Calibri"/>
                <w:b/>
                <w:bCs/>
                <w:szCs w:val="24"/>
              </w:rPr>
            </w:pPr>
          </w:p>
        </w:tc>
      </w:tr>
      <w:tr w:rsidR="00415C5A" w14:paraId="73A077EE" w14:textId="77777777" w:rsidTr="007B335D">
        <w:tc>
          <w:tcPr>
            <w:tcW w:w="2268" w:type="dxa"/>
          </w:tcPr>
          <w:p w14:paraId="3BA8D381" w14:textId="0354D45D" w:rsidR="00415C5A" w:rsidRDefault="00415C5A" w:rsidP="00780492">
            <w:pPr>
              <w:spacing w:after="0" w:line="240" w:lineRule="auto"/>
              <w:jc w:val="center"/>
              <w:rPr>
                <w:rFonts w:cs="Calibri"/>
                <w:b/>
                <w:bCs/>
                <w:szCs w:val="24"/>
              </w:rPr>
            </w:pPr>
            <w:r w:rsidRPr="008656DD">
              <w:t>Moving Parts</w:t>
            </w:r>
          </w:p>
        </w:tc>
        <w:tc>
          <w:tcPr>
            <w:tcW w:w="2106" w:type="dxa"/>
          </w:tcPr>
          <w:p w14:paraId="56C6DB8C" w14:textId="77777777" w:rsidR="00415C5A" w:rsidRDefault="00415C5A" w:rsidP="00780492">
            <w:pPr>
              <w:spacing w:after="0" w:line="240" w:lineRule="auto"/>
              <w:jc w:val="center"/>
              <w:rPr>
                <w:rFonts w:cs="Calibri"/>
                <w:b/>
                <w:bCs/>
                <w:szCs w:val="24"/>
              </w:rPr>
            </w:pPr>
          </w:p>
        </w:tc>
        <w:tc>
          <w:tcPr>
            <w:tcW w:w="2475" w:type="dxa"/>
          </w:tcPr>
          <w:p w14:paraId="25E161FA" w14:textId="60B1CD53" w:rsidR="00415C5A" w:rsidRDefault="00415C5A" w:rsidP="00780492">
            <w:pPr>
              <w:spacing w:after="0" w:line="240" w:lineRule="auto"/>
              <w:jc w:val="center"/>
              <w:rPr>
                <w:rFonts w:cs="Calibri"/>
                <w:b/>
                <w:bCs/>
                <w:szCs w:val="24"/>
              </w:rPr>
            </w:pPr>
            <w:r w:rsidRPr="00F203CE">
              <w:t>Caustic, corrosive</w:t>
            </w:r>
          </w:p>
        </w:tc>
        <w:tc>
          <w:tcPr>
            <w:tcW w:w="2501" w:type="dxa"/>
          </w:tcPr>
          <w:p w14:paraId="52787EAC" w14:textId="77777777" w:rsidR="00415C5A" w:rsidRDefault="00415C5A" w:rsidP="00780492">
            <w:pPr>
              <w:spacing w:after="0" w:line="240" w:lineRule="auto"/>
              <w:jc w:val="center"/>
              <w:rPr>
                <w:rFonts w:cs="Calibri"/>
                <w:b/>
                <w:bCs/>
                <w:szCs w:val="24"/>
              </w:rPr>
            </w:pPr>
          </w:p>
        </w:tc>
      </w:tr>
    </w:tbl>
    <w:p w14:paraId="2F05D727" w14:textId="77777777" w:rsidR="00923E17" w:rsidRPr="00753D70" w:rsidRDefault="00923E17" w:rsidP="00753D70">
      <w:pPr>
        <w:spacing w:before="240" w:after="120"/>
        <w:jc w:val="both"/>
        <w:rPr>
          <w:rFonts w:cs="Calibri"/>
          <w:b/>
          <w:bCs/>
          <w:szCs w:val="24"/>
        </w:rPr>
      </w:pPr>
    </w:p>
    <w:p w14:paraId="501F23CD" w14:textId="7A100742" w:rsidR="00F92D92" w:rsidRDefault="00C80687" w:rsidP="00C80687">
      <w:pPr>
        <w:pStyle w:val="Caption"/>
        <w:jc w:val="left"/>
      </w:pPr>
      <w:bookmarkStart w:id="245" w:name="_Ref184643746"/>
      <w:r>
        <w:t xml:space="preserve">Appendix </w:t>
      </w:r>
      <w:r>
        <w:fldChar w:fldCharType="begin"/>
      </w:r>
      <w:r>
        <w:instrText>SEQ Appendix \* ARABIC</w:instrText>
      </w:r>
      <w:r>
        <w:fldChar w:fldCharType="separate"/>
      </w:r>
      <w:r w:rsidR="00D27BA3">
        <w:rPr>
          <w:noProof/>
        </w:rPr>
        <w:t>3</w:t>
      </w:r>
      <w:r>
        <w:fldChar w:fldCharType="end"/>
      </w:r>
      <w:bookmarkEnd w:id="245"/>
      <w:r>
        <w:t>.</w:t>
      </w:r>
      <w:r w:rsidR="008846FF">
        <w:t>Preliminary Hazard Analysis Template</w:t>
      </w:r>
    </w:p>
    <w:tbl>
      <w:tblPr>
        <w:tblStyle w:val="TableGrid"/>
        <w:tblW w:w="0" w:type="auto"/>
        <w:tblLayout w:type="fixed"/>
        <w:tblLook w:val="04A0" w:firstRow="1" w:lastRow="0" w:firstColumn="1" w:lastColumn="0" w:noHBand="0" w:noVBand="1"/>
      </w:tblPr>
      <w:tblGrid>
        <w:gridCol w:w="2268"/>
        <w:gridCol w:w="2106"/>
        <w:gridCol w:w="2475"/>
        <w:gridCol w:w="2501"/>
      </w:tblGrid>
      <w:tr w:rsidR="002B08EF" w14:paraId="6C11D96D" w14:textId="77777777" w:rsidTr="007B335D">
        <w:trPr>
          <w:tblHeader/>
        </w:trPr>
        <w:tc>
          <w:tcPr>
            <w:tcW w:w="2268" w:type="dxa"/>
            <w:shd w:val="clear" w:color="auto" w:fill="95DCF7" w:themeFill="accent4" w:themeFillTint="66"/>
          </w:tcPr>
          <w:p w14:paraId="33BEF73D" w14:textId="6569BE70" w:rsidR="002B08EF" w:rsidRDefault="0016246B" w:rsidP="00404F92">
            <w:pPr>
              <w:spacing w:after="0" w:line="240" w:lineRule="auto"/>
              <w:jc w:val="center"/>
              <w:rPr>
                <w:rFonts w:cs="Calibri"/>
                <w:b/>
                <w:bCs/>
                <w:szCs w:val="24"/>
              </w:rPr>
            </w:pPr>
            <w:r>
              <w:rPr>
                <w:rFonts w:cs="Calibri"/>
                <w:b/>
                <w:bCs/>
                <w:szCs w:val="24"/>
              </w:rPr>
              <w:t>Hazard</w:t>
            </w:r>
          </w:p>
        </w:tc>
        <w:tc>
          <w:tcPr>
            <w:tcW w:w="2106" w:type="dxa"/>
            <w:shd w:val="clear" w:color="auto" w:fill="95DCF7" w:themeFill="accent4" w:themeFillTint="66"/>
          </w:tcPr>
          <w:p w14:paraId="401FBF38" w14:textId="5EADB464" w:rsidR="002B08EF" w:rsidRDefault="0016246B" w:rsidP="00404F92">
            <w:pPr>
              <w:spacing w:after="0" w:line="240" w:lineRule="auto"/>
              <w:jc w:val="center"/>
              <w:rPr>
                <w:rFonts w:cs="Calibri"/>
                <w:b/>
                <w:bCs/>
                <w:szCs w:val="24"/>
              </w:rPr>
            </w:pPr>
            <w:r>
              <w:rPr>
                <w:rFonts w:cs="Calibri"/>
                <w:b/>
                <w:bCs/>
                <w:szCs w:val="24"/>
              </w:rPr>
              <w:t>Hazardous Situation</w:t>
            </w:r>
          </w:p>
        </w:tc>
        <w:tc>
          <w:tcPr>
            <w:tcW w:w="2475" w:type="dxa"/>
            <w:shd w:val="clear" w:color="auto" w:fill="95DCF7" w:themeFill="accent4" w:themeFillTint="66"/>
          </w:tcPr>
          <w:p w14:paraId="1CF79BF1" w14:textId="6E0D97D3" w:rsidR="002B08EF" w:rsidRDefault="0016246B" w:rsidP="00404F92">
            <w:pPr>
              <w:spacing w:after="0" w:line="240" w:lineRule="auto"/>
              <w:jc w:val="center"/>
              <w:rPr>
                <w:rFonts w:cs="Calibri"/>
                <w:b/>
                <w:bCs/>
                <w:szCs w:val="24"/>
              </w:rPr>
            </w:pPr>
            <w:r>
              <w:rPr>
                <w:rFonts w:cs="Calibri"/>
                <w:b/>
                <w:bCs/>
                <w:szCs w:val="24"/>
              </w:rPr>
              <w:t>Harm</w:t>
            </w:r>
          </w:p>
        </w:tc>
        <w:tc>
          <w:tcPr>
            <w:tcW w:w="2501" w:type="dxa"/>
            <w:shd w:val="clear" w:color="auto" w:fill="95DCF7" w:themeFill="accent4" w:themeFillTint="66"/>
          </w:tcPr>
          <w:p w14:paraId="622622CC" w14:textId="16644068" w:rsidR="002B08EF" w:rsidRDefault="0016246B" w:rsidP="00404F92">
            <w:pPr>
              <w:spacing w:after="0" w:line="240" w:lineRule="auto"/>
              <w:jc w:val="center"/>
              <w:rPr>
                <w:rFonts w:cs="Calibri"/>
                <w:b/>
                <w:bCs/>
                <w:szCs w:val="24"/>
              </w:rPr>
            </w:pPr>
            <w:r>
              <w:rPr>
                <w:rFonts w:cs="Calibri"/>
                <w:b/>
                <w:bCs/>
                <w:szCs w:val="24"/>
              </w:rPr>
              <w:t>Severity of Harm</w:t>
            </w:r>
          </w:p>
        </w:tc>
      </w:tr>
      <w:tr w:rsidR="00A0325C" w14:paraId="43CD3F0D" w14:textId="77777777" w:rsidTr="007B335D">
        <w:tc>
          <w:tcPr>
            <w:tcW w:w="2268" w:type="dxa"/>
          </w:tcPr>
          <w:p w14:paraId="03CF2B54" w14:textId="101545AD" w:rsidR="00A0325C" w:rsidRPr="00A0325C" w:rsidRDefault="00A3020E" w:rsidP="00A0325C">
            <w:pPr>
              <w:spacing w:after="0" w:line="240" w:lineRule="auto"/>
              <w:jc w:val="center"/>
              <w:rPr>
                <w:rFonts w:cs="Calibri"/>
                <w:color w:val="00B0F0"/>
                <w:szCs w:val="24"/>
              </w:rPr>
            </w:pPr>
            <w:r>
              <w:rPr>
                <w:rFonts w:cs="Calibri"/>
                <w:color w:val="00B0F0"/>
                <w:szCs w:val="24"/>
              </w:rPr>
              <w:t>&lt;Add the hazard being evaluated&gt;</w:t>
            </w:r>
          </w:p>
        </w:tc>
        <w:tc>
          <w:tcPr>
            <w:tcW w:w="2106" w:type="dxa"/>
          </w:tcPr>
          <w:p w14:paraId="3DBDEB64" w14:textId="387BA6C9" w:rsidR="00A0325C" w:rsidRPr="00A0325C" w:rsidRDefault="00A0325C" w:rsidP="00A0325C">
            <w:pPr>
              <w:spacing w:after="0" w:line="240" w:lineRule="auto"/>
              <w:jc w:val="center"/>
              <w:rPr>
                <w:rFonts w:cs="Calibri"/>
                <w:color w:val="00B0F0"/>
                <w:szCs w:val="24"/>
              </w:rPr>
            </w:pPr>
            <w:r w:rsidRPr="00A0325C">
              <w:rPr>
                <w:color w:val="00B0F0"/>
              </w:rPr>
              <w:t>&lt;Describe the circumstance that would result in exposure to the hazard&gt;</w:t>
            </w:r>
          </w:p>
        </w:tc>
        <w:tc>
          <w:tcPr>
            <w:tcW w:w="2475" w:type="dxa"/>
          </w:tcPr>
          <w:p w14:paraId="39FC25CF" w14:textId="730B14D7" w:rsidR="00A0325C" w:rsidRPr="00510F7E" w:rsidRDefault="00A0325C" w:rsidP="005C1FEE">
            <w:pPr>
              <w:pStyle w:val="Caption"/>
              <w:rPr>
                <w:rFonts w:cs="Calibri"/>
                <w:i w:val="0"/>
                <w:iCs w:val="0"/>
                <w:color w:val="00B0F0"/>
                <w:szCs w:val="24"/>
              </w:rPr>
            </w:pPr>
            <w:r w:rsidRPr="00510F7E">
              <w:rPr>
                <w:i w:val="0"/>
                <w:iCs w:val="0"/>
                <w:color w:val="00B0F0"/>
              </w:rPr>
              <w:t>&lt;Add the</w:t>
            </w:r>
            <w:r w:rsidR="00510F7E" w:rsidRPr="00510F7E">
              <w:rPr>
                <w:i w:val="0"/>
                <w:iCs w:val="0"/>
                <w:color w:val="00B0F0"/>
              </w:rPr>
              <w:t xml:space="preserve"> potential resulting harm</w:t>
            </w:r>
            <w:r w:rsidRPr="00510F7E">
              <w:rPr>
                <w:i w:val="0"/>
                <w:iCs w:val="0"/>
                <w:color w:val="00B0F0"/>
              </w:rPr>
              <w:t>&gt;</w:t>
            </w:r>
          </w:p>
        </w:tc>
        <w:tc>
          <w:tcPr>
            <w:tcW w:w="2501" w:type="dxa"/>
          </w:tcPr>
          <w:p w14:paraId="19433ECF" w14:textId="558B2B1F" w:rsidR="00A0325C" w:rsidRPr="00A0325C" w:rsidRDefault="00A0325C" w:rsidP="00A0325C">
            <w:pPr>
              <w:spacing w:after="0" w:line="240" w:lineRule="auto"/>
              <w:jc w:val="center"/>
              <w:rPr>
                <w:rFonts w:cs="Calibri"/>
                <w:color w:val="00B0F0"/>
                <w:szCs w:val="24"/>
              </w:rPr>
            </w:pPr>
            <w:r w:rsidRPr="00A0325C">
              <w:rPr>
                <w:color w:val="00B0F0"/>
              </w:rPr>
              <w:t>&lt;Describe the circumstance that would result in exposure to the hazard&gt;</w:t>
            </w:r>
          </w:p>
        </w:tc>
      </w:tr>
      <w:tr w:rsidR="002B08EF" w14:paraId="4CFB55B2" w14:textId="77777777" w:rsidTr="007B335D">
        <w:tc>
          <w:tcPr>
            <w:tcW w:w="2268" w:type="dxa"/>
          </w:tcPr>
          <w:p w14:paraId="33F8A3E0" w14:textId="5F6BCE90" w:rsidR="002B08EF" w:rsidRPr="00A0325C" w:rsidRDefault="00A0325C" w:rsidP="00404F92">
            <w:pPr>
              <w:spacing w:after="0" w:line="240" w:lineRule="auto"/>
              <w:jc w:val="center"/>
              <w:rPr>
                <w:rFonts w:cs="Calibri"/>
                <w:color w:val="00B0F0"/>
                <w:szCs w:val="24"/>
              </w:rPr>
            </w:pPr>
            <w:r w:rsidRPr="00A0325C">
              <w:rPr>
                <w:rFonts w:cs="Calibri"/>
                <w:color w:val="00B0F0"/>
                <w:szCs w:val="24"/>
              </w:rPr>
              <w:t>&lt;Ex. Contaminants / Particulate Matter – Chemical and Biological Hazards&gt;</w:t>
            </w:r>
          </w:p>
        </w:tc>
        <w:tc>
          <w:tcPr>
            <w:tcW w:w="2106" w:type="dxa"/>
          </w:tcPr>
          <w:p w14:paraId="64B38D28" w14:textId="56D6772B" w:rsidR="002B08EF" w:rsidRPr="00A0325C" w:rsidRDefault="00A0325C" w:rsidP="00404F92">
            <w:pPr>
              <w:spacing w:after="0" w:line="240" w:lineRule="auto"/>
              <w:jc w:val="center"/>
              <w:rPr>
                <w:rFonts w:cs="Calibri"/>
                <w:color w:val="00B0F0"/>
                <w:szCs w:val="24"/>
              </w:rPr>
            </w:pPr>
            <w:r w:rsidRPr="00A0325C">
              <w:rPr>
                <w:rFonts w:cs="Calibri"/>
                <w:color w:val="00B0F0"/>
                <w:szCs w:val="24"/>
              </w:rPr>
              <w:t>&lt;Ex. Solution containing particulates administered&gt;</w:t>
            </w:r>
          </w:p>
        </w:tc>
        <w:tc>
          <w:tcPr>
            <w:tcW w:w="2475" w:type="dxa"/>
          </w:tcPr>
          <w:p w14:paraId="573B2DFE" w14:textId="2B3F9C70" w:rsidR="002B08EF" w:rsidRPr="00A0325C" w:rsidRDefault="00A0325C" w:rsidP="00404F92">
            <w:pPr>
              <w:spacing w:after="0" w:line="240" w:lineRule="auto"/>
              <w:jc w:val="center"/>
              <w:rPr>
                <w:rFonts w:cs="Calibri"/>
                <w:color w:val="00B0F0"/>
                <w:szCs w:val="24"/>
              </w:rPr>
            </w:pPr>
            <w:r w:rsidRPr="00A0325C">
              <w:rPr>
                <w:rFonts w:cs="Calibri"/>
                <w:color w:val="00B0F0"/>
                <w:szCs w:val="24"/>
              </w:rPr>
              <w:t>&lt;Ex. Skin Irritation&gt;</w:t>
            </w:r>
          </w:p>
        </w:tc>
        <w:tc>
          <w:tcPr>
            <w:tcW w:w="2501" w:type="dxa"/>
          </w:tcPr>
          <w:p w14:paraId="146049C9" w14:textId="65BB6478" w:rsidR="002B08EF" w:rsidRPr="00A0325C" w:rsidRDefault="00A0325C" w:rsidP="00404F92">
            <w:pPr>
              <w:spacing w:after="0" w:line="240" w:lineRule="auto"/>
              <w:jc w:val="center"/>
              <w:rPr>
                <w:rFonts w:cs="Calibri"/>
                <w:color w:val="00B0F0"/>
                <w:szCs w:val="24"/>
              </w:rPr>
            </w:pPr>
            <w:r w:rsidRPr="00A0325C">
              <w:rPr>
                <w:rFonts w:cs="Calibri"/>
                <w:color w:val="00B0F0"/>
                <w:szCs w:val="24"/>
              </w:rPr>
              <w:t>&lt;Ex. Moderate&gt;</w:t>
            </w:r>
          </w:p>
        </w:tc>
      </w:tr>
    </w:tbl>
    <w:p w14:paraId="7C5199FC" w14:textId="77777777" w:rsidR="00B66966" w:rsidRDefault="00B66966" w:rsidP="00B66966"/>
    <w:p w14:paraId="382D9C2E" w14:textId="77777777" w:rsidR="00D27BA3" w:rsidRDefault="00D27BA3">
      <w:pPr>
        <w:spacing w:after="160" w:line="278" w:lineRule="auto"/>
        <w:rPr>
          <w:i/>
          <w:iCs/>
          <w:color w:val="0E2841" w:themeColor="text2"/>
          <w:sz w:val="22"/>
          <w:szCs w:val="18"/>
        </w:rPr>
      </w:pPr>
      <w:bookmarkStart w:id="246" w:name="_Ref184643826"/>
      <w:r>
        <w:br w:type="page"/>
      </w:r>
    </w:p>
    <w:p w14:paraId="3C242B01" w14:textId="31C3FF6E" w:rsidR="00D27BA3" w:rsidRDefault="00D27BA3" w:rsidP="00D27BA3">
      <w:pPr>
        <w:pStyle w:val="Caption"/>
        <w:jc w:val="left"/>
      </w:pPr>
      <w:bookmarkStart w:id="247" w:name="_Ref184725893"/>
      <w:r>
        <w:lastRenderedPageBreak/>
        <w:t xml:space="preserve">Appendix </w:t>
      </w:r>
      <w:r>
        <w:fldChar w:fldCharType="begin"/>
      </w:r>
      <w:r>
        <w:instrText>SEQ Appendix \* ARABIC</w:instrText>
      </w:r>
      <w:r>
        <w:fldChar w:fldCharType="separate"/>
      </w:r>
      <w:r>
        <w:rPr>
          <w:noProof/>
        </w:rPr>
        <w:t>4</w:t>
      </w:r>
      <w:r>
        <w:fldChar w:fldCharType="end"/>
      </w:r>
      <w:bookmarkEnd w:id="247"/>
      <w:r>
        <w:t>. Example use-related risk analysis (minimum expected columns from FDA)</w:t>
      </w:r>
    </w:p>
    <w:tbl>
      <w:tblPr>
        <w:tblStyle w:val="TableGrid"/>
        <w:tblW w:w="0" w:type="auto"/>
        <w:tblLook w:val="04A0" w:firstRow="1" w:lastRow="0" w:firstColumn="1" w:lastColumn="0" w:noHBand="0" w:noVBand="1"/>
      </w:tblPr>
      <w:tblGrid>
        <w:gridCol w:w="687"/>
        <w:gridCol w:w="694"/>
        <w:gridCol w:w="1050"/>
        <w:gridCol w:w="871"/>
        <w:gridCol w:w="1180"/>
        <w:gridCol w:w="762"/>
        <w:gridCol w:w="959"/>
        <w:gridCol w:w="866"/>
        <w:gridCol w:w="1097"/>
        <w:gridCol w:w="1184"/>
      </w:tblGrid>
      <w:tr w:rsidR="001D2DF9" w14:paraId="59FFEE2F" w14:textId="77777777" w:rsidTr="001D2DF9">
        <w:tc>
          <w:tcPr>
            <w:tcW w:w="935" w:type="dxa"/>
            <w:shd w:val="clear" w:color="auto" w:fill="95DCF7" w:themeFill="accent4" w:themeFillTint="66"/>
          </w:tcPr>
          <w:p w14:paraId="133CA344" w14:textId="4BE2F16E" w:rsidR="00D27BA3" w:rsidRPr="001D2DF9" w:rsidRDefault="00A65C9D" w:rsidP="00D27BA3">
            <w:pPr>
              <w:rPr>
                <w:b/>
                <w:bCs/>
                <w:sz w:val="22"/>
                <w:szCs w:val="20"/>
              </w:rPr>
            </w:pPr>
            <w:r w:rsidRPr="001D2DF9">
              <w:rPr>
                <w:b/>
                <w:bCs/>
                <w:sz w:val="22"/>
                <w:szCs w:val="20"/>
              </w:rPr>
              <w:t xml:space="preserve">Task </w:t>
            </w:r>
            <w:r w:rsidR="00174624" w:rsidRPr="001D2DF9">
              <w:rPr>
                <w:b/>
                <w:bCs/>
                <w:sz w:val="22"/>
                <w:szCs w:val="20"/>
              </w:rPr>
              <w:t>No.</w:t>
            </w:r>
          </w:p>
        </w:tc>
        <w:tc>
          <w:tcPr>
            <w:tcW w:w="935" w:type="dxa"/>
            <w:shd w:val="clear" w:color="auto" w:fill="95DCF7" w:themeFill="accent4" w:themeFillTint="66"/>
          </w:tcPr>
          <w:p w14:paraId="185031E3" w14:textId="28A7A7B1" w:rsidR="00D27BA3" w:rsidRPr="001D2DF9" w:rsidRDefault="00A65C9D" w:rsidP="00D27BA3">
            <w:pPr>
              <w:rPr>
                <w:b/>
                <w:bCs/>
                <w:sz w:val="22"/>
                <w:szCs w:val="20"/>
              </w:rPr>
            </w:pPr>
            <w:r w:rsidRPr="001D2DF9">
              <w:rPr>
                <w:b/>
                <w:bCs/>
                <w:sz w:val="22"/>
                <w:szCs w:val="20"/>
              </w:rPr>
              <w:t>User Task</w:t>
            </w:r>
          </w:p>
        </w:tc>
        <w:tc>
          <w:tcPr>
            <w:tcW w:w="935" w:type="dxa"/>
            <w:shd w:val="clear" w:color="auto" w:fill="95DCF7" w:themeFill="accent4" w:themeFillTint="66"/>
          </w:tcPr>
          <w:p w14:paraId="57967E32" w14:textId="30772349" w:rsidR="00D27BA3" w:rsidRPr="001D2DF9" w:rsidRDefault="00A65C9D" w:rsidP="00D27BA3">
            <w:pPr>
              <w:rPr>
                <w:b/>
                <w:bCs/>
                <w:sz w:val="22"/>
                <w:szCs w:val="20"/>
              </w:rPr>
            </w:pPr>
            <w:r w:rsidRPr="001D2DF9">
              <w:rPr>
                <w:b/>
                <w:bCs/>
                <w:sz w:val="22"/>
                <w:szCs w:val="20"/>
              </w:rPr>
              <w:t>Po</w:t>
            </w:r>
            <w:r w:rsidR="00A1210A" w:rsidRPr="001D2DF9">
              <w:rPr>
                <w:b/>
                <w:bCs/>
                <w:sz w:val="22"/>
                <w:szCs w:val="20"/>
              </w:rPr>
              <w:t>tential</w:t>
            </w:r>
            <w:r w:rsidRPr="001D2DF9">
              <w:rPr>
                <w:b/>
                <w:bCs/>
                <w:sz w:val="22"/>
                <w:szCs w:val="20"/>
              </w:rPr>
              <w:t xml:space="preserve"> Use Error</w:t>
            </w:r>
          </w:p>
        </w:tc>
        <w:tc>
          <w:tcPr>
            <w:tcW w:w="935" w:type="dxa"/>
            <w:shd w:val="clear" w:color="auto" w:fill="95DCF7" w:themeFill="accent4" w:themeFillTint="66"/>
          </w:tcPr>
          <w:p w14:paraId="43742EDD" w14:textId="53F8910E" w:rsidR="00D27BA3" w:rsidRPr="001D2DF9" w:rsidRDefault="00A65C9D" w:rsidP="00D27BA3">
            <w:pPr>
              <w:rPr>
                <w:b/>
                <w:bCs/>
                <w:sz w:val="22"/>
                <w:szCs w:val="20"/>
              </w:rPr>
            </w:pPr>
            <w:r w:rsidRPr="001D2DF9">
              <w:rPr>
                <w:b/>
                <w:bCs/>
                <w:sz w:val="22"/>
                <w:szCs w:val="20"/>
              </w:rPr>
              <w:t>Hazard</w:t>
            </w:r>
          </w:p>
        </w:tc>
        <w:tc>
          <w:tcPr>
            <w:tcW w:w="935" w:type="dxa"/>
            <w:shd w:val="clear" w:color="auto" w:fill="95DCF7" w:themeFill="accent4" w:themeFillTint="66"/>
          </w:tcPr>
          <w:p w14:paraId="5B36A0EF" w14:textId="722AB434" w:rsidR="00D27BA3" w:rsidRPr="001D2DF9" w:rsidRDefault="00A65C9D" w:rsidP="00D27BA3">
            <w:pPr>
              <w:rPr>
                <w:b/>
                <w:bCs/>
                <w:sz w:val="22"/>
                <w:szCs w:val="20"/>
              </w:rPr>
            </w:pPr>
            <w:r w:rsidRPr="001D2DF9">
              <w:rPr>
                <w:b/>
                <w:bCs/>
                <w:sz w:val="22"/>
                <w:szCs w:val="20"/>
              </w:rPr>
              <w:t>Hazardous Situation</w:t>
            </w:r>
          </w:p>
        </w:tc>
        <w:tc>
          <w:tcPr>
            <w:tcW w:w="935" w:type="dxa"/>
            <w:shd w:val="clear" w:color="auto" w:fill="95DCF7" w:themeFill="accent4" w:themeFillTint="66"/>
          </w:tcPr>
          <w:p w14:paraId="59C8EA0F" w14:textId="5E2E315F" w:rsidR="00D27BA3" w:rsidRPr="001D2DF9" w:rsidRDefault="00A65C9D" w:rsidP="00D27BA3">
            <w:pPr>
              <w:rPr>
                <w:b/>
                <w:bCs/>
                <w:sz w:val="22"/>
                <w:szCs w:val="20"/>
              </w:rPr>
            </w:pPr>
            <w:r w:rsidRPr="001D2DF9">
              <w:rPr>
                <w:b/>
                <w:bCs/>
                <w:sz w:val="22"/>
                <w:szCs w:val="20"/>
              </w:rPr>
              <w:t>Harm</w:t>
            </w:r>
          </w:p>
        </w:tc>
        <w:tc>
          <w:tcPr>
            <w:tcW w:w="935" w:type="dxa"/>
            <w:shd w:val="clear" w:color="auto" w:fill="95DCF7" w:themeFill="accent4" w:themeFillTint="66"/>
          </w:tcPr>
          <w:p w14:paraId="0BC8173F" w14:textId="72C989FC" w:rsidR="00D27BA3" w:rsidRPr="001D2DF9" w:rsidRDefault="00A2667A" w:rsidP="00D27BA3">
            <w:pPr>
              <w:rPr>
                <w:b/>
                <w:bCs/>
                <w:sz w:val="22"/>
                <w:szCs w:val="20"/>
              </w:rPr>
            </w:pPr>
            <w:r w:rsidRPr="001D2DF9">
              <w:rPr>
                <w:b/>
                <w:bCs/>
                <w:sz w:val="22"/>
                <w:szCs w:val="20"/>
              </w:rPr>
              <w:t>Severity</w:t>
            </w:r>
          </w:p>
        </w:tc>
        <w:tc>
          <w:tcPr>
            <w:tcW w:w="935" w:type="dxa"/>
            <w:shd w:val="clear" w:color="auto" w:fill="95DCF7" w:themeFill="accent4" w:themeFillTint="66"/>
          </w:tcPr>
          <w:p w14:paraId="16307E8B" w14:textId="0C928152" w:rsidR="00D27BA3" w:rsidRPr="001D2DF9" w:rsidRDefault="00A2667A" w:rsidP="00D27BA3">
            <w:pPr>
              <w:rPr>
                <w:b/>
                <w:bCs/>
                <w:sz w:val="22"/>
                <w:szCs w:val="20"/>
              </w:rPr>
            </w:pPr>
            <w:r w:rsidRPr="001D2DF9">
              <w:rPr>
                <w:b/>
                <w:bCs/>
                <w:sz w:val="22"/>
                <w:szCs w:val="20"/>
              </w:rPr>
              <w:t>Critical Task (Y/N)</w:t>
            </w:r>
          </w:p>
        </w:tc>
        <w:tc>
          <w:tcPr>
            <w:tcW w:w="935" w:type="dxa"/>
            <w:shd w:val="clear" w:color="auto" w:fill="95DCF7" w:themeFill="accent4" w:themeFillTint="66"/>
          </w:tcPr>
          <w:p w14:paraId="5D7345E1" w14:textId="17F02D2B" w:rsidR="00D27BA3" w:rsidRPr="001D2DF9" w:rsidRDefault="00A2667A" w:rsidP="00D27BA3">
            <w:pPr>
              <w:rPr>
                <w:b/>
                <w:bCs/>
                <w:sz w:val="22"/>
                <w:szCs w:val="20"/>
              </w:rPr>
            </w:pPr>
            <w:r w:rsidRPr="001D2DF9">
              <w:rPr>
                <w:b/>
                <w:bCs/>
                <w:sz w:val="22"/>
                <w:szCs w:val="20"/>
              </w:rPr>
              <w:t xml:space="preserve">Risk </w:t>
            </w:r>
            <w:r w:rsidR="00A1210A" w:rsidRPr="001D2DF9">
              <w:rPr>
                <w:b/>
                <w:bCs/>
                <w:sz w:val="22"/>
                <w:szCs w:val="20"/>
              </w:rPr>
              <w:t>control measures</w:t>
            </w:r>
          </w:p>
        </w:tc>
        <w:tc>
          <w:tcPr>
            <w:tcW w:w="935" w:type="dxa"/>
            <w:shd w:val="clear" w:color="auto" w:fill="95DCF7" w:themeFill="accent4" w:themeFillTint="66"/>
          </w:tcPr>
          <w:p w14:paraId="2A4CA919" w14:textId="4113363A" w:rsidR="00D27BA3" w:rsidRPr="001D2DF9" w:rsidRDefault="00A1210A" w:rsidP="00D27BA3">
            <w:pPr>
              <w:rPr>
                <w:b/>
                <w:bCs/>
                <w:sz w:val="22"/>
                <w:szCs w:val="20"/>
              </w:rPr>
            </w:pPr>
            <w:r w:rsidRPr="001D2DF9">
              <w:rPr>
                <w:b/>
                <w:bCs/>
                <w:sz w:val="22"/>
                <w:szCs w:val="20"/>
              </w:rPr>
              <w:t>Evaluation Method</w:t>
            </w:r>
          </w:p>
        </w:tc>
      </w:tr>
      <w:tr w:rsidR="00A1210A" w14:paraId="7063B63D" w14:textId="77777777" w:rsidTr="00D27BA3">
        <w:tc>
          <w:tcPr>
            <w:tcW w:w="935" w:type="dxa"/>
          </w:tcPr>
          <w:p w14:paraId="4A617390" w14:textId="77777777" w:rsidR="00D27BA3" w:rsidRDefault="00D27BA3" w:rsidP="00D27BA3"/>
        </w:tc>
        <w:tc>
          <w:tcPr>
            <w:tcW w:w="935" w:type="dxa"/>
          </w:tcPr>
          <w:p w14:paraId="179B4A22" w14:textId="77777777" w:rsidR="00D27BA3" w:rsidRDefault="00D27BA3" w:rsidP="00D27BA3"/>
        </w:tc>
        <w:tc>
          <w:tcPr>
            <w:tcW w:w="935" w:type="dxa"/>
          </w:tcPr>
          <w:p w14:paraId="3B77C6A1" w14:textId="77777777" w:rsidR="00D27BA3" w:rsidRDefault="00D27BA3" w:rsidP="00D27BA3"/>
        </w:tc>
        <w:tc>
          <w:tcPr>
            <w:tcW w:w="935" w:type="dxa"/>
          </w:tcPr>
          <w:p w14:paraId="7D0BE4E1" w14:textId="77777777" w:rsidR="00D27BA3" w:rsidRDefault="00D27BA3" w:rsidP="00D27BA3"/>
        </w:tc>
        <w:tc>
          <w:tcPr>
            <w:tcW w:w="935" w:type="dxa"/>
          </w:tcPr>
          <w:p w14:paraId="4C587623" w14:textId="77777777" w:rsidR="00D27BA3" w:rsidRDefault="00D27BA3" w:rsidP="00D27BA3"/>
        </w:tc>
        <w:tc>
          <w:tcPr>
            <w:tcW w:w="935" w:type="dxa"/>
          </w:tcPr>
          <w:p w14:paraId="78B8F3DA" w14:textId="77777777" w:rsidR="00D27BA3" w:rsidRDefault="00D27BA3" w:rsidP="00D27BA3"/>
        </w:tc>
        <w:tc>
          <w:tcPr>
            <w:tcW w:w="935" w:type="dxa"/>
          </w:tcPr>
          <w:p w14:paraId="6A6FFBE9" w14:textId="77777777" w:rsidR="00D27BA3" w:rsidRDefault="00D27BA3" w:rsidP="00D27BA3"/>
        </w:tc>
        <w:tc>
          <w:tcPr>
            <w:tcW w:w="935" w:type="dxa"/>
          </w:tcPr>
          <w:p w14:paraId="65201473" w14:textId="77777777" w:rsidR="00D27BA3" w:rsidRDefault="00D27BA3" w:rsidP="00D27BA3"/>
        </w:tc>
        <w:tc>
          <w:tcPr>
            <w:tcW w:w="935" w:type="dxa"/>
          </w:tcPr>
          <w:p w14:paraId="1ABD74D1" w14:textId="77777777" w:rsidR="00D27BA3" w:rsidRDefault="00D27BA3" w:rsidP="00D27BA3"/>
        </w:tc>
        <w:tc>
          <w:tcPr>
            <w:tcW w:w="935" w:type="dxa"/>
          </w:tcPr>
          <w:p w14:paraId="7137451F" w14:textId="77777777" w:rsidR="00D27BA3" w:rsidRDefault="00D27BA3" w:rsidP="00D27BA3"/>
        </w:tc>
      </w:tr>
    </w:tbl>
    <w:p w14:paraId="51D418CE" w14:textId="67E412B8" w:rsidR="00D27BA3" w:rsidRPr="0008013B" w:rsidRDefault="0008013B" w:rsidP="00D27BA3">
      <w:pPr>
        <w:rPr>
          <w:i/>
          <w:iCs/>
        </w:rPr>
      </w:pPr>
      <w:r>
        <w:rPr>
          <w:i/>
          <w:iCs/>
        </w:rPr>
        <w:t xml:space="preserve">Adapted from: </w:t>
      </w:r>
      <w:r w:rsidR="004F0050">
        <w:rPr>
          <w:i/>
          <w:iCs/>
        </w:rPr>
        <w:t xml:space="preserve">Draft Guidance: </w:t>
      </w:r>
      <w:r w:rsidRPr="0008013B">
        <w:rPr>
          <w:i/>
          <w:iCs/>
        </w:rPr>
        <w:t>Purpose and Content of Use</w:t>
      </w:r>
      <w:r>
        <w:rPr>
          <w:i/>
          <w:iCs/>
        </w:rPr>
        <w:t>-</w:t>
      </w:r>
      <w:r w:rsidRPr="0008013B">
        <w:rPr>
          <w:i/>
          <w:iCs/>
        </w:rPr>
        <w:t>Related Risk Analyses for Drugs, Biological Products, and Combination Products Guidance for Industry and FDA Staff</w:t>
      </w:r>
    </w:p>
    <w:p w14:paraId="3ACDCA1A" w14:textId="042DFDD3" w:rsidR="006F0EAE" w:rsidRDefault="00E758B0" w:rsidP="00C80687">
      <w:pPr>
        <w:pStyle w:val="Caption"/>
        <w:jc w:val="left"/>
      </w:pPr>
      <w:bookmarkStart w:id="248" w:name="_Ref184725980"/>
      <w:r>
        <w:t xml:space="preserve">Appendix </w:t>
      </w:r>
      <w:r>
        <w:fldChar w:fldCharType="begin"/>
      </w:r>
      <w:r>
        <w:instrText>SEQ Appendix \* ARABIC</w:instrText>
      </w:r>
      <w:r>
        <w:fldChar w:fldCharType="separate"/>
      </w:r>
      <w:r w:rsidR="00D27BA3">
        <w:rPr>
          <w:noProof/>
        </w:rPr>
        <w:t>5</w:t>
      </w:r>
      <w:r>
        <w:fldChar w:fldCharType="end"/>
      </w:r>
      <w:bookmarkEnd w:id="246"/>
      <w:bookmarkEnd w:id="248"/>
      <w:r w:rsidR="006F0EAE">
        <w:t xml:space="preserve">. </w:t>
      </w:r>
      <w:r w:rsidR="00A3020E">
        <w:t xml:space="preserve">Determination of P if using P1xP2 </w:t>
      </w:r>
    </w:p>
    <w:p w14:paraId="404A51CC" w14:textId="2DBBD3DD" w:rsidR="007301CF" w:rsidRPr="007301CF" w:rsidRDefault="007301CF" w:rsidP="00677CAE">
      <w:r>
        <w:t xml:space="preserve">Below is an example </w:t>
      </w:r>
      <w:r w:rsidR="001C209A">
        <w:t xml:space="preserve">outlining the process </w:t>
      </w:r>
      <w:r w:rsidR="00D2693A">
        <w:t xml:space="preserve">for </w:t>
      </w:r>
      <w:r w:rsidR="001C209A">
        <w:t xml:space="preserve">determining P by the combination of P1 and P2. The RMP </w:t>
      </w:r>
      <w:r w:rsidR="00D2693A">
        <w:t xml:space="preserve">will </w:t>
      </w:r>
      <w:r w:rsidR="001C209A">
        <w:t>detail the specific approach.</w:t>
      </w:r>
    </w:p>
    <w:p w14:paraId="3FB8ECB2" w14:textId="7C099DCB" w:rsidR="002B19A0" w:rsidRPr="002B19A0" w:rsidRDefault="002B19A0" w:rsidP="002B19A0">
      <w:pPr>
        <w:pStyle w:val="Caption"/>
      </w:pPr>
      <w:r>
        <w:t xml:space="preserve">Table </w:t>
      </w:r>
      <w:r>
        <w:fldChar w:fldCharType="begin"/>
      </w:r>
      <w:r>
        <w:instrText>SEQ Table \* ARABIC</w:instrText>
      </w:r>
      <w:r>
        <w:fldChar w:fldCharType="separate"/>
      </w:r>
      <w:r w:rsidR="004E2D27">
        <w:rPr>
          <w:noProof/>
        </w:rPr>
        <w:t>6</w:t>
      </w:r>
      <w:r>
        <w:fldChar w:fldCharType="end"/>
      </w:r>
      <w:r>
        <w:t>. Probability of Occurrence of Hazardous Situation (P1)</w:t>
      </w:r>
    </w:p>
    <w:tbl>
      <w:tblPr>
        <w:tblStyle w:val="TableGrid"/>
        <w:tblW w:w="0" w:type="auto"/>
        <w:tblLayout w:type="fixed"/>
        <w:tblLook w:val="04A0" w:firstRow="1" w:lastRow="0" w:firstColumn="1" w:lastColumn="0" w:noHBand="0" w:noVBand="1"/>
      </w:tblPr>
      <w:tblGrid>
        <w:gridCol w:w="1439"/>
        <w:gridCol w:w="1438"/>
        <w:gridCol w:w="1493"/>
        <w:gridCol w:w="5227"/>
      </w:tblGrid>
      <w:tr w:rsidR="002B19A0" w14:paraId="6F060E97" w14:textId="77777777" w:rsidTr="009E5AF4">
        <w:tc>
          <w:tcPr>
            <w:tcW w:w="1439" w:type="dxa"/>
          </w:tcPr>
          <w:p w14:paraId="3FB4FB0C" w14:textId="77777777" w:rsidR="002B19A0" w:rsidRPr="00C94DE0" w:rsidRDefault="1F131ABA" w:rsidP="009E5AF4">
            <w:pPr>
              <w:jc w:val="center"/>
              <w:rPr>
                <w:b/>
                <w:bCs/>
              </w:rPr>
            </w:pPr>
            <w:r w:rsidRPr="12084B5C">
              <w:rPr>
                <w:b/>
                <w:bCs/>
              </w:rPr>
              <w:t>Occurrence Rating</w:t>
            </w:r>
          </w:p>
        </w:tc>
        <w:tc>
          <w:tcPr>
            <w:tcW w:w="1438" w:type="dxa"/>
          </w:tcPr>
          <w:p w14:paraId="1D0FCFA8" w14:textId="77777777" w:rsidR="002B19A0" w:rsidRPr="00C94DE0" w:rsidRDefault="002B19A0" w:rsidP="009E5AF4">
            <w:pPr>
              <w:jc w:val="center"/>
              <w:rPr>
                <w:b/>
                <w:bCs/>
              </w:rPr>
            </w:pPr>
            <w:r w:rsidRPr="00C94DE0">
              <w:rPr>
                <w:b/>
                <w:bCs/>
              </w:rPr>
              <w:t xml:space="preserve">Qualitative </w:t>
            </w:r>
            <w:r>
              <w:rPr>
                <w:b/>
                <w:bCs/>
              </w:rPr>
              <w:t>description</w:t>
            </w:r>
          </w:p>
        </w:tc>
        <w:tc>
          <w:tcPr>
            <w:tcW w:w="1493" w:type="dxa"/>
          </w:tcPr>
          <w:p w14:paraId="029E20C6" w14:textId="266F47C0" w:rsidR="002B19A0" w:rsidRPr="00C94DE0" w:rsidRDefault="002B19A0" w:rsidP="009E5AF4">
            <w:pPr>
              <w:jc w:val="center"/>
              <w:rPr>
                <w:b/>
                <w:bCs/>
              </w:rPr>
            </w:pPr>
            <w:r w:rsidRPr="00C94DE0">
              <w:rPr>
                <w:b/>
                <w:bCs/>
              </w:rPr>
              <w:t>Probability Limit</w:t>
            </w:r>
            <w:r w:rsidR="00677CAE">
              <w:rPr>
                <w:b/>
                <w:bCs/>
              </w:rPr>
              <w:t xml:space="preserve"> Example</w:t>
            </w:r>
          </w:p>
        </w:tc>
        <w:tc>
          <w:tcPr>
            <w:tcW w:w="5227" w:type="dxa"/>
          </w:tcPr>
          <w:p w14:paraId="075BFD03" w14:textId="77777777" w:rsidR="002B19A0" w:rsidRPr="00C94DE0" w:rsidRDefault="002B19A0" w:rsidP="009E5AF4">
            <w:pPr>
              <w:jc w:val="center"/>
              <w:rPr>
                <w:b/>
                <w:bCs/>
              </w:rPr>
            </w:pPr>
            <w:r w:rsidRPr="00C94DE0">
              <w:rPr>
                <w:b/>
                <w:bCs/>
              </w:rPr>
              <w:t>Description</w:t>
            </w:r>
          </w:p>
        </w:tc>
      </w:tr>
      <w:tr w:rsidR="002A24BD" w14:paraId="792DA225" w14:textId="77777777" w:rsidTr="009E5AF4">
        <w:tc>
          <w:tcPr>
            <w:tcW w:w="1439" w:type="dxa"/>
            <w:shd w:val="clear" w:color="auto" w:fill="FF0000"/>
          </w:tcPr>
          <w:p w14:paraId="566AB805" w14:textId="77777777" w:rsidR="002A24BD" w:rsidRDefault="002A24BD" w:rsidP="009E5AF4">
            <w:pPr>
              <w:jc w:val="center"/>
            </w:pPr>
            <w:r>
              <w:t>5</w:t>
            </w:r>
          </w:p>
        </w:tc>
        <w:tc>
          <w:tcPr>
            <w:tcW w:w="1438" w:type="dxa"/>
            <w:shd w:val="clear" w:color="auto" w:fill="FF0000"/>
          </w:tcPr>
          <w:p w14:paraId="57228E94" w14:textId="77777777" w:rsidR="002A24BD" w:rsidRDefault="002A24BD" w:rsidP="009E5AF4">
            <w:pPr>
              <w:jc w:val="center"/>
            </w:pPr>
            <w:r>
              <w:t>Frequent</w:t>
            </w:r>
          </w:p>
        </w:tc>
        <w:tc>
          <w:tcPr>
            <w:tcW w:w="1493" w:type="dxa"/>
            <w:shd w:val="clear" w:color="auto" w:fill="auto"/>
          </w:tcPr>
          <w:p w14:paraId="63C499C8" w14:textId="77777777" w:rsidR="002A24BD" w:rsidRDefault="002A24BD" w:rsidP="002A24BD">
            <w:r w:rsidRPr="00F7020B">
              <w:t>≥1:1000</w:t>
            </w:r>
          </w:p>
        </w:tc>
        <w:tc>
          <w:tcPr>
            <w:tcW w:w="5227" w:type="dxa"/>
            <w:shd w:val="clear" w:color="auto" w:fill="auto"/>
          </w:tcPr>
          <w:p w14:paraId="084C7B94" w14:textId="116BD98D" w:rsidR="002A24BD" w:rsidRDefault="002A24BD" w:rsidP="002A24BD">
            <w:r w:rsidRPr="003F5DF8">
              <w:t xml:space="preserve">Occurring often; happening repeatedly at frequent intervals </w:t>
            </w:r>
          </w:p>
        </w:tc>
      </w:tr>
      <w:tr w:rsidR="002A24BD" w14:paraId="6560CD3E" w14:textId="77777777" w:rsidTr="009E5AF4">
        <w:tc>
          <w:tcPr>
            <w:tcW w:w="1439" w:type="dxa"/>
            <w:shd w:val="clear" w:color="auto" w:fill="FFC000"/>
          </w:tcPr>
          <w:p w14:paraId="66B26D49" w14:textId="77777777" w:rsidR="002A24BD" w:rsidRDefault="002A24BD" w:rsidP="009E5AF4">
            <w:pPr>
              <w:jc w:val="center"/>
            </w:pPr>
            <w:r>
              <w:t>4</w:t>
            </w:r>
          </w:p>
        </w:tc>
        <w:tc>
          <w:tcPr>
            <w:tcW w:w="1438" w:type="dxa"/>
            <w:shd w:val="clear" w:color="auto" w:fill="FFC000"/>
          </w:tcPr>
          <w:p w14:paraId="66176F7F" w14:textId="24FF0624" w:rsidR="002A24BD" w:rsidRDefault="002A24BD" w:rsidP="009E5AF4">
            <w:pPr>
              <w:jc w:val="center"/>
            </w:pPr>
            <w:r>
              <w:t>Probable</w:t>
            </w:r>
          </w:p>
        </w:tc>
        <w:tc>
          <w:tcPr>
            <w:tcW w:w="1493" w:type="dxa"/>
            <w:shd w:val="clear" w:color="auto" w:fill="auto"/>
          </w:tcPr>
          <w:p w14:paraId="2C1D3D25" w14:textId="77777777" w:rsidR="002A24BD" w:rsidRDefault="002A24BD" w:rsidP="002A24BD">
            <w:r w:rsidRPr="000A26E0">
              <w:t>&lt;1:1000 to 1:10,000</w:t>
            </w:r>
          </w:p>
        </w:tc>
        <w:tc>
          <w:tcPr>
            <w:tcW w:w="5227" w:type="dxa"/>
            <w:shd w:val="clear" w:color="auto" w:fill="auto"/>
          </w:tcPr>
          <w:p w14:paraId="78BF7E64" w14:textId="7185BE60" w:rsidR="002A24BD" w:rsidRDefault="002A24BD" w:rsidP="002A24BD">
            <w:r w:rsidRPr="003F5DF8">
              <w:t>Likely to occur, can reasonably but not certainly be expected to occur</w:t>
            </w:r>
          </w:p>
        </w:tc>
      </w:tr>
      <w:tr w:rsidR="002A24BD" w14:paraId="059CFB46" w14:textId="77777777" w:rsidTr="009E5AF4">
        <w:tc>
          <w:tcPr>
            <w:tcW w:w="1439" w:type="dxa"/>
            <w:shd w:val="clear" w:color="auto" w:fill="FFFF00"/>
          </w:tcPr>
          <w:p w14:paraId="4DAEBABC" w14:textId="77777777" w:rsidR="002A24BD" w:rsidRDefault="002A24BD" w:rsidP="009E5AF4">
            <w:pPr>
              <w:jc w:val="center"/>
            </w:pPr>
            <w:r>
              <w:t>3</w:t>
            </w:r>
          </w:p>
        </w:tc>
        <w:tc>
          <w:tcPr>
            <w:tcW w:w="1438" w:type="dxa"/>
            <w:shd w:val="clear" w:color="auto" w:fill="FFFF00"/>
          </w:tcPr>
          <w:p w14:paraId="433E97C3" w14:textId="77777777" w:rsidR="002A24BD" w:rsidRDefault="002A24BD" w:rsidP="009E5AF4">
            <w:pPr>
              <w:jc w:val="center"/>
            </w:pPr>
            <w:r>
              <w:t>Occasional</w:t>
            </w:r>
          </w:p>
        </w:tc>
        <w:tc>
          <w:tcPr>
            <w:tcW w:w="1493" w:type="dxa"/>
            <w:shd w:val="clear" w:color="auto" w:fill="auto"/>
          </w:tcPr>
          <w:p w14:paraId="5350E908" w14:textId="77777777" w:rsidR="002A24BD" w:rsidRDefault="002A24BD" w:rsidP="002A24BD">
            <w:r w:rsidRPr="00020CBE">
              <w:t>&lt;1:10,000 to 1:100,</w:t>
            </w:r>
            <w:r>
              <w:t>000</w:t>
            </w:r>
          </w:p>
        </w:tc>
        <w:tc>
          <w:tcPr>
            <w:tcW w:w="5227" w:type="dxa"/>
            <w:shd w:val="clear" w:color="auto" w:fill="auto"/>
          </w:tcPr>
          <w:p w14:paraId="6208C5E6" w14:textId="6F8FE475" w:rsidR="002A24BD" w:rsidRDefault="002A24BD" w:rsidP="002A24BD">
            <w:r>
              <w:t>An</w:t>
            </w:r>
            <w:r w:rsidRPr="003F5DF8">
              <w:t xml:space="preserve"> irregular occurrence, infrequently occurring</w:t>
            </w:r>
          </w:p>
        </w:tc>
      </w:tr>
      <w:tr w:rsidR="002A24BD" w14:paraId="1E69C736" w14:textId="77777777" w:rsidTr="009E5AF4">
        <w:tc>
          <w:tcPr>
            <w:tcW w:w="1439" w:type="dxa"/>
            <w:shd w:val="clear" w:color="auto" w:fill="92D050"/>
          </w:tcPr>
          <w:p w14:paraId="7260636D" w14:textId="77777777" w:rsidR="002A24BD" w:rsidRDefault="002A24BD" w:rsidP="009E5AF4">
            <w:pPr>
              <w:jc w:val="center"/>
            </w:pPr>
            <w:r>
              <w:t>2</w:t>
            </w:r>
          </w:p>
        </w:tc>
        <w:tc>
          <w:tcPr>
            <w:tcW w:w="1438" w:type="dxa"/>
            <w:shd w:val="clear" w:color="auto" w:fill="92D050"/>
          </w:tcPr>
          <w:p w14:paraId="76D332DF" w14:textId="669B59BC" w:rsidR="002A24BD" w:rsidRDefault="002A24BD" w:rsidP="009E5AF4">
            <w:pPr>
              <w:jc w:val="center"/>
            </w:pPr>
            <w:r>
              <w:t>Remote</w:t>
            </w:r>
          </w:p>
        </w:tc>
        <w:tc>
          <w:tcPr>
            <w:tcW w:w="1493" w:type="dxa"/>
            <w:shd w:val="clear" w:color="auto" w:fill="auto"/>
          </w:tcPr>
          <w:p w14:paraId="1F5392F8" w14:textId="77777777" w:rsidR="002A24BD" w:rsidRDefault="002A24BD" w:rsidP="002A24BD">
            <w:r w:rsidRPr="002F503F">
              <w:t>&lt;1:100,000 to 1:1,000,000</w:t>
            </w:r>
          </w:p>
        </w:tc>
        <w:tc>
          <w:tcPr>
            <w:tcW w:w="5227" w:type="dxa"/>
            <w:shd w:val="clear" w:color="auto" w:fill="auto"/>
          </w:tcPr>
          <w:p w14:paraId="6439F49B" w14:textId="7E3C464D" w:rsidR="002A24BD" w:rsidRDefault="002A24BD" w:rsidP="002A24BD">
            <w:r w:rsidRPr="003F5DF8">
              <w:t>Slight, faint, a remote chance of occurring</w:t>
            </w:r>
          </w:p>
        </w:tc>
      </w:tr>
      <w:tr w:rsidR="002A24BD" w14:paraId="5098C040" w14:textId="77777777" w:rsidTr="009E5AF4">
        <w:tc>
          <w:tcPr>
            <w:tcW w:w="1439" w:type="dxa"/>
            <w:shd w:val="clear" w:color="auto" w:fill="E8E8E8" w:themeFill="background2"/>
          </w:tcPr>
          <w:p w14:paraId="5B0C217B" w14:textId="77777777" w:rsidR="002A24BD" w:rsidRDefault="002A24BD" w:rsidP="009E5AF4">
            <w:pPr>
              <w:jc w:val="center"/>
            </w:pPr>
            <w:r>
              <w:t>1</w:t>
            </w:r>
          </w:p>
        </w:tc>
        <w:tc>
          <w:tcPr>
            <w:tcW w:w="1438" w:type="dxa"/>
            <w:shd w:val="clear" w:color="auto" w:fill="E8E8E8" w:themeFill="background2"/>
          </w:tcPr>
          <w:p w14:paraId="7B6D54BB" w14:textId="70CE6626" w:rsidR="002A24BD" w:rsidRDefault="3E89D45F" w:rsidP="009E5AF4">
            <w:pPr>
              <w:jc w:val="center"/>
            </w:pPr>
            <w:r>
              <w:t>Improbable</w:t>
            </w:r>
          </w:p>
        </w:tc>
        <w:tc>
          <w:tcPr>
            <w:tcW w:w="1493" w:type="dxa"/>
            <w:shd w:val="clear" w:color="auto" w:fill="auto"/>
          </w:tcPr>
          <w:p w14:paraId="2C587D1A" w14:textId="77777777" w:rsidR="002A24BD" w:rsidRDefault="002A24BD" w:rsidP="002A24BD">
            <w:r w:rsidRPr="005F3E3D">
              <w:t>&lt;1:1,000,000</w:t>
            </w:r>
          </w:p>
        </w:tc>
        <w:tc>
          <w:tcPr>
            <w:tcW w:w="5227" w:type="dxa"/>
            <w:shd w:val="clear" w:color="auto" w:fill="auto"/>
          </w:tcPr>
          <w:p w14:paraId="59C408F7" w14:textId="3C1B5701" w:rsidR="002A24BD" w:rsidRDefault="002A24BD" w:rsidP="002A24BD">
            <w:r w:rsidRPr="003F5DF8">
              <w:t>Not probable, unlikely to ever occur</w:t>
            </w:r>
          </w:p>
        </w:tc>
      </w:tr>
    </w:tbl>
    <w:p w14:paraId="66E37965" w14:textId="77777777" w:rsidR="002B19A0" w:rsidRDefault="002B19A0" w:rsidP="005A0398">
      <w:pPr>
        <w:pStyle w:val="Caption"/>
      </w:pPr>
    </w:p>
    <w:p w14:paraId="05FD1A95" w14:textId="77777777" w:rsidR="008D4011" w:rsidRDefault="008D4011" w:rsidP="005A0398">
      <w:pPr>
        <w:pStyle w:val="Caption"/>
      </w:pPr>
    </w:p>
    <w:p w14:paraId="1F490731" w14:textId="77777777" w:rsidR="008D4011" w:rsidRDefault="008D4011" w:rsidP="005A0398">
      <w:pPr>
        <w:pStyle w:val="Caption"/>
      </w:pPr>
    </w:p>
    <w:p w14:paraId="5B15F0C8" w14:textId="145A3DF1" w:rsidR="008F3716" w:rsidRDefault="005A0398" w:rsidP="005A0398">
      <w:pPr>
        <w:pStyle w:val="Caption"/>
      </w:pPr>
      <w:r>
        <w:lastRenderedPageBreak/>
        <w:t xml:space="preserve">Table </w:t>
      </w:r>
      <w:r>
        <w:fldChar w:fldCharType="begin"/>
      </w:r>
      <w:r>
        <w:instrText>SEQ Table \* ARABIC</w:instrText>
      </w:r>
      <w:r>
        <w:fldChar w:fldCharType="separate"/>
      </w:r>
      <w:r w:rsidR="004E2D27">
        <w:rPr>
          <w:noProof/>
        </w:rPr>
        <w:t>7</w:t>
      </w:r>
      <w:r>
        <w:fldChar w:fldCharType="end"/>
      </w:r>
      <w:r>
        <w:t xml:space="preserve">. </w:t>
      </w:r>
      <w:r w:rsidR="001524BD">
        <w:t>Likelihood</w:t>
      </w:r>
      <w:r>
        <w:t xml:space="preserve"> of occurrence of hazardous situation leading to harm (P2)</w:t>
      </w:r>
    </w:p>
    <w:tbl>
      <w:tblPr>
        <w:tblStyle w:val="TableGrid"/>
        <w:tblW w:w="0" w:type="auto"/>
        <w:tblLayout w:type="fixed"/>
        <w:tblLook w:val="04A0" w:firstRow="1" w:lastRow="0" w:firstColumn="1" w:lastColumn="0" w:noHBand="0" w:noVBand="1"/>
      </w:tblPr>
      <w:tblGrid>
        <w:gridCol w:w="1440"/>
        <w:gridCol w:w="1440"/>
        <w:gridCol w:w="1435"/>
        <w:gridCol w:w="5223"/>
      </w:tblGrid>
      <w:tr w:rsidR="008F3716" w14:paraId="017A1597" w14:textId="77777777" w:rsidTr="009E5AF4">
        <w:tc>
          <w:tcPr>
            <w:tcW w:w="1440" w:type="dxa"/>
          </w:tcPr>
          <w:p w14:paraId="26048A4F" w14:textId="77777777" w:rsidR="008F3716" w:rsidRPr="00C94DE0" w:rsidRDefault="008F3716" w:rsidP="009E5AF4">
            <w:pPr>
              <w:jc w:val="center"/>
              <w:rPr>
                <w:b/>
                <w:bCs/>
              </w:rPr>
            </w:pPr>
            <w:r w:rsidRPr="00C94DE0">
              <w:rPr>
                <w:b/>
                <w:bCs/>
              </w:rPr>
              <w:t>Occurrence Rating</w:t>
            </w:r>
          </w:p>
        </w:tc>
        <w:tc>
          <w:tcPr>
            <w:tcW w:w="1440" w:type="dxa"/>
          </w:tcPr>
          <w:p w14:paraId="173AB9E4" w14:textId="77777777" w:rsidR="008F3716" w:rsidRPr="00C94DE0" w:rsidRDefault="008F3716" w:rsidP="009E5AF4">
            <w:pPr>
              <w:jc w:val="center"/>
              <w:rPr>
                <w:b/>
                <w:bCs/>
              </w:rPr>
            </w:pPr>
            <w:r w:rsidRPr="00C94DE0">
              <w:rPr>
                <w:b/>
                <w:bCs/>
              </w:rPr>
              <w:t xml:space="preserve">Qualitative </w:t>
            </w:r>
            <w:r>
              <w:rPr>
                <w:b/>
                <w:bCs/>
              </w:rPr>
              <w:t>description</w:t>
            </w:r>
          </w:p>
        </w:tc>
        <w:tc>
          <w:tcPr>
            <w:tcW w:w="1435" w:type="dxa"/>
          </w:tcPr>
          <w:p w14:paraId="42FA145A" w14:textId="42C03986" w:rsidR="008F3716" w:rsidRPr="00C94DE0" w:rsidRDefault="008F3716" w:rsidP="009E5AF4">
            <w:pPr>
              <w:jc w:val="center"/>
              <w:rPr>
                <w:b/>
                <w:bCs/>
              </w:rPr>
            </w:pPr>
            <w:r w:rsidRPr="00C94DE0">
              <w:rPr>
                <w:b/>
                <w:bCs/>
              </w:rPr>
              <w:t>Probability Limit</w:t>
            </w:r>
            <w:r w:rsidR="009E5AF4">
              <w:rPr>
                <w:b/>
                <w:bCs/>
              </w:rPr>
              <w:t xml:space="preserve"> Example</w:t>
            </w:r>
          </w:p>
        </w:tc>
        <w:tc>
          <w:tcPr>
            <w:tcW w:w="5223" w:type="dxa"/>
          </w:tcPr>
          <w:p w14:paraId="0EEBA733" w14:textId="77777777" w:rsidR="008F3716" w:rsidRPr="00C94DE0" w:rsidRDefault="008F3716" w:rsidP="009E5AF4">
            <w:pPr>
              <w:jc w:val="center"/>
              <w:rPr>
                <w:b/>
                <w:bCs/>
              </w:rPr>
            </w:pPr>
            <w:r w:rsidRPr="00C94DE0">
              <w:rPr>
                <w:b/>
                <w:bCs/>
              </w:rPr>
              <w:t>Description</w:t>
            </w:r>
          </w:p>
        </w:tc>
      </w:tr>
      <w:tr w:rsidR="005A0398" w14:paraId="2C599300" w14:textId="77777777" w:rsidTr="009E5AF4">
        <w:tc>
          <w:tcPr>
            <w:tcW w:w="1440" w:type="dxa"/>
            <w:shd w:val="clear" w:color="auto" w:fill="FF0000"/>
          </w:tcPr>
          <w:p w14:paraId="439AEEF6" w14:textId="77777777" w:rsidR="005A0398" w:rsidRDefault="005A0398" w:rsidP="009E5AF4">
            <w:pPr>
              <w:spacing w:after="0" w:line="240" w:lineRule="auto"/>
              <w:jc w:val="center"/>
            </w:pPr>
            <w:r>
              <w:t>5</w:t>
            </w:r>
          </w:p>
        </w:tc>
        <w:tc>
          <w:tcPr>
            <w:tcW w:w="1440" w:type="dxa"/>
            <w:shd w:val="clear" w:color="auto" w:fill="FF0000"/>
          </w:tcPr>
          <w:p w14:paraId="29CE3A8C" w14:textId="77777777" w:rsidR="005A0398" w:rsidRDefault="005A0398" w:rsidP="009E5AF4">
            <w:pPr>
              <w:spacing w:after="0" w:line="240" w:lineRule="auto"/>
              <w:jc w:val="center"/>
            </w:pPr>
            <w:r>
              <w:t>Frequent</w:t>
            </w:r>
          </w:p>
        </w:tc>
        <w:tc>
          <w:tcPr>
            <w:tcW w:w="1435" w:type="dxa"/>
            <w:shd w:val="clear" w:color="auto" w:fill="auto"/>
          </w:tcPr>
          <w:p w14:paraId="67A8D05E" w14:textId="72F5A0B3" w:rsidR="005A0398" w:rsidRDefault="005A0398" w:rsidP="008D4011">
            <w:pPr>
              <w:spacing w:after="0" w:line="240" w:lineRule="auto"/>
            </w:pPr>
            <w:r>
              <w:t>&gt;50%</w:t>
            </w:r>
          </w:p>
        </w:tc>
        <w:tc>
          <w:tcPr>
            <w:tcW w:w="5223" w:type="dxa"/>
            <w:shd w:val="clear" w:color="auto" w:fill="auto"/>
          </w:tcPr>
          <w:p w14:paraId="524E993D" w14:textId="5201DAF2" w:rsidR="005A0398" w:rsidRDefault="005A0398" w:rsidP="008D4011">
            <w:pPr>
              <w:spacing w:after="0" w:line="240" w:lineRule="auto"/>
            </w:pPr>
            <w:r w:rsidRPr="004F2F17">
              <w:t>Harm is expected to occur; the Patient or User is expected to experience the Harm</w:t>
            </w:r>
          </w:p>
        </w:tc>
      </w:tr>
      <w:tr w:rsidR="005A0398" w14:paraId="1E3D0C02" w14:textId="77777777" w:rsidTr="009E5AF4">
        <w:tc>
          <w:tcPr>
            <w:tcW w:w="1440" w:type="dxa"/>
            <w:shd w:val="clear" w:color="auto" w:fill="FFC000"/>
          </w:tcPr>
          <w:p w14:paraId="036938AD" w14:textId="77777777" w:rsidR="005A0398" w:rsidRDefault="005A0398" w:rsidP="009E5AF4">
            <w:pPr>
              <w:spacing w:after="0" w:line="240" w:lineRule="auto"/>
              <w:jc w:val="center"/>
            </w:pPr>
            <w:r>
              <w:t>4</w:t>
            </w:r>
          </w:p>
        </w:tc>
        <w:tc>
          <w:tcPr>
            <w:tcW w:w="1440" w:type="dxa"/>
            <w:shd w:val="clear" w:color="auto" w:fill="FFC000"/>
          </w:tcPr>
          <w:p w14:paraId="76AFF7DF" w14:textId="3931AC60" w:rsidR="005A0398" w:rsidRDefault="005A0398" w:rsidP="009E5AF4">
            <w:pPr>
              <w:spacing w:after="0" w:line="240" w:lineRule="auto"/>
              <w:jc w:val="center"/>
            </w:pPr>
            <w:r>
              <w:t>Probable</w:t>
            </w:r>
          </w:p>
        </w:tc>
        <w:tc>
          <w:tcPr>
            <w:tcW w:w="1435" w:type="dxa"/>
            <w:shd w:val="clear" w:color="auto" w:fill="auto"/>
          </w:tcPr>
          <w:p w14:paraId="57C51A99" w14:textId="1AD9AA65" w:rsidR="005A0398" w:rsidRDefault="005A0398" w:rsidP="008D4011">
            <w:pPr>
              <w:spacing w:after="0" w:line="240" w:lineRule="auto"/>
            </w:pPr>
            <w:r>
              <w:t>&gt; 10% - 50%</w:t>
            </w:r>
          </w:p>
        </w:tc>
        <w:tc>
          <w:tcPr>
            <w:tcW w:w="5223" w:type="dxa"/>
            <w:shd w:val="clear" w:color="auto" w:fill="auto"/>
          </w:tcPr>
          <w:p w14:paraId="3F9A51B3" w14:textId="2C394D35" w:rsidR="005A0398" w:rsidRDefault="005A0398" w:rsidP="008D4011">
            <w:pPr>
              <w:spacing w:after="0" w:line="240" w:lineRule="auto"/>
            </w:pPr>
            <w:r w:rsidRPr="004F2F17">
              <w:t>Harm is likely to occur; some Patients or Users are likely to experience the Harm</w:t>
            </w:r>
          </w:p>
        </w:tc>
      </w:tr>
      <w:tr w:rsidR="005A0398" w14:paraId="5BE995D6" w14:textId="77777777" w:rsidTr="009E5AF4">
        <w:tc>
          <w:tcPr>
            <w:tcW w:w="1440" w:type="dxa"/>
            <w:shd w:val="clear" w:color="auto" w:fill="FFFF00"/>
          </w:tcPr>
          <w:p w14:paraId="2702633F" w14:textId="77777777" w:rsidR="005A0398" w:rsidRDefault="005A0398" w:rsidP="009E5AF4">
            <w:pPr>
              <w:spacing w:after="0" w:line="240" w:lineRule="auto"/>
              <w:jc w:val="center"/>
            </w:pPr>
            <w:r>
              <w:t>3</w:t>
            </w:r>
          </w:p>
        </w:tc>
        <w:tc>
          <w:tcPr>
            <w:tcW w:w="1440" w:type="dxa"/>
            <w:shd w:val="clear" w:color="auto" w:fill="FFFF00"/>
          </w:tcPr>
          <w:p w14:paraId="21A63C68" w14:textId="77777777" w:rsidR="005A0398" w:rsidRDefault="005A0398" w:rsidP="009E5AF4">
            <w:pPr>
              <w:spacing w:after="0" w:line="240" w:lineRule="auto"/>
              <w:jc w:val="center"/>
            </w:pPr>
            <w:r>
              <w:t>Occasional</w:t>
            </w:r>
          </w:p>
        </w:tc>
        <w:tc>
          <w:tcPr>
            <w:tcW w:w="1435" w:type="dxa"/>
            <w:shd w:val="clear" w:color="auto" w:fill="auto"/>
          </w:tcPr>
          <w:p w14:paraId="0168376E" w14:textId="0DD598A1" w:rsidR="005A0398" w:rsidRDefault="005A0398" w:rsidP="008D4011">
            <w:pPr>
              <w:spacing w:after="0" w:line="240" w:lineRule="auto"/>
            </w:pPr>
            <w:r>
              <w:t>&gt; 1% - 10%</w:t>
            </w:r>
          </w:p>
        </w:tc>
        <w:tc>
          <w:tcPr>
            <w:tcW w:w="5223" w:type="dxa"/>
            <w:shd w:val="clear" w:color="auto" w:fill="auto"/>
          </w:tcPr>
          <w:p w14:paraId="16231BAE" w14:textId="2D53B52F" w:rsidR="005A0398" w:rsidRDefault="005A0398" w:rsidP="008D4011">
            <w:pPr>
              <w:spacing w:after="0" w:line="240" w:lineRule="auto"/>
            </w:pPr>
            <w:r w:rsidRPr="004F2F17">
              <w:t>Harm is possible to occur; some Patients or Users may experience the Harm occasionally</w:t>
            </w:r>
          </w:p>
        </w:tc>
      </w:tr>
      <w:tr w:rsidR="005A0398" w14:paraId="34C329AB" w14:textId="77777777" w:rsidTr="009E5AF4">
        <w:tc>
          <w:tcPr>
            <w:tcW w:w="1440" w:type="dxa"/>
            <w:shd w:val="clear" w:color="auto" w:fill="92D050"/>
          </w:tcPr>
          <w:p w14:paraId="2B261DDB" w14:textId="77777777" w:rsidR="005A0398" w:rsidRDefault="005A0398" w:rsidP="009E5AF4">
            <w:pPr>
              <w:spacing w:after="0" w:line="240" w:lineRule="auto"/>
              <w:jc w:val="center"/>
            </w:pPr>
            <w:r>
              <w:t>2</w:t>
            </w:r>
          </w:p>
        </w:tc>
        <w:tc>
          <w:tcPr>
            <w:tcW w:w="1440" w:type="dxa"/>
            <w:shd w:val="clear" w:color="auto" w:fill="92D050"/>
          </w:tcPr>
          <w:p w14:paraId="705413F3" w14:textId="41AEC05B" w:rsidR="005A0398" w:rsidRDefault="005A0398" w:rsidP="009E5AF4">
            <w:pPr>
              <w:spacing w:after="0" w:line="240" w:lineRule="auto"/>
              <w:jc w:val="center"/>
            </w:pPr>
            <w:r>
              <w:t>Remote</w:t>
            </w:r>
          </w:p>
        </w:tc>
        <w:tc>
          <w:tcPr>
            <w:tcW w:w="1435" w:type="dxa"/>
            <w:shd w:val="clear" w:color="auto" w:fill="auto"/>
          </w:tcPr>
          <w:p w14:paraId="648E56B9" w14:textId="57373653" w:rsidR="005A0398" w:rsidRDefault="005A0398" w:rsidP="008D4011">
            <w:pPr>
              <w:spacing w:after="0" w:line="240" w:lineRule="auto"/>
            </w:pPr>
            <w:r>
              <w:t>&gt; 0.1 – 1%</w:t>
            </w:r>
          </w:p>
        </w:tc>
        <w:tc>
          <w:tcPr>
            <w:tcW w:w="5223" w:type="dxa"/>
            <w:shd w:val="clear" w:color="auto" w:fill="auto"/>
          </w:tcPr>
          <w:p w14:paraId="43A1E461" w14:textId="7F5A981F" w:rsidR="005A0398" w:rsidRDefault="005A0398" w:rsidP="008D4011">
            <w:pPr>
              <w:spacing w:after="0" w:line="240" w:lineRule="auto"/>
            </w:pPr>
            <w:r w:rsidRPr="004F2F17">
              <w:t>Harm is unlikely to occur; a few Patients or Users may experience the Harm in rare circumstances</w:t>
            </w:r>
          </w:p>
        </w:tc>
      </w:tr>
      <w:tr w:rsidR="005A0398" w14:paraId="769FDA44" w14:textId="77777777" w:rsidTr="009E5AF4">
        <w:tc>
          <w:tcPr>
            <w:tcW w:w="1440" w:type="dxa"/>
            <w:shd w:val="clear" w:color="auto" w:fill="E8E8E8" w:themeFill="background2"/>
          </w:tcPr>
          <w:p w14:paraId="3E224316" w14:textId="77777777" w:rsidR="005A0398" w:rsidRDefault="005A0398" w:rsidP="009E5AF4">
            <w:pPr>
              <w:spacing w:after="0" w:line="240" w:lineRule="auto"/>
              <w:jc w:val="center"/>
            </w:pPr>
            <w:r>
              <w:t>1</w:t>
            </w:r>
          </w:p>
        </w:tc>
        <w:tc>
          <w:tcPr>
            <w:tcW w:w="1440" w:type="dxa"/>
            <w:shd w:val="clear" w:color="auto" w:fill="E8E8E8" w:themeFill="background2"/>
          </w:tcPr>
          <w:p w14:paraId="43748526" w14:textId="681648F5" w:rsidR="005A0398" w:rsidRDefault="005A0398" w:rsidP="009E5AF4">
            <w:pPr>
              <w:spacing w:after="0" w:line="240" w:lineRule="auto"/>
              <w:jc w:val="center"/>
            </w:pPr>
            <w:r>
              <w:t>Improbable</w:t>
            </w:r>
          </w:p>
        </w:tc>
        <w:tc>
          <w:tcPr>
            <w:tcW w:w="1435" w:type="dxa"/>
            <w:shd w:val="clear" w:color="auto" w:fill="auto"/>
          </w:tcPr>
          <w:p w14:paraId="6824DAB2" w14:textId="5164DB7E" w:rsidR="005A0398" w:rsidRDefault="005A0398" w:rsidP="008D4011">
            <w:pPr>
              <w:spacing w:after="0" w:line="240" w:lineRule="auto"/>
            </w:pPr>
            <w:r w:rsidRPr="005F3E3D">
              <w:t>&lt;</w:t>
            </w:r>
            <w:r>
              <w:t>0.1%</w:t>
            </w:r>
          </w:p>
        </w:tc>
        <w:tc>
          <w:tcPr>
            <w:tcW w:w="5223" w:type="dxa"/>
            <w:shd w:val="clear" w:color="auto" w:fill="auto"/>
          </w:tcPr>
          <w:p w14:paraId="68E6BAF9" w14:textId="518AEB7A" w:rsidR="005A0398" w:rsidRDefault="005A0398" w:rsidP="008D4011">
            <w:pPr>
              <w:spacing w:after="0" w:line="240" w:lineRule="auto"/>
            </w:pPr>
            <w:r w:rsidRPr="004F2F17">
              <w:t xml:space="preserve">Harm is not expected to occur; very few Patients or Users are expected to experience Harm </w:t>
            </w:r>
          </w:p>
        </w:tc>
      </w:tr>
    </w:tbl>
    <w:p w14:paraId="66B22574" w14:textId="77777777" w:rsidR="008D4011" w:rsidRDefault="008D4011" w:rsidP="008F3716"/>
    <w:p w14:paraId="0B298330" w14:textId="64CEA58E" w:rsidR="00E14B85" w:rsidRDefault="00E14B85" w:rsidP="008F3716">
      <w:r>
        <w:t xml:space="preserve">In the cases where </w:t>
      </w:r>
      <w:r w:rsidR="004E4EAE">
        <w:t>probabilities</w:t>
      </w:r>
      <w:r>
        <w:t xml:space="preserve"> are determined </w:t>
      </w:r>
      <w:r w:rsidR="004E4EAE">
        <w:t>qualitatively or semi-quantitatively</w:t>
      </w:r>
      <w:r>
        <w:t xml:space="preserve"> for P1 and P2</w:t>
      </w:r>
      <w:r w:rsidR="004E4EAE">
        <w:t xml:space="preserve">, </w:t>
      </w:r>
      <w:r w:rsidR="00E41A50">
        <w:fldChar w:fldCharType="begin"/>
      </w:r>
      <w:r w:rsidR="00E41A50">
        <w:instrText xml:space="preserve"> REF _Ref184034240 \h </w:instrText>
      </w:r>
      <w:r w:rsidR="00E41A50">
        <w:fldChar w:fldCharType="separate"/>
      </w:r>
      <w:r w:rsidR="00E41A50">
        <w:fldChar w:fldCharType="end"/>
      </w:r>
      <w:r w:rsidR="00E41A50">
        <w:fldChar w:fldCharType="begin"/>
      </w:r>
      <w:r w:rsidR="00E41A50">
        <w:instrText xml:space="preserve"> REF _Ref184578149 \h </w:instrText>
      </w:r>
      <w:r w:rsidR="00E41A50">
        <w:fldChar w:fldCharType="separate"/>
      </w:r>
      <w:r w:rsidR="004E2D27">
        <w:t xml:space="preserve">Table </w:t>
      </w:r>
      <w:r w:rsidR="004E2D27">
        <w:rPr>
          <w:noProof/>
        </w:rPr>
        <w:t>8</w:t>
      </w:r>
      <w:r w:rsidR="00E41A50">
        <w:fldChar w:fldCharType="end"/>
      </w:r>
      <w:r w:rsidR="00E41A50">
        <w:t xml:space="preserve"> </w:t>
      </w:r>
      <w:r w:rsidR="004E4EAE">
        <w:t>can be used to determine P.</w:t>
      </w:r>
      <w:r w:rsidR="0002022B">
        <w:t xml:space="preserve"> </w:t>
      </w:r>
      <w:r w:rsidR="00971139">
        <w:t xml:space="preserve">P is calculated per section C.1 of ISO 14971:2019 as shown in </w:t>
      </w:r>
      <w:r w:rsidR="00971139">
        <w:fldChar w:fldCharType="begin"/>
      </w:r>
      <w:r w:rsidR="00971139">
        <w:instrText xml:space="preserve"> REF _Ref184578211 \h </w:instrText>
      </w:r>
      <w:r w:rsidR="00971139">
        <w:fldChar w:fldCharType="separate"/>
      </w:r>
      <w:r w:rsidR="004E2D27">
        <w:t xml:space="preserve">Figure </w:t>
      </w:r>
      <w:r w:rsidR="004E2D27">
        <w:rPr>
          <w:noProof/>
        </w:rPr>
        <w:t>2</w:t>
      </w:r>
      <w:r w:rsidR="00971139">
        <w:fldChar w:fldCharType="end"/>
      </w:r>
      <w:r w:rsidR="00971139">
        <w:t xml:space="preserve">. </w:t>
      </w:r>
      <w:r w:rsidR="0002022B">
        <w:t xml:space="preserve">In the case where there are </w:t>
      </w:r>
      <w:r w:rsidR="00F7331B">
        <w:t xml:space="preserve">quantitative </w:t>
      </w:r>
      <w:r w:rsidR="0002022B">
        <w:t>probabilities P is calculated by multiplying P1 x P2.</w:t>
      </w:r>
      <w:r w:rsidR="00971139">
        <w:t xml:space="preserve"> </w:t>
      </w:r>
    </w:p>
    <w:p w14:paraId="3F8BF0D1" w14:textId="4CF32305" w:rsidR="004E4EAE" w:rsidRDefault="004E4EAE" w:rsidP="004E4EAE">
      <w:pPr>
        <w:pStyle w:val="Caption"/>
      </w:pPr>
      <w:bookmarkStart w:id="249" w:name="_Ref184578149"/>
      <w:r>
        <w:t xml:space="preserve">Table </w:t>
      </w:r>
      <w:r>
        <w:fldChar w:fldCharType="begin"/>
      </w:r>
      <w:r>
        <w:instrText>SEQ Table \* ARABIC</w:instrText>
      </w:r>
      <w:r>
        <w:fldChar w:fldCharType="separate"/>
      </w:r>
      <w:r w:rsidR="004E2D27">
        <w:rPr>
          <w:noProof/>
        </w:rPr>
        <w:t>8</w:t>
      </w:r>
      <w:r>
        <w:fldChar w:fldCharType="end"/>
      </w:r>
      <w:bookmarkStart w:id="250" w:name="_Ref184578130"/>
      <w:bookmarkEnd w:id="249"/>
      <w:r>
        <w:t>. Semi-quantitative determination of P</w:t>
      </w:r>
      <w:bookmarkEnd w:id="250"/>
    </w:p>
    <w:tbl>
      <w:tblPr>
        <w:tblStyle w:val="TableGrid"/>
        <w:tblW w:w="0" w:type="auto"/>
        <w:tblLayout w:type="fixed"/>
        <w:tblLook w:val="04A0" w:firstRow="1" w:lastRow="0" w:firstColumn="1" w:lastColumn="0" w:noHBand="0" w:noVBand="1"/>
      </w:tblPr>
      <w:tblGrid>
        <w:gridCol w:w="1008"/>
        <w:gridCol w:w="1454"/>
        <w:gridCol w:w="1454"/>
        <w:gridCol w:w="1454"/>
        <w:gridCol w:w="1454"/>
        <w:gridCol w:w="1454"/>
        <w:gridCol w:w="1454"/>
      </w:tblGrid>
      <w:tr w:rsidR="008F772B" w14:paraId="7A796976" w14:textId="77777777" w:rsidTr="007B335D">
        <w:tc>
          <w:tcPr>
            <w:tcW w:w="1008" w:type="dxa"/>
            <w:vMerge w:val="restart"/>
            <w:textDirection w:val="btLr"/>
            <w:vAlign w:val="center"/>
          </w:tcPr>
          <w:p w14:paraId="346AD465" w14:textId="37151747" w:rsidR="008F772B" w:rsidRPr="0094253F" w:rsidRDefault="008F772B" w:rsidP="008F772B">
            <w:pPr>
              <w:spacing w:after="0" w:line="240" w:lineRule="auto"/>
              <w:ind w:left="113" w:right="113"/>
              <w:jc w:val="center"/>
              <w:rPr>
                <w:b/>
                <w:bCs/>
              </w:rPr>
            </w:pPr>
            <w:r>
              <w:rPr>
                <w:b/>
                <w:bCs/>
              </w:rPr>
              <w:t>Probability of Hazardous Situation Leading to Harm (P2)</w:t>
            </w:r>
          </w:p>
        </w:tc>
        <w:tc>
          <w:tcPr>
            <w:tcW w:w="1454" w:type="dxa"/>
            <w:vAlign w:val="center"/>
          </w:tcPr>
          <w:p w14:paraId="0163045B" w14:textId="77777777" w:rsidR="008F772B" w:rsidRDefault="008F772B" w:rsidP="008F772B">
            <w:pPr>
              <w:spacing w:after="0" w:line="240" w:lineRule="auto"/>
              <w:jc w:val="center"/>
            </w:pPr>
            <w:r>
              <w:t xml:space="preserve">Frequent </w:t>
            </w:r>
          </w:p>
          <w:p w14:paraId="4EAACC7B" w14:textId="77777777" w:rsidR="008F772B" w:rsidRDefault="008F772B" w:rsidP="008F772B">
            <w:pPr>
              <w:spacing w:after="0" w:line="240" w:lineRule="auto"/>
              <w:jc w:val="center"/>
            </w:pPr>
            <w:r>
              <w:t>(5)</w:t>
            </w:r>
          </w:p>
        </w:tc>
        <w:tc>
          <w:tcPr>
            <w:tcW w:w="1454" w:type="dxa"/>
            <w:shd w:val="clear" w:color="auto" w:fill="E8E8E8" w:themeFill="background2"/>
          </w:tcPr>
          <w:p w14:paraId="09737815" w14:textId="6E8957B5" w:rsidR="008F772B" w:rsidRDefault="008F772B" w:rsidP="008F772B">
            <w:pPr>
              <w:spacing w:after="0" w:line="240" w:lineRule="auto"/>
              <w:jc w:val="center"/>
            </w:pPr>
            <w:r w:rsidRPr="0006055E">
              <w:t>Improbable</w:t>
            </w:r>
          </w:p>
        </w:tc>
        <w:tc>
          <w:tcPr>
            <w:tcW w:w="1454" w:type="dxa"/>
            <w:shd w:val="clear" w:color="auto" w:fill="92D050"/>
          </w:tcPr>
          <w:p w14:paraId="2DD28410" w14:textId="25F6BC62" w:rsidR="008F772B" w:rsidRDefault="008F772B" w:rsidP="008F772B">
            <w:pPr>
              <w:spacing w:after="0" w:line="240" w:lineRule="auto"/>
              <w:jc w:val="center"/>
            </w:pPr>
            <w:r w:rsidRPr="0006055E">
              <w:t>Remote</w:t>
            </w:r>
          </w:p>
        </w:tc>
        <w:tc>
          <w:tcPr>
            <w:tcW w:w="1454" w:type="dxa"/>
            <w:shd w:val="clear" w:color="auto" w:fill="FFFF00"/>
          </w:tcPr>
          <w:p w14:paraId="002129C4" w14:textId="05A5B85F" w:rsidR="008F772B" w:rsidRDefault="008F772B" w:rsidP="008F772B">
            <w:pPr>
              <w:spacing w:after="0" w:line="240" w:lineRule="auto"/>
              <w:jc w:val="center"/>
            </w:pPr>
            <w:r w:rsidRPr="0006055E">
              <w:t>Occasional</w:t>
            </w:r>
          </w:p>
        </w:tc>
        <w:tc>
          <w:tcPr>
            <w:tcW w:w="1454" w:type="dxa"/>
            <w:shd w:val="clear" w:color="auto" w:fill="FFC000"/>
          </w:tcPr>
          <w:p w14:paraId="134BF06A" w14:textId="419ED3E7" w:rsidR="008F772B" w:rsidRDefault="008F772B" w:rsidP="008F772B">
            <w:pPr>
              <w:spacing w:after="0" w:line="240" w:lineRule="auto"/>
              <w:jc w:val="center"/>
            </w:pPr>
            <w:r w:rsidRPr="0006055E">
              <w:t>Probable</w:t>
            </w:r>
          </w:p>
        </w:tc>
        <w:tc>
          <w:tcPr>
            <w:tcW w:w="1454" w:type="dxa"/>
            <w:shd w:val="clear" w:color="auto" w:fill="FF0000"/>
          </w:tcPr>
          <w:p w14:paraId="6352CC6D" w14:textId="05341206" w:rsidR="008F772B" w:rsidRDefault="008F772B" w:rsidP="008F772B">
            <w:pPr>
              <w:spacing w:after="0" w:line="240" w:lineRule="auto"/>
              <w:jc w:val="center"/>
            </w:pPr>
            <w:r w:rsidRPr="0006055E">
              <w:t>Frequent</w:t>
            </w:r>
          </w:p>
        </w:tc>
      </w:tr>
      <w:tr w:rsidR="008F772B" w14:paraId="4A5E3B55" w14:textId="77777777" w:rsidTr="007B335D">
        <w:tc>
          <w:tcPr>
            <w:tcW w:w="1008" w:type="dxa"/>
            <w:vMerge/>
          </w:tcPr>
          <w:p w14:paraId="1ECFCD8E" w14:textId="77777777" w:rsidR="008F772B" w:rsidRDefault="008F772B" w:rsidP="008F772B">
            <w:pPr>
              <w:spacing w:after="0" w:line="240" w:lineRule="auto"/>
            </w:pPr>
          </w:p>
        </w:tc>
        <w:tc>
          <w:tcPr>
            <w:tcW w:w="1454" w:type="dxa"/>
            <w:vAlign w:val="center"/>
          </w:tcPr>
          <w:p w14:paraId="250D7377" w14:textId="77777777" w:rsidR="008F772B" w:rsidRDefault="008F772B" w:rsidP="008F772B">
            <w:pPr>
              <w:spacing w:after="0" w:line="240" w:lineRule="auto"/>
              <w:jc w:val="center"/>
            </w:pPr>
            <w:r>
              <w:t xml:space="preserve">Probable </w:t>
            </w:r>
          </w:p>
          <w:p w14:paraId="10135C86" w14:textId="77777777" w:rsidR="008F772B" w:rsidRDefault="008F772B" w:rsidP="008F772B">
            <w:pPr>
              <w:spacing w:after="0" w:line="240" w:lineRule="auto"/>
              <w:jc w:val="center"/>
            </w:pPr>
            <w:r>
              <w:t>(4)</w:t>
            </w:r>
          </w:p>
        </w:tc>
        <w:tc>
          <w:tcPr>
            <w:tcW w:w="1454" w:type="dxa"/>
            <w:shd w:val="clear" w:color="auto" w:fill="E8E8E8" w:themeFill="background2"/>
          </w:tcPr>
          <w:p w14:paraId="51D12E4F" w14:textId="39A42022" w:rsidR="008F772B" w:rsidRDefault="008F772B" w:rsidP="008F772B">
            <w:pPr>
              <w:spacing w:after="0" w:line="240" w:lineRule="auto"/>
              <w:jc w:val="center"/>
            </w:pPr>
            <w:r w:rsidRPr="0006055E">
              <w:t>Improbable</w:t>
            </w:r>
          </w:p>
        </w:tc>
        <w:tc>
          <w:tcPr>
            <w:tcW w:w="1454" w:type="dxa"/>
            <w:shd w:val="clear" w:color="auto" w:fill="92D050"/>
          </w:tcPr>
          <w:p w14:paraId="60EA7E4A" w14:textId="68719BC7" w:rsidR="008F772B" w:rsidRDefault="008F772B" w:rsidP="008F772B">
            <w:pPr>
              <w:spacing w:after="0" w:line="240" w:lineRule="auto"/>
              <w:jc w:val="center"/>
            </w:pPr>
            <w:r w:rsidRPr="0006055E">
              <w:t>Remote</w:t>
            </w:r>
          </w:p>
        </w:tc>
        <w:tc>
          <w:tcPr>
            <w:tcW w:w="1454" w:type="dxa"/>
            <w:shd w:val="clear" w:color="auto" w:fill="FFFF00"/>
          </w:tcPr>
          <w:p w14:paraId="1EFBC4D0" w14:textId="697222EB" w:rsidR="008F772B" w:rsidRDefault="008F772B" w:rsidP="008F772B">
            <w:pPr>
              <w:spacing w:after="0" w:line="240" w:lineRule="auto"/>
              <w:jc w:val="center"/>
            </w:pPr>
            <w:r w:rsidRPr="0006055E">
              <w:t>Occasional</w:t>
            </w:r>
          </w:p>
        </w:tc>
        <w:tc>
          <w:tcPr>
            <w:tcW w:w="1454" w:type="dxa"/>
            <w:shd w:val="clear" w:color="auto" w:fill="FFC000"/>
          </w:tcPr>
          <w:p w14:paraId="3BBA1091" w14:textId="5AB2745A" w:rsidR="008F772B" w:rsidRDefault="008F772B" w:rsidP="008F772B">
            <w:pPr>
              <w:spacing w:after="0" w:line="240" w:lineRule="auto"/>
              <w:jc w:val="center"/>
            </w:pPr>
            <w:r w:rsidRPr="0006055E">
              <w:t>Probable</w:t>
            </w:r>
          </w:p>
        </w:tc>
        <w:tc>
          <w:tcPr>
            <w:tcW w:w="1454" w:type="dxa"/>
            <w:shd w:val="clear" w:color="auto" w:fill="FFC000"/>
          </w:tcPr>
          <w:p w14:paraId="6C1A5C92" w14:textId="0B267884" w:rsidR="008F772B" w:rsidRDefault="008F772B" w:rsidP="008F772B">
            <w:pPr>
              <w:spacing w:after="0" w:line="240" w:lineRule="auto"/>
              <w:jc w:val="center"/>
            </w:pPr>
            <w:r w:rsidRPr="0006055E">
              <w:t>Probable</w:t>
            </w:r>
          </w:p>
        </w:tc>
      </w:tr>
      <w:tr w:rsidR="008F772B" w14:paraId="62591EBC" w14:textId="77777777" w:rsidTr="007B335D">
        <w:tc>
          <w:tcPr>
            <w:tcW w:w="1008" w:type="dxa"/>
            <w:vMerge/>
          </w:tcPr>
          <w:p w14:paraId="1C17141B" w14:textId="77777777" w:rsidR="008F772B" w:rsidRDefault="008F772B" w:rsidP="008F772B">
            <w:pPr>
              <w:spacing w:after="0" w:line="240" w:lineRule="auto"/>
            </w:pPr>
          </w:p>
        </w:tc>
        <w:tc>
          <w:tcPr>
            <w:tcW w:w="1454" w:type="dxa"/>
            <w:vAlign w:val="center"/>
          </w:tcPr>
          <w:p w14:paraId="3C6B1CB0" w14:textId="77777777" w:rsidR="008F772B" w:rsidRDefault="008F772B" w:rsidP="008F772B">
            <w:pPr>
              <w:spacing w:after="0" w:line="240" w:lineRule="auto"/>
              <w:jc w:val="center"/>
            </w:pPr>
            <w:r>
              <w:t>Occasional (3)</w:t>
            </w:r>
          </w:p>
        </w:tc>
        <w:tc>
          <w:tcPr>
            <w:tcW w:w="1454" w:type="dxa"/>
            <w:shd w:val="clear" w:color="auto" w:fill="E8E8E8" w:themeFill="background2"/>
          </w:tcPr>
          <w:p w14:paraId="74384D59" w14:textId="5DEA0EEF" w:rsidR="008F772B" w:rsidRDefault="008F772B" w:rsidP="008F772B">
            <w:pPr>
              <w:spacing w:after="0" w:line="240" w:lineRule="auto"/>
              <w:jc w:val="center"/>
            </w:pPr>
            <w:r w:rsidRPr="0006055E">
              <w:t>Improbable</w:t>
            </w:r>
          </w:p>
        </w:tc>
        <w:tc>
          <w:tcPr>
            <w:tcW w:w="1454" w:type="dxa"/>
            <w:shd w:val="clear" w:color="auto" w:fill="E8E8E8" w:themeFill="background2"/>
          </w:tcPr>
          <w:p w14:paraId="2EFC3F20" w14:textId="774BBC64" w:rsidR="008F772B" w:rsidRDefault="008F772B" w:rsidP="008F772B">
            <w:pPr>
              <w:spacing w:after="0" w:line="240" w:lineRule="auto"/>
              <w:jc w:val="center"/>
            </w:pPr>
            <w:r w:rsidRPr="0006055E">
              <w:t>Improbable</w:t>
            </w:r>
          </w:p>
        </w:tc>
        <w:tc>
          <w:tcPr>
            <w:tcW w:w="1454" w:type="dxa"/>
            <w:shd w:val="clear" w:color="auto" w:fill="92D050"/>
          </w:tcPr>
          <w:p w14:paraId="1E0E88C4" w14:textId="2F8732CD" w:rsidR="008F772B" w:rsidRDefault="008F772B" w:rsidP="008F772B">
            <w:pPr>
              <w:spacing w:after="0" w:line="240" w:lineRule="auto"/>
              <w:jc w:val="center"/>
            </w:pPr>
            <w:r w:rsidRPr="0006055E">
              <w:t>Remote</w:t>
            </w:r>
          </w:p>
        </w:tc>
        <w:tc>
          <w:tcPr>
            <w:tcW w:w="1454" w:type="dxa"/>
            <w:shd w:val="clear" w:color="auto" w:fill="FFFF00"/>
          </w:tcPr>
          <w:p w14:paraId="2EA18E63" w14:textId="70B4C0A8" w:rsidR="008F772B" w:rsidRDefault="008F772B" w:rsidP="008F772B">
            <w:pPr>
              <w:spacing w:after="0" w:line="240" w:lineRule="auto"/>
              <w:jc w:val="center"/>
            </w:pPr>
            <w:r w:rsidRPr="0006055E">
              <w:t>Occasional</w:t>
            </w:r>
          </w:p>
        </w:tc>
        <w:tc>
          <w:tcPr>
            <w:tcW w:w="1454" w:type="dxa"/>
            <w:shd w:val="clear" w:color="auto" w:fill="FFC000"/>
          </w:tcPr>
          <w:p w14:paraId="06E034E0" w14:textId="614FD33B" w:rsidR="008F772B" w:rsidRDefault="008F772B" w:rsidP="008F772B">
            <w:pPr>
              <w:spacing w:after="0" w:line="240" w:lineRule="auto"/>
              <w:jc w:val="center"/>
            </w:pPr>
            <w:r w:rsidRPr="0006055E">
              <w:t>Probable</w:t>
            </w:r>
          </w:p>
        </w:tc>
      </w:tr>
      <w:tr w:rsidR="008F772B" w14:paraId="724425D8" w14:textId="77777777" w:rsidTr="007B335D">
        <w:tc>
          <w:tcPr>
            <w:tcW w:w="1008" w:type="dxa"/>
            <w:vMerge/>
          </w:tcPr>
          <w:p w14:paraId="0FFCF654" w14:textId="77777777" w:rsidR="008F772B" w:rsidRDefault="008F772B" w:rsidP="008F772B">
            <w:pPr>
              <w:spacing w:after="0" w:line="240" w:lineRule="auto"/>
            </w:pPr>
          </w:p>
        </w:tc>
        <w:tc>
          <w:tcPr>
            <w:tcW w:w="1454" w:type="dxa"/>
            <w:vAlign w:val="center"/>
          </w:tcPr>
          <w:p w14:paraId="7682BACC" w14:textId="77777777" w:rsidR="008F772B" w:rsidRDefault="008F772B" w:rsidP="008F772B">
            <w:pPr>
              <w:spacing w:after="0" w:line="240" w:lineRule="auto"/>
              <w:jc w:val="center"/>
            </w:pPr>
            <w:r>
              <w:t xml:space="preserve">Remote </w:t>
            </w:r>
          </w:p>
          <w:p w14:paraId="10450C7D" w14:textId="77777777" w:rsidR="008F772B" w:rsidRDefault="008F772B" w:rsidP="008F772B">
            <w:pPr>
              <w:spacing w:after="0" w:line="240" w:lineRule="auto"/>
              <w:jc w:val="center"/>
            </w:pPr>
            <w:r>
              <w:t>(2)</w:t>
            </w:r>
          </w:p>
        </w:tc>
        <w:tc>
          <w:tcPr>
            <w:tcW w:w="1454" w:type="dxa"/>
            <w:shd w:val="clear" w:color="auto" w:fill="E8E8E8" w:themeFill="background2"/>
          </w:tcPr>
          <w:p w14:paraId="43FCCBEF" w14:textId="4E677558" w:rsidR="008F772B" w:rsidRDefault="008F772B" w:rsidP="008F772B">
            <w:pPr>
              <w:spacing w:after="0" w:line="240" w:lineRule="auto"/>
              <w:jc w:val="center"/>
            </w:pPr>
            <w:r w:rsidRPr="0006055E">
              <w:t>Improbable</w:t>
            </w:r>
          </w:p>
        </w:tc>
        <w:tc>
          <w:tcPr>
            <w:tcW w:w="1454" w:type="dxa"/>
            <w:shd w:val="clear" w:color="auto" w:fill="E8E8E8" w:themeFill="background2"/>
          </w:tcPr>
          <w:p w14:paraId="54287653" w14:textId="720D94EC" w:rsidR="008F772B" w:rsidRDefault="008F772B" w:rsidP="008F772B">
            <w:pPr>
              <w:spacing w:after="0" w:line="240" w:lineRule="auto"/>
              <w:jc w:val="center"/>
            </w:pPr>
            <w:r w:rsidRPr="0006055E">
              <w:t>Improbable</w:t>
            </w:r>
          </w:p>
        </w:tc>
        <w:tc>
          <w:tcPr>
            <w:tcW w:w="1454" w:type="dxa"/>
            <w:shd w:val="clear" w:color="auto" w:fill="E8E8E8" w:themeFill="background2"/>
          </w:tcPr>
          <w:p w14:paraId="2F503A93" w14:textId="0E17076A" w:rsidR="008F772B" w:rsidRDefault="008F772B" w:rsidP="008F772B">
            <w:pPr>
              <w:spacing w:after="0" w:line="240" w:lineRule="auto"/>
              <w:jc w:val="center"/>
            </w:pPr>
            <w:r w:rsidRPr="0006055E">
              <w:t>Improbable</w:t>
            </w:r>
          </w:p>
        </w:tc>
        <w:tc>
          <w:tcPr>
            <w:tcW w:w="1454" w:type="dxa"/>
            <w:shd w:val="clear" w:color="auto" w:fill="92D050"/>
          </w:tcPr>
          <w:p w14:paraId="33E3ECE0" w14:textId="248433B8" w:rsidR="008F772B" w:rsidRDefault="008F772B" w:rsidP="008F772B">
            <w:pPr>
              <w:spacing w:after="0" w:line="240" w:lineRule="auto"/>
              <w:jc w:val="center"/>
            </w:pPr>
            <w:r w:rsidRPr="0006055E">
              <w:t>Remote</w:t>
            </w:r>
          </w:p>
        </w:tc>
        <w:tc>
          <w:tcPr>
            <w:tcW w:w="1454" w:type="dxa"/>
            <w:shd w:val="clear" w:color="auto" w:fill="FFFF00"/>
          </w:tcPr>
          <w:p w14:paraId="4A030E30" w14:textId="7EC0D4E2" w:rsidR="008F772B" w:rsidRDefault="008F772B" w:rsidP="008F772B">
            <w:pPr>
              <w:spacing w:after="0" w:line="240" w:lineRule="auto"/>
              <w:jc w:val="center"/>
            </w:pPr>
            <w:r w:rsidRPr="0006055E">
              <w:t>Occasional</w:t>
            </w:r>
          </w:p>
        </w:tc>
      </w:tr>
      <w:tr w:rsidR="008F772B" w14:paraId="3ADE1BE6" w14:textId="77777777" w:rsidTr="007B335D">
        <w:tc>
          <w:tcPr>
            <w:tcW w:w="1008" w:type="dxa"/>
            <w:vMerge/>
          </w:tcPr>
          <w:p w14:paraId="3B6CCA94" w14:textId="77777777" w:rsidR="008F772B" w:rsidRDefault="008F772B" w:rsidP="008F772B">
            <w:pPr>
              <w:spacing w:after="0" w:line="240" w:lineRule="auto"/>
            </w:pPr>
          </w:p>
        </w:tc>
        <w:tc>
          <w:tcPr>
            <w:tcW w:w="1454" w:type="dxa"/>
            <w:vAlign w:val="center"/>
          </w:tcPr>
          <w:p w14:paraId="57A45406" w14:textId="77777777" w:rsidR="008F772B" w:rsidRDefault="008F772B" w:rsidP="008F772B">
            <w:pPr>
              <w:spacing w:after="0" w:line="240" w:lineRule="auto"/>
              <w:jc w:val="center"/>
            </w:pPr>
            <w:r>
              <w:t>Improbable (1)</w:t>
            </w:r>
          </w:p>
        </w:tc>
        <w:tc>
          <w:tcPr>
            <w:tcW w:w="1454" w:type="dxa"/>
            <w:shd w:val="clear" w:color="auto" w:fill="E8E8E8" w:themeFill="background2"/>
          </w:tcPr>
          <w:p w14:paraId="5638563A" w14:textId="46B3E766" w:rsidR="008F772B" w:rsidRDefault="008F772B" w:rsidP="008F772B">
            <w:pPr>
              <w:spacing w:after="0" w:line="240" w:lineRule="auto"/>
              <w:jc w:val="center"/>
            </w:pPr>
            <w:r w:rsidRPr="0006055E">
              <w:t>Improbable</w:t>
            </w:r>
          </w:p>
        </w:tc>
        <w:tc>
          <w:tcPr>
            <w:tcW w:w="1454" w:type="dxa"/>
            <w:shd w:val="clear" w:color="auto" w:fill="E8E8E8" w:themeFill="background2"/>
          </w:tcPr>
          <w:p w14:paraId="4A50C610" w14:textId="7EC11349" w:rsidR="008F772B" w:rsidRDefault="008F772B" w:rsidP="008F772B">
            <w:pPr>
              <w:spacing w:after="0" w:line="240" w:lineRule="auto"/>
              <w:jc w:val="center"/>
            </w:pPr>
            <w:r w:rsidRPr="0006055E">
              <w:t>Improbable</w:t>
            </w:r>
          </w:p>
        </w:tc>
        <w:tc>
          <w:tcPr>
            <w:tcW w:w="1454" w:type="dxa"/>
            <w:shd w:val="clear" w:color="auto" w:fill="E8E8E8" w:themeFill="background2"/>
          </w:tcPr>
          <w:p w14:paraId="17CB293C" w14:textId="500DD28D" w:rsidR="008F772B" w:rsidRDefault="008F772B" w:rsidP="008F772B">
            <w:pPr>
              <w:spacing w:after="0" w:line="240" w:lineRule="auto"/>
              <w:jc w:val="center"/>
            </w:pPr>
            <w:r w:rsidRPr="0006055E">
              <w:t>Improbable</w:t>
            </w:r>
          </w:p>
        </w:tc>
        <w:tc>
          <w:tcPr>
            <w:tcW w:w="1454" w:type="dxa"/>
            <w:shd w:val="clear" w:color="auto" w:fill="E8E8E8" w:themeFill="background2"/>
          </w:tcPr>
          <w:p w14:paraId="67F998F8" w14:textId="3D534EF4" w:rsidR="008F772B" w:rsidRDefault="008F772B" w:rsidP="008F772B">
            <w:pPr>
              <w:spacing w:after="0" w:line="240" w:lineRule="auto"/>
              <w:jc w:val="center"/>
            </w:pPr>
            <w:r w:rsidRPr="0006055E">
              <w:t>Improbable</w:t>
            </w:r>
          </w:p>
        </w:tc>
        <w:tc>
          <w:tcPr>
            <w:tcW w:w="1454" w:type="dxa"/>
            <w:shd w:val="clear" w:color="auto" w:fill="92D050"/>
          </w:tcPr>
          <w:p w14:paraId="6D6E4871" w14:textId="4008B76A" w:rsidR="008F772B" w:rsidRDefault="008F772B" w:rsidP="008F772B">
            <w:pPr>
              <w:spacing w:after="0" w:line="240" w:lineRule="auto"/>
              <w:jc w:val="center"/>
            </w:pPr>
            <w:r w:rsidRPr="0006055E">
              <w:t>Remote</w:t>
            </w:r>
          </w:p>
        </w:tc>
      </w:tr>
      <w:tr w:rsidR="00971919" w14:paraId="712AA347" w14:textId="77777777" w:rsidTr="007B335D">
        <w:tc>
          <w:tcPr>
            <w:tcW w:w="2462" w:type="dxa"/>
            <w:gridSpan w:val="2"/>
            <w:vMerge w:val="restart"/>
          </w:tcPr>
          <w:p w14:paraId="7AB482B6" w14:textId="77777777" w:rsidR="00971919" w:rsidRDefault="00971919" w:rsidP="00971919">
            <w:pPr>
              <w:spacing w:after="0" w:line="240" w:lineRule="auto"/>
              <w:jc w:val="center"/>
            </w:pPr>
          </w:p>
        </w:tc>
        <w:tc>
          <w:tcPr>
            <w:tcW w:w="1454" w:type="dxa"/>
            <w:shd w:val="clear" w:color="auto" w:fill="auto"/>
            <w:vAlign w:val="center"/>
          </w:tcPr>
          <w:p w14:paraId="7A0780FE" w14:textId="0361C0CC" w:rsidR="00971919" w:rsidRDefault="00971919" w:rsidP="00971919">
            <w:pPr>
              <w:spacing w:after="0" w:line="240" w:lineRule="auto"/>
              <w:jc w:val="center"/>
            </w:pPr>
            <w:r>
              <w:t>Improbable (1)</w:t>
            </w:r>
          </w:p>
        </w:tc>
        <w:tc>
          <w:tcPr>
            <w:tcW w:w="1454" w:type="dxa"/>
            <w:shd w:val="clear" w:color="auto" w:fill="auto"/>
            <w:vAlign w:val="center"/>
          </w:tcPr>
          <w:p w14:paraId="582E1744" w14:textId="77777777" w:rsidR="00971919" w:rsidRDefault="00971919" w:rsidP="00971919">
            <w:pPr>
              <w:spacing w:after="0" w:line="240" w:lineRule="auto"/>
              <w:jc w:val="center"/>
            </w:pPr>
            <w:r>
              <w:t xml:space="preserve">Remote </w:t>
            </w:r>
          </w:p>
          <w:p w14:paraId="0CEC7A4D" w14:textId="7B3F7EA4" w:rsidR="00971919" w:rsidRDefault="00971919" w:rsidP="00971919">
            <w:pPr>
              <w:spacing w:after="0" w:line="240" w:lineRule="auto"/>
              <w:jc w:val="center"/>
            </w:pPr>
            <w:r>
              <w:t>(2)</w:t>
            </w:r>
          </w:p>
        </w:tc>
        <w:tc>
          <w:tcPr>
            <w:tcW w:w="1454" w:type="dxa"/>
            <w:shd w:val="clear" w:color="auto" w:fill="auto"/>
            <w:vAlign w:val="center"/>
          </w:tcPr>
          <w:p w14:paraId="4DEA4BD8" w14:textId="77777777" w:rsidR="00971919" w:rsidRDefault="00971919" w:rsidP="00971919">
            <w:pPr>
              <w:spacing w:after="0" w:line="240" w:lineRule="auto"/>
              <w:jc w:val="center"/>
            </w:pPr>
            <w:r>
              <w:t xml:space="preserve">Occasional </w:t>
            </w:r>
          </w:p>
          <w:p w14:paraId="671C9058" w14:textId="306C7775" w:rsidR="00971919" w:rsidRDefault="00971919" w:rsidP="00971919">
            <w:pPr>
              <w:spacing w:after="0" w:line="240" w:lineRule="auto"/>
              <w:jc w:val="center"/>
            </w:pPr>
            <w:r>
              <w:t>(3)</w:t>
            </w:r>
          </w:p>
        </w:tc>
        <w:tc>
          <w:tcPr>
            <w:tcW w:w="1454" w:type="dxa"/>
            <w:shd w:val="clear" w:color="auto" w:fill="auto"/>
            <w:vAlign w:val="center"/>
          </w:tcPr>
          <w:p w14:paraId="4C2FA31D" w14:textId="77777777" w:rsidR="00971919" w:rsidRDefault="00971919" w:rsidP="00971919">
            <w:pPr>
              <w:spacing w:after="0" w:line="240" w:lineRule="auto"/>
              <w:jc w:val="center"/>
            </w:pPr>
            <w:r>
              <w:t xml:space="preserve">Probable </w:t>
            </w:r>
          </w:p>
          <w:p w14:paraId="4DDA7EE6" w14:textId="5A9160AE" w:rsidR="00971919" w:rsidRDefault="00971919" w:rsidP="00971919">
            <w:pPr>
              <w:spacing w:after="0" w:line="240" w:lineRule="auto"/>
              <w:jc w:val="center"/>
            </w:pPr>
            <w:r>
              <w:t>(4)</w:t>
            </w:r>
          </w:p>
        </w:tc>
        <w:tc>
          <w:tcPr>
            <w:tcW w:w="1454" w:type="dxa"/>
            <w:shd w:val="clear" w:color="auto" w:fill="auto"/>
            <w:vAlign w:val="center"/>
          </w:tcPr>
          <w:p w14:paraId="0C77D60F" w14:textId="77777777" w:rsidR="002D07B9" w:rsidRDefault="00971919" w:rsidP="00971919">
            <w:pPr>
              <w:spacing w:after="0" w:line="240" w:lineRule="auto"/>
              <w:jc w:val="center"/>
            </w:pPr>
            <w:r>
              <w:t>Frequent</w:t>
            </w:r>
          </w:p>
          <w:p w14:paraId="52430BDB" w14:textId="01DCBE29" w:rsidR="00971919" w:rsidRDefault="00971919" w:rsidP="00971919">
            <w:pPr>
              <w:spacing w:after="0" w:line="240" w:lineRule="auto"/>
              <w:jc w:val="center"/>
            </w:pPr>
            <w:r>
              <w:t xml:space="preserve"> (5)</w:t>
            </w:r>
          </w:p>
        </w:tc>
      </w:tr>
      <w:tr w:rsidR="00971919" w14:paraId="3FCB52EA" w14:textId="77777777" w:rsidTr="007B335D">
        <w:tc>
          <w:tcPr>
            <w:tcW w:w="2462" w:type="dxa"/>
            <w:gridSpan w:val="2"/>
            <w:vMerge/>
          </w:tcPr>
          <w:p w14:paraId="1680E43E" w14:textId="77777777" w:rsidR="00971919" w:rsidRDefault="00971919" w:rsidP="00971919">
            <w:pPr>
              <w:spacing w:after="0" w:line="240" w:lineRule="auto"/>
              <w:jc w:val="center"/>
            </w:pPr>
          </w:p>
        </w:tc>
        <w:tc>
          <w:tcPr>
            <w:tcW w:w="7270" w:type="dxa"/>
            <w:gridSpan w:val="5"/>
            <w:shd w:val="clear" w:color="auto" w:fill="auto"/>
            <w:vAlign w:val="center"/>
          </w:tcPr>
          <w:p w14:paraId="3F4E742A" w14:textId="7C2F7433" w:rsidR="00971919" w:rsidRDefault="00971919" w:rsidP="00971919">
            <w:pPr>
              <w:spacing w:after="0" w:line="240" w:lineRule="auto"/>
              <w:jc w:val="center"/>
            </w:pPr>
            <w:r>
              <w:rPr>
                <w:b/>
                <w:bCs/>
              </w:rPr>
              <w:t>Probability of Occurrence of Hazardous Situation (P1)</w:t>
            </w:r>
          </w:p>
        </w:tc>
      </w:tr>
    </w:tbl>
    <w:p w14:paraId="1D6ED208" w14:textId="7573203F" w:rsidR="004E4EAE" w:rsidRDefault="004E4EAE" w:rsidP="004E4EAE"/>
    <w:p w14:paraId="5E630145" w14:textId="6BA771F6" w:rsidR="00AB19F5" w:rsidRDefault="00E900EC" w:rsidP="004E4EAE">
      <w:r w:rsidRPr="006E2DCF">
        <w:rPr>
          <w:b/>
          <w:noProof/>
          <w:color w:val="000000"/>
          <w:highlight w:val="white"/>
        </w:rPr>
        <w:lastRenderedPageBreak/>
        <w:drawing>
          <wp:inline distT="0" distB="0" distL="0" distR="0" wp14:anchorId="11CBE268" wp14:editId="55B962F5">
            <wp:extent cx="2667635" cy="2961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2059" cy="2977825"/>
                    </a:xfrm>
                    <a:prstGeom prst="rect">
                      <a:avLst/>
                    </a:prstGeom>
                    <a:noFill/>
                    <a:ln>
                      <a:noFill/>
                    </a:ln>
                  </pic:spPr>
                </pic:pic>
              </a:graphicData>
            </a:graphic>
          </wp:inline>
        </w:drawing>
      </w:r>
    </w:p>
    <w:p w14:paraId="039FFC21" w14:textId="441AEED2" w:rsidR="00E900EC" w:rsidRDefault="00E900EC" w:rsidP="00E900EC">
      <w:pPr>
        <w:pStyle w:val="Caption"/>
        <w:jc w:val="left"/>
      </w:pPr>
      <w:bookmarkStart w:id="251" w:name="_Ref184578211"/>
      <w:r>
        <w:t xml:space="preserve">Figure </w:t>
      </w:r>
      <w:r>
        <w:fldChar w:fldCharType="begin"/>
      </w:r>
      <w:r>
        <w:instrText>SEQ Figure \* ARABIC</w:instrText>
      </w:r>
      <w:r>
        <w:fldChar w:fldCharType="separate"/>
      </w:r>
      <w:r w:rsidR="004E2D27">
        <w:rPr>
          <w:noProof/>
        </w:rPr>
        <w:t>2</w:t>
      </w:r>
      <w:r>
        <w:fldChar w:fldCharType="end"/>
      </w:r>
      <w:bookmarkEnd w:id="251"/>
      <w:r>
        <w:t xml:space="preserve">. Schematic of risk relationship showing calculation of P, figure from ISO </w:t>
      </w:r>
      <w:r w:rsidR="00B86776">
        <w:t>1</w:t>
      </w:r>
      <w:r>
        <w:t>4971:</w:t>
      </w:r>
      <w:r w:rsidR="00B86776">
        <w:t>2019</w:t>
      </w:r>
    </w:p>
    <w:p w14:paraId="12180BE8" w14:textId="77777777" w:rsidR="0002022B" w:rsidRPr="004E4EAE" w:rsidRDefault="0002022B" w:rsidP="004E4EAE"/>
    <w:sectPr w:rsidR="0002022B" w:rsidRPr="004E4E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dewall@macrobiologics.com" w:date="2025-01-10T17:50:00Z" w:initials="sd">
    <w:p w14:paraId="65ED6C41" w14:textId="7454546F" w:rsidR="00FF4CC7" w:rsidRDefault="00FF4CC7">
      <w:pPr>
        <w:pStyle w:val="CommentText"/>
      </w:pPr>
      <w:r>
        <w:rPr>
          <w:rStyle w:val="CommentReference"/>
        </w:rPr>
        <w:annotationRef/>
      </w:r>
      <w:r w:rsidRPr="12B0CB4B">
        <w:t>I'm sure this is clear later, think it's okay to delete from here?</w:t>
      </w:r>
    </w:p>
  </w:comment>
  <w:comment w:id="2" w:author="Ashley Cramer" w:date="2025-01-12T16:44:00Z" w:initials="AC">
    <w:p w14:paraId="540141B2" w14:textId="77777777" w:rsidR="00E06E03" w:rsidRDefault="00E06E03" w:rsidP="00E06E03">
      <w:pPr>
        <w:pStyle w:val="CommentText"/>
      </w:pPr>
      <w:r>
        <w:rPr>
          <w:rStyle w:val="CommentReference"/>
        </w:rPr>
        <w:annotationRef/>
      </w:r>
      <w:r>
        <w:t>I try to provide the acronyms in their first appearance, but understand that this is within parentheses so will just need to check below if that’s your preference ☺️</w:t>
      </w:r>
    </w:p>
  </w:comment>
  <w:comment w:id="4" w:author="sdewall@macrobiologics.com" w:date="2025-01-10T17:51:00Z" w:initials="sd">
    <w:p w14:paraId="541F8896" w14:textId="1C34B373" w:rsidR="00FF4CC7" w:rsidRDefault="00FF4CC7">
      <w:pPr>
        <w:pStyle w:val="CommentText"/>
      </w:pPr>
      <w:r>
        <w:rPr>
          <w:rStyle w:val="CommentReference"/>
        </w:rPr>
        <w:annotationRef/>
      </w:r>
      <w:r w:rsidRPr="047F5072">
        <w:t>I think this was usually left lower case. I'm fine with either</w:t>
      </w:r>
    </w:p>
  </w:comment>
  <w:comment w:id="5" w:author="Ashley Cramer" w:date="2025-01-12T16:45:00Z" w:initials="AC">
    <w:p w14:paraId="160DDEB9" w14:textId="77777777" w:rsidR="00C14ECB" w:rsidRDefault="00C14ECB" w:rsidP="00C14ECB">
      <w:pPr>
        <w:pStyle w:val="CommentText"/>
      </w:pPr>
      <w:r>
        <w:rPr>
          <w:rStyle w:val="CommentReference"/>
        </w:rPr>
        <w:annotationRef/>
      </w:r>
      <w:r>
        <w:t>Since the DHF team started to label the templates with all uppercase letters I took their preference for consistency, but we can change. I did make this change throughout (should have caught most instances.</w:t>
      </w:r>
    </w:p>
  </w:comment>
  <w:comment w:id="6" w:author="dgowenhuang@macrobiologics.com" w:date="2025-01-22T08:35:00Z" w:initials="dg">
    <w:p w14:paraId="0D601465" w14:textId="65491590" w:rsidR="00000000" w:rsidRDefault="00000000">
      <w:pPr>
        <w:pStyle w:val="CommentText"/>
      </w:pPr>
      <w:r>
        <w:rPr>
          <w:rStyle w:val="CommentReference"/>
        </w:rPr>
        <w:annotationRef/>
      </w:r>
      <w:r w:rsidRPr="6D9C11C8">
        <w:t>Can we remove this section break? I can't seem to bring the text on the following page up to after this bullet point</w:t>
      </w:r>
    </w:p>
  </w:comment>
  <w:comment w:id="9" w:author="sdewall@macrobiologics.com" w:date="2025-01-10T17:52:00Z" w:initials="sd">
    <w:p w14:paraId="49970B60" w14:textId="4AC25F68" w:rsidR="00FF4CC7" w:rsidRDefault="00FF4CC7">
      <w:pPr>
        <w:pStyle w:val="CommentText"/>
      </w:pPr>
      <w:r>
        <w:rPr>
          <w:rStyle w:val="CommentReference"/>
        </w:rPr>
        <w:annotationRef/>
      </w:r>
      <w:r w:rsidRPr="45C7709F">
        <w:t>Match to above / other documents</w:t>
      </w:r>
    </w:p>
  </w:comment>
  <w:comment w:id="10" w:author="Ashley Cramer" w:date="2024-11-26T10:01:00Z" w:initials="AC">
    <w:p w14:paraId="3EDBD3FC" w14:textId="1887C482" w:rsidR="00397DE4" w:rsidRDefault="00FE463B" w:rsidP="00397DE4">
      <w:pPr>
        <w:pStyle w:val="CommentText"/>
      </w:pPr>
      <w:r>
        <w:rPr>
          <w:rStyle w:val="CommentReference"/>
        </w:rPr>
        <w:annotationRef/>
      </w:r>
      <w:r w:rsidR="00397DE4">
        <w:t xml:space="preserve">Note to Macro team: </w:t>
      </w:r>
      <w:r w:rsidR="00397DE4">
        <w:rPr>
          <w:i/>
          <w:iCs/>
        </w:rPr>
        <w:t xml:space="preserve">Management Review is the best place for this to be reviewed, would be a good procedure to put in place in the </w:t>
      </w:r>
      <w:r w:rsidR="00397DE4">
        <w:rPr>
          <w:b/>
          <w:bCs/>
          <w:i/>
          <w:iCs/>
        </w:rPr>
        <w:t xml:space="preserve">future </w:t>
      </w:r>
      <w:r w:rsidR="00397DE4">
        <w:rPr>
          <w:i/>
          <w:iCs/>
        </w:rPr>
        <w:t>at the right time for the organization.</w:t>
      </w:r>
    </w:p>
  </w:comment>
  <w:comment w:id="11" w:author="sdewall@macrobiologics.com" w:date="2025-01-03T13:53:00Z" w:initials="sd">
    <w:p w14:paraId="60693A0E" w14:textId="3AB165FC" w:rsidR="003B1DDE" w:rsidRDefault="00FF4CC7">
      <w:pPr>
        <w:pStyle w:val="CommentText"/>
      </w:pPr>
      <w:r>
        <w:rPr>
          <w:rStyle w:val="CommentReference"/>
        </w:rPr>
        <w:annotationRef/>
      </w:r>
      <w:r w:rsidRPr="0A9D81E1">
        <w:t>As in a "Management Review" SOP?</w:t>
      </w:r>
    </w:p>
  </w:comment>
  <w:comment w:id="12" w:author="Ashley Cramer" w:date="2025-01-07T17:32:00Z" w:initials="AC">
    <w:p w14:paraId="1E1EB73C" w14:textId="77777777" w:rsidR="00245C92" w:rsidRDefault="00245C92" w:rsidP="00245C92">
      <w:pPr>
        <w:pStyle w:val="CommentText"/>
      </w:pPr>
      <w:r>
        <w:rPr>
          <w:rStyle w:val="CommentReference"/>
        </w:rPr>
        <w:annotationRef/>
      </w:r>
      <w:r>
        <w:t xml:space="preserve">Correct, I have this as a recommendation in the slides we are putting together as well. This is in the future though ☺️ </w:t>
      </w:r>
    </w:p>
  </w:comment>
  <w:comment w:id="16" w:author="sdewall@macrobiologics.com" w:date="2025-01-10T12:57:00Z" w:initials="sd">
    <w:p w14:paraId="09F5701B" w14:textId="516AA76D" w:rsidR="00FF4CC7" w:rsidRDefault="00FF4CC7">
      <w:pPr>
        <w:pStyle w:val="CommentText"/>
      </w:pPr>
      <w:r>
        <w:rPr>
          <w:rStyle w:val="CommentReference"/>
        </w:rPr>
        <w:annotationRef/>
      </w:r>
      <w:r w:rsidRPr="4A1DE342">
        <w:t>incomplete sentence</w:t>
      </w:r>
    </w:p>
  </w:comment>
  <w:comment w:id="17" w:author="Ashley Cramer" w:date="2025-01-12T16:48:00Z" w:initials="AC">
    <w:p w14:paraId="5E1A8301" w14:textId="77777777" w:rsidR="00933A61" w:rsidRDefault="00933A61" w:rsidP="00933A61">
      <w:pPr>
        <w:pStyle w:val="CommentText"/>
      </w:pPr>
      <w:r>
        <w:rPr>
          <w:rStyle w:val="CommentReference"/>
        </w:rPr>
        <w:annotationRef/>
      </w:r>
      <w:r>
        <w:t xml:space="preserve">Publishes the Risk Management Report and maintains it once a product is on the market </w:t>
      </w:r>
    </w:p>
    <w:p w14:paraId="3A209C5F" w14:textId="77777777" w:rsidR="00933A61" w:rsidRDefault="00933A61" w:rsidP="00933A61">
      <w:pPr>
        <w:pStyle w:val="CommentText"/>
      </w:pPr>
    </w:p>
    <w:p w14:paraId="63BDA125" w14:textId="77777777" w:rsidR="00933A61" w:rsidRDefault="00933A61" w:rsidP="00933A61">
      <w:pPr>
        <w:pStyle w:val="CommentText"/>
      </w:pPr>
      <w:r>
        <w:t>Or if you understand it will need to be updated throughout product lifecycle could go with: Publishes and maintains the Risk Management Report.</w:t>
      </w:r>
    </w:p>
  </w:comment>
  <w:comment w:id="19" w:author="sdewall@macrobiologics.com" w:date="2025-01-10T12:59:00Z" w:initials="sd">
    <w:p w14:paraId="3BEB94EB" w14:textId="15D33329" w:rsidR="00FF4CC7" w:rsidRDefault="00FF4CC7">
      <w:pPr>
        <w:pStyle w:val="CommentText"/>
      </w:pPr>
      <w:r>
        <w:rPr>
          <w:rStyle w:val="CommentReference"/>
        </w:rPr>
        <w:annotationRef/>
      </w:r>
      <w:r w:rsidRPr="69A25554">
        <w:t>Moved to top bullet since they're similar</w:t>
      </w:r>
    </w:p>
  </w:comment>
  <w:comment w:id="20" w:author="sdewall@macrobiologics.com" w:date="2025-01-03T13:52:00Z" w:initials="sd">
    <w:p w14:paraId="00017528" w14:textId="3D8EF409" w:rsidR="003B1DDE" w:rsidRDefault="00FF4CC7">
      <w:pPr>
        <w:pStyle w:val="CommentText"/>
      </w:pPr>
      <w:r>
        <w:rPr>
          <w:rStyle w:val="CommentReference"/>
        </w:rPr>
        <w:annotationRef/>
      </w:r>
      <w:r w:rsidRPr="61E6761D">
        <w:t>?</w:t>
      </w:r>
    </w:p>
  </w:comment>
  <w:comment w:id="21" w:author="Ashley Cramer" w:date="2025-01-07T17:35:00Z" w:initials="AC">
    <w:p w14:paraId="5092CAD1" w14:textId="77777777" w:rsidR="00372732" w:rsidRDefault="00372732" w:rsidP="00372732">
      <w:pPr>
        <w:pStyle w:val="CommentText"/>
      </w:pPr>
      <w:r>
        <w:rPr>
          <w:rStyle w:val="CommentReference"/>
        </w:rPr>
        <w:annotationRef/>
      </w:r>
      <w:r>
        <w:t>This is described a bit more below but is dependent on the approach you take to probability and if you break P down into P1 and P2, this is also why I had a medical representative as applicable in the HFE procedure as it’s dependent on approach if you need one present in the review.</w:t>
      </w:r>
    </w:p>
  </w:comment>
  <w:comment w:id="22" w:author="Ashley Cramer" w:date="2025-01-08T08:43:00Z" w:initials="AC">
    <w:p w14:paraId="0750474E" w14:textId="77777777" w:rsidR="00412725" w:rsidRDefault="00412725" w:rsidP="00412725">
      <w:pPr>
        <w:pStyle w:val="CommentText"/>
      </w:pPr>
      <w:r>
        <w:rPr>
          <w:rStyle w:val="CommentReference"/>
        </w:rPr>
        <w:annotationRef/>
      </w:r>
      <w:r>
        <w:t>Confirm Appendix 5 and location of P2 discussion.</w:t>
      </w:r>
    </w:p>
  </w:comment>
  <w:comment w:id="24" w:author="sdewall@macrobiologics.com" w:date="2025-01-10T13:01:00Z" w:initials="sd">
    <w:p w14:paraId="06639386" w14:textId="67B774B4" w:rsidR="00FF4CC7" w:rsidRDefault="00FF4CC7">
      <w:pPr>
        <w:pStyle w:val="CommentText"/>
      </w:pPr>
      <w:r>
        <w:rPr>
          <w:rStyle w:val="CommentReference"/>
        </w:rPr>
        <w:annotationRef/>
      </w:r>
      <w:r w:rsidRPr="7DC7B4D9">
        <w:t>To match style five bullets above</w:t>
      </w:r>
    </w:p>
  </w:comment>
  <w:comment w:id="53" w:author="sdewall@macrobiologics.com" w:date="2025-01-10T13:34:00Z" w:initials="sd">
    <w:p w14:paraId="5CC4242F" w14:textId="38C55A4B" w:rsidR="00FF4CC7" w:rsidRDefault="00FF4CC7">
      <w:pPr>
        <w:pStyle w:val="CommentText"/>
      </w:pPr>
      <w:r>
        <w:rPr>
          <w:rStyle w:val="CommentReference"/>
        </w:rPr>
        <w:annotationRef/>
      </w:r>
      <w:r w:rsidRPr="7C67D6FB">
        <w:t xml:space="preserve">Are these three words any different? </w:t>
      </w:r>
    </w:p>
  </w:comment>
  <w:comment w:id="54" w:author="Ashley Cramer" w:date="2025-01-12T16:54:00Z" w:initials="AC">
    <w:p w14:paraId="793A70CD" w14:textId="77777777" w:rsidR="00F44F3C" w:rsidRDefault="00F44F3C" w:rsidP="00F44F3C">
      <w:pPr>
        <w:pStyle w:val="CommentText"/>
      </w:pPr>
      <w:r>
        <w:rPr>
          <w:rStyle w:val="CommentReference"/>
        </w:rPr>
        <w:annotationRef/>
      </w:r>
      <w:r>
        <w:t>There is a bit of nuance but the definition comes straight from ICH Q9(R1) guideline. I don’t think it would be problematic to remove two of the words.</w:t>
      </w:r>
    </w:p>
  </w:comment>
  <w:comment w:id="58" w:author="sdewall@macrobiologics.com" w:date="2025-01-10T13:36:00Z" w:initials="sd">
    <w:p w14:paraId="061C5566" w14:textId="19546E9F" w:rsidR="00FF4CC7" w:rsidRDefault="00FF4CC7">
      <w:pPr>
        <w:pStyle w:val="CommentText"/>
      </w:pPr>
      <w:r>
        <w:rPr>
          <w:rStyle w:val="CommentReference"/>
        </w:rPr>
        <w:annotationRef/>
      </w:r>
      <w:r w:rsidRPr="2CCF4606">
        <w:t>Don't know what "risk question" or "problem description" are in this context.</w:t>
      </w:r>
    </w:p>
  </w:comment>
  <w:comment w:id="59" w:author="Ashley Cramer" w:date="2025-01-12T16:58:00Z" w:initials="AC">
    <w:p w14:paraId="25585DD1" w14:textId="77777777" w:rsidR="00F05813" w:rsidRDefault="00F05813" w:rsidP="00F05813">
      <w:pPr>
        <w:pStyle w:val="CommentText"/>
      </w:pPr>
      <w:r>
        <w:rPr>
          <w:rStyle w:val="CommentReference"/>
        </w:rPr>
        <w:annotationRef/>
      </w:r>
      <w:r>
        <w:t>Another ICH Q9 definition. This would mean when you go to define the problem or try to understand an area of risk, for example looking at a process step and asking what could go wrong, what is the likelihood it will go wrong, what are the consequences if it does go wrong</w:t>
      </w:r>
    </w:p>
    <w:p w14:paraId="4A13E94D" w14:textId="77777777" w:rsidR="00F05813" w:rsidRDefault="00F05813" w:rsidP="00F05813">
      <w:pPr>
        <w:pStyle w:val="CommentText"/>
      </w:pPr>
    </w:p>
    <w:p w14:paraId="48E413C0" w14:textId="77777777" w:rsidR="00F05813" w:rsidRDefault="00F05813" w:rsidP="00F05813">
      <w:pPr>
        <w:pStyle w:val="CommentText"/>
      </w:pPr>
      <w:r>
        <w:t>I don’t think there would be an problem removing the last part and just ending it with harm (hazards).</w:t>
      </w:r>
    </w:p>
  </w:comment>
  <w:comment w:id="65" w:author="sdewall@macrobiologics.com" w:date="2025-01-10T13:38:00Z" w:initials="sd">
    <w:p w14:paraId="67C5EBA3" w14:textId="455B257E" w:rsidR="00FF4CC7" w:rsidRDefault="00FF4CC7">
      <w:pPr>
        <w:pStyle w:val="CommentText"/>
      </w:pPr>
      <w:r>
        <w:rPr>
          <w:rStyle w:val="CommentReference"/>
        </w:rPr>
        <w:annotationRef/>
      </w:r>
      <w:r w:rsidRPr="7FD1DA9B">
        <w:t>At a certain stage? Or is the first instance of a HA?</w:t>
      </w:r>
    </w:p>
  </w:comment>
  <w:comment w:id="66" w:author="Ashley Cramer" w:date="2025-01-12T16:59:00Z" w:initials="AC">
    <w:p w14:paraId="790F6674" w14:textId="77777777" w:rsidR="007361B2" w:rsidRDefault="007361B2" w:rsidP="007361B2">
      <w:pPr>
        <w:pStyle w:val="CommentText"/>
      </w:pPr>
      <w:r>
        <w:rPr>
          <w:rStyle w:val="CommentReference"/>
        </w:rPr>
        <w:annotationRef/>
      </w:r>
      <w:r>
        <w:t xml:space="preserve">We could add </w:t>
      </w:r>
      <w:r>
        <w:rPr>
          <w:i/>
          <w:iCs/>
        </w:rPr>
        <w:t>Technique used early in the development process that ...</w:t>
      </w:r>
    </w:p>
  </w:comment>
  <w:comment w:id="72" w:author="sdewall@macrobiologics.com" w:date="2025-01-10T14:16:00Z" w:initials="sd">
    <w:p w14:paraId="5625C6FB" w14:textId="2142C36A" w:rsidR="00FF4CC7" w:rsidRDefault="00FF4CC7">
      <w:pPr>
        <w:pStyle w:val="CommentText"/>
      </w:pPr>
      <w:r>
        <w:rPr>
          <w:rStyle w:val="CommentReference"/>
        </w:rPr>
        <w:annotationRef/>
      </w:r>
      <w:r w:rsidRPr="45712917">
        <w:t>Term not used in the document - moved to below "Risk Management" (definitions appear the same). QRM is used twice - for clarity, probably makes more sense just to use "Risk Management" everywhere and just mention that the term QRM exists.</w:t>
      </w:r>
    </w:p>
  </w:comment>
  <w:comment w:id="74" w:author="sdewall@macrobiologics.com" w:date="2025-01-10T13:45:00Z" w:initials="sd">
    <w:p w14:paraId="3E7FF97C" w14:textId="3C5B1806" w:rsidR="00FF4CC7" w:rsidRDefault="00FF4CC7">
      <w:pPr>
        <w:pStyle w:val="CommentText"/>
      </w:pPr>
      <w:r>
        <w:rPr>
          <w:rStyle w:val="CommentReference"/>
        </w:rPr>
        <w:annotationRef/>
      </w:r>
      <w:r w:rsidRPr="4F47A69A">
        <w:t>But 'risk assessment' is a different process?</w:t>
      </w:r>
    </w:p>
  </w:comment>
  <w:comment w:id="75" w:author="Ashley Cramer" w:date="2025-01-12T17:03:00Z" w:initials="AC">
    <w:p w14:paraId="3AF8A195" w14:textId="77777777" w:rsidR="00804B15" w:rsidRDefault="00804B15" w:rsidP="00804B15">
      <w:pPr>
        <w:pStyle w:val="CommentText"/>
      </w:pPr>
      <w:r>
        <w:rPr>
          <w:rStyle w:val="CommentReference"/>
        </w:rPr>
        <w:annotationRef/>
      </w:r>
      <w:r>
        <w:t>Risk assessment = risk analysis + risk evaluation (ISO 14971) for ICH Q9 explicitly calls out hazard identification so it = hazard ID + risk analysis + risk evaluation. Most of the tools used will be risk  assessment tools where they are evaluating the risk within the same document like an FMEA.</w:t>
      </w:r>
    </w:p>
  </w:comment>
  <w:comment w:id="89" w:author="sdewall@macrobiologics.com" w:date="2025-01-10T14:08:00Z" w:initials="sd">
    <w:p w14:paraId="021A667B" w14:textId="5367684E" w:rsidR="00FF4CC7" w:rsidRDefault="00FF4CC7">
      <w:pPr>
        <w:pStyle w:val="CommentText"/>
      </w:pPr>
      <w:r>
        <w:rPr>
          <w:rStyle w:val="CommentReference"/>
        </w:rPr>
        <w:annotationRef/>
      </w:r>
      <w:r w:rsidRPr="3FCC3402">
        <w:t>Where does the "risk criteria" come from?</w:t>
      </w:r>
    </w:p>
  </w:comment>
  <w:comment w:id="90" w:author="Ashley Cramer" w:date="2025-01-12T17:06:00Z" w:initials="AC">
    <w:p w14:paraId="5A2957AD" w14:textId="77777777" w:rsidR="00D937A1" w:rsidRDefault="00D937A1" w:rsidP="00D937A1">
      <w:pPr>
        <w:pStyle w:val="CommentText"/>
      </w:pPr>
      <w:r>
        <w:rPr>
          <w:rStyle w:val="CommentReference"/>
        </w:rPr>
        <w:annotationRef/>
      </w:r>
      <w:r>
        <w:t>It’s defined in the RMP for a given product and uses the guidance of the risk management policy to establish this</w:t>
      </w:r>
    </w:p>
  </w:comment>
  <w:comment w:id="96" w:author="sdewall@macrobiologics.com" w:date="2025-01-10T14:12:00Z" w:initials="sd">
    <w:p w14:paraId="26F4158F" w14:textId="74111EF1" w:rsidR="00FF4CC7" w:rsidRDefault="00FF4CC7">
      <w:pPr>
        <w:pStyle w:val="CommentText"/>
      </w:pPr>
      <w:r>
        <w:rPr>
          <w:rStyle w:val="CommentReference"/>
        </w:rPr>
        <w:annotationRef/>
      </w:r>
      <w:r w:rsidRPr="7C7A8731">
        <w:t>change back if incorrect</w:t>
      </w:r>
    </w:p>
  </w:comment>
  <w:comment w:id="97" w:author="Ashley Cramer" w:date="2025-01-12T17:07:00Z" w:initials="AC">
    <w:p w14:paraId="74518609" w14:textId="77777777" w:rsidR="004F1807" w:rsidRDefault="004F1807" w:rsidP="004F1807">
      <w:pPr>
        <w:pStyle w:val="CommentText"/>
      </w:pPr>
      <w:r>
        <w:rPr>
          <w:rStyle w:val="CommentReference"/>
        </w:rPr>
        <w:annotationRef/>
      </w:r>
      <w:r>
        <w:t>Good point and unless you can remove a hazardous situation altogether it’s hard to come up with good examples of where the severity of harm can be impacted.</w:t>
      </w:r>
    </w:p>
  </w:comment>
  <w:comment w:id="99" w:author="sdewall@macrobiologics.com" w:date="2025-01-10T17:29:00Z" w:initials="sd">
    <w:p w14:paraId="45FACD37" w14:textId="773C9B08" w:rsidR="00FF4CC7" w:rsidRDefault="00FF4CC7">
      <w:pPr>
        <w:pStyle w:val="CommentText"/>
      </w:pPr>
      <w:r>
        <w:rPr>
          <w:rStyle w:val="CommentReference"/>
        </w:rPr>
        <w:annotationRef/>
      </w:r>
      <w:r w:rsidRPr="1057445A">
        <w:t>recommend just "Risk Management"</w:t>
      </w:r>
    </w:p>
  </w:comment>
  <w:comment w:id="100" w:author="Ashley Cramer" w:date="2025-01-12T17:08:00Z" w:initials="AC">
    <w:p w14:paraId="08ADE502" w14:textId="77777777" w:rsidR="00ED48CC" w:rsidRDefault="00ED48CC" w:rsidP="00ED48CC">
      <w:pPr>
        <w:pStyle w:val="CommentText"/>
      </w:pPr>
      <w:r>
        <w:rPr>
          <w:rStyle w:val="CommentReference"/>
        </w:rPr>
        <w:annotationRef/>
      </w:r>
      <w:r>
        <w:t>Just so you are aware Quality Risk Management is more of a pharma term than just plain risk management as ICH Q9 is called Quality Risk Management</w:t>
      </w:r>
    </w:p>
  </w:comment>
  <w:comment w:id="102" w:author="sdewall@macrobiologics.com" w:date="2025-01-10T17:32:00Z" w:initials="sd">
    <w:p w14:paraId="5ACA15AB" w14:textId="4D8E0A63" w:rsidR="00FF4CC7" w:rsidRDefault="00FF4CC7">
      <w:pPr>
        <w:pStyle w:val="CommentText"/>
      </w:pPr>
      <w:r>
        <w:rPr>
          <w:rStyle w:val="CommentReference"/>
        </w:rPr>
        <w:annotationRef/>
      </w:r>
      <w:r w:rsidRPr="7B08ABF8">
        <w:t>can we use "the most recent stage in the development of a product, incorporating the most recent consolidated findings of science, technology, and experience"</w:t>
      </w:r>
    </w:p>
  </w:comment>
  <w:comment w:id="103" w:author="Ashley Cramer" w:date="2025-01-12T17:11:00Z" w:initials="AC">
    <w:p w14:paraId="11777B89" w14:textId="77777777" w:rsidR="004D1A29" w:rsidRDefault="004D1A29" w:rsidP="004D1A29">
      <w:pPr>
        <w:pStyle w:val="CommentText"/>
      </w:pPr>
      <w:r>
        <w:rPr>
          <w:rStyle w:val="CommentReference"/>
        </w:rPr>
        <w:annotationRef/>
      </w:r>
      <w:r>
        <w:t>This definition comes from ISO 14971, but fine to change.</w:t>
      </w:r>
    </w:p>
    <w:p w14:paraId="2FCAEEF8" w14:textId="77777777" w:rsidR="004D1A29" w:rsidRDefault="004D1A29" w:rsidP="004D1A29">
      <w:pPr>
        <w:pStyle w:val="CommentText"/>
      </w:pPr>
    </w:p>
    <w:p w14:paraId="5BA6C132" w14:textId="77777777" w:rsidR="004D1A29" w:rsidRDefault="004D1A29" w:rsidP="004D1A29">
      <w:pPr>
        <w:pStyle w:val="CommentText"/>
      </w:pPr>
      <w:r>
        <w:t xml:space="preserve">If this is helpful at all there is a note under the definition in ISO 14971: </w:t>
      </w:r>
      <w:r>
        <w:rPr>
          <w:color w:val="000000"/>
        </w:rPr>
        <w:t xml:space="preserve">Note 1 to entry: The </w:t>
      </w:r>
      <w:r>
        <w:rPr>
          <w:i/>
          <w:iCs/>
          <w:color w:val="000000"/>
        </w:rPr>
        <w:t xml:space="preserve">state of the art </w:t>
      </w:r>
      <w:r>
        <w:rPr>
          <w:color w:val="000000"/>
        </w:rPr>
        <w:t xml:space="preserve">embodies what is currently and generally accepted as good practice in technology and medicine. The </w:t>
      </w:r>
      <w:r>
        <w:rPr>
          <w:i/>
          <w:iCs/>
          <w:color w:val="000000"/>
        </w:rPr>
        <w:t xml:space="preserve">state of the art </w:t>
      </w:r>
      <w:r>
        <w:rPr>
          <w:color w:val="000000"/>
        </w:rPr>
        <w:t xml:space="preserve">does not necessarily imply the most technologically advanced solution. The </w:t>
      </w:r>
      <w:r>
        <w:rPr>
          <w:i/>
          <w:iCs/>
          <w:color w:val="000000"/>
        </w:rPr>
        <w:t xml:space="preserve">state of the art </w:t>
      </w:r>
      <w:r>
        <w:rPr>
          <w:color w:val="000000"/>
        </w:rPr>
        <w:t xml:space="preserve">described here is sometimes referred to as the “generally acknowledged </w:t>
      </w:r>
      <w:r>
        <w:rPr>
          <w:i/>
          <w:iCs/>
          <w:color w:val="000000"/>
        </w:rPr>
        <w:t>state of the art</w:t>
      </w:r>
      <w:r>
        <w:rPr>
          <w:color w:val="000000"/>
        </w:rPr>
        <w:t>”.[SOURCE: ISO/IEC Guide 63:2019, 3.18]</w:t>
      </w:r>
    </w:p>
  </w:comment>
  <w:comment w:id="105" w:author="Ashley Cramer" w:date="2024-12-19T17:20:00Z" w:initials="AC">
    <w:p w14:paraId="3EBA3A6F" w14:textId="50254699" w:rsidR="00395C69" w:rsidRDefault="00536706" w:rsidP="00395C69">
      <w:pPr>
        <w:pStyle w:val="CommentText"/>
      </w:pPr>
      <w:r>
        <w:rPr>
          <w:rStyle w:val="CommentReference"/>
        </w:rPr>
        <w:annotationRef/>
      </w:r>
      <w:r w:rsidR="00395C69">
        <w:t>Chose to keep this in present tense as it’s an overview.</w:t>
      </w:r>
    </w:p>
    <w:p w14:paraId="09608866" w14:textId="77777777" w:rsidR="00395C69" w:rsidRDefault="00395C69" w:rsidP="00395C69">
      <w:pPr>
        <w:pStyle w:val="CommentText"/>
      </w:pPr>
    </w:p>
    <w:p w14:paraId="0DB8FFCE" w14:textId="77777777" w:rsidR="00395C69" w:rsidRDefault="00395C69" w:rsidP="00395C69">
      <w:pPr>
        <w:pStyle w:val="CommentText"/>
      </w:pPr>
      <w:r>
        <w:t>After I started to make a few changes in the HFE procedure I realized I might not have fully understood your preferences for future tense vs. present tense. Some are descriptors so present tense might make sense, but future tense could work too ☺️</w:t>
      </w:r>
    </w:p>
  </w:comment>
  <w:comment w:id="106" w:author="sdewall@macrobiologics.com" w:date="2025-01-03T13:54:00Z" w:initials="sd">
    <w:p w14:paraId="0FEF34C2" w14:textId="5EF80459" w:rsidR="003B1DDE" w:rsidRDefault="00FF4CC7">
      <w:pPr>
        <w:pStyle w:val="CommentText"/>
      </w:pPr>
      <w:r>
        <w:rPr>
          <w:rStyle w:val="CommentReference"/>
        </w:rPr>
        <w:annotationRef/>
      </w:r>
      <w:r w:rsidRPr="57E6B36D">
        <w:t>Yeah, we just discussed, but I agree that descriptors make sense in present tense. It's really just where we're setting up instructions for actions that need performed that I think future tense is a lot more clear. Thanks!</w:t>
      </w:r>
    </w:p>
  </w:comment>
  <w:comment w:id="107" w:author="Ashley Cramer" w:date="2024-12-19T17:20:00Z" w:initials="AC">
    <w:p w14:paraId="29B53B2A" w14:textId="33C15445" w:rsidR="00792733" w:rsidRDefault="001A3436" w:rsidP="00792733">
      <w:pPr>
        <w:pStyle w:val="CommentText"/>
      </w:pPr>
      <w:r>
        <w:rPr>
          <w:rStyle w:val="CommentReference"/>
        </w:rPr>
        <w:annotationRef/>
      </w:r>
      <w:r w:rsidR="00792733">
        <w:t xml:space="preserve">Might be good to understand if your team has a strong preference for capitalization of some words: could consider capitalizing this (I inherently want to capitalize some words). </w:t>
      </w:r>
    </w:p>
  </w:comment>
  <w:comment w:id="108" w:author="sdewall@macrobiologics.com" w:date="2025-01-06T12:23:00Z" w:initials="sd">
    <w:p w14:paraId="4A18358D" w14:textId="4A342C7B" w:rsidR="003B1DDE" w:rsidRDefault="00FF4CC7">
      <w:pPr>
        <w:pStyle w:val="CommentText"/>
      </w:pPr>
      <w:r>
        <w:rPr>
          <w:rStyle w:val="CommentReference"/>
        </w:rPr>
        <w:annotationRef/>
      </w:r>
      <w:r w:rsidRPr="6592B17B">
        <w:t>We've been capitalizing Design Control internally - makes sense to us since it's referring to a specific, defined process</w:t>
      </w:r>
    </w:p>
  </w:comment>
  <w:comment w:id="109" w:author="Ashley Cramer" w:date="2025-01-07T18:55:00Z" w:initials="AC">
    <w:p w14:paraId="22CDB045" w14:textId="77777777" w:rsidR="008913B9" w:rsidRDefault="00610AAD" w:rsidP="008913B9">
      <w:pPr>
        <w:pStyle w:val="CommentText"/>
      </w:pPr>
      <w:r>
        <w:rPr>
          <w:rStyle w:val="CommentReference"/>
        </w:rPr>
        <w:annotationRef/>
      </w:r>
      <w:r w:rsidR="008913B9">
        <w:t>I think I started to make some of these updates throughout the procedures but may have missed one or two.</w:t>
      </w:r>
    </w:p>
  </w:comment>
  <w:comment w:id="110" w:author="sdewall@macrobiologics.com" w:date="2025-01-03T14:02:00Z" w:initials="sd">
    <w:p w14:paraId="33C1A44A" w14:textId="4CD09FE7" w:rsidR="003B1DDE" w:rsidRDefault="00FF4CC7">
      <w:pPr>
        <w:pStyle w:val="CommentText"/>
      </w:pPr>
      <w:r>
        <w:rPr>
          <w:rStyle w:val="CommentReference"/>
        </w:rPr>
        <w:annotationRef/>
      </w:r>
      <w:r w:rsidRPr="4CF59347">
        <w:t>Maybe one of these is more clear:</w:t>
      </w:r>
    </w:p>
    <w:p w14:paraId="6ABEC679" w14:textId="1C7CC8F2" w:rsidR="003B1DDE" w:rsidRDefault="003B1DDE">
      <w:pPr>
        <w:pStyle w:val="CommentText"/>
      </w:pPr>
    </w:p>
    <w:p w14:paraId="57C5172A" w14:textId="1D26CA64" w:rsidR="003B1DDE" w:rsidRDefault="00FF4CC7">
      <w:pPr>
        <w:pStyle w:val="CommentText"/>
      </w:pPr>
      <w:r w:rsidRPr="1848C377">
        <w:t>The goal is to reduce risks to an acceptable level so that when a product is placed on the market, its continued safe and effective performance is ensured.</w:t>
      </w:r>
    </w:p>
    <w:p w14:paraId="4EE4A6DA" w14:textId="695E917F" w:rsidR="003B1DDE" w:rsidRDefault="003B1DDE">
      <w:pPr>
        <w:pStyle w:val="CommentText"/>
      </w:pPr>
    </w:p>
    <w:p w14:paraId="5EE583E3" w14:textId="74B34514" w:rsidR="003B1DDE" w:rsidRDefault="00FF4CC7">
      <w:pPr>
        <w:pStyle w:val="CommentText"/>
      </w:pPr>
      <w:r w:rsidRPr="7B2F34B9">
        <w:t>The goal is to reduce risks to an acceptable level, ensuring that the product's safe and effective performance is ensured once placed on the market.</w:t>
      </w:r>
    </w:p>
  </w:comment>
  <w:comment w:id="111" w:author="Ashley Cramer" w:date="2025-01-07T17:37:00Z" w:initials="AC">
    <w:p w14:paraId="74C6A772" w14:textId="77777777" w:rsidR="00B1764B" w:rsidRDefault="00B1764B" w:rsidP="00B1764B">
      <w:pPr>
        <w:pStyle w:val="CommentText"/>
      </w:pPr>
      <w:r>
        <w:rPr>
          <w:rStyle w:val="CommentReference"/>
        </w:rPr>
        <w:annotationRef/>
      </w:r>
      <w:r>
        <w:t>Either one works for me, whichever you prefer!</w:t>
      </w:r>
    </w:p>
  </w:comment>
  <w:comment w:id="112" w:author="Ashley Cramer" w:date="2025-01-08T08:43:00Z" w:initials="AC">
    <w:p w14:paraId="2FA24D74" w14:textId="77777777" w:rsidR="00777EBC" w:rsidRDefault="00777EBC" w:rsidP="00777EBC">
      <w:pPr>
        <w:pStyle w:val="CommentText"/>
        <w:ind w:left="300"/>
      </w:pPr>
      <w:r>
        <w:rPr>
          <w:rStyle w:val="CommentReference"/>
        </w:rPr>
        <w:annotationRef/>
      </w:r>
      <w:r>
        <w:t>Update and change.</w:t>
      </w:r>
    </w:p>
  </w:comment>
  <w:comment w:id="114" w:author="Ashley Cramer" w:date="2024-12-01T17:24:00Z" w:initials="AC">
    <w:p w14:paraId="6F6FF7DE" w14:textId="4194FC44" w:rsidR="004E3587" w:rsidRDefault="004E3587" w:rsidP="004E3587">
      <w:pPr>
        <w:pStyle w:val="CommentText"/>
      </w:pPr>
      <w:r>
        <w:rPr>
          <w:rStyle w:val="CommentReference"/>
        </w:rPr>
        <w:annotationRef/>
      </w:r>
      <w:r>
        <w:t xml:space="preserve">Need specific feedback from Macro here on this policy. </w:t>
      </w:r>
    </w:p>
  </w:comment>
  <w:comment w:id="115" w:author="Ashley Cramer" w:date="2024-12-19T17:49:00Z" w:initials="AC">
    <w:p w14:paraId="16F1D128" w14:textId="77777777" w:rsidR="00A52412" w:rsidRDefault="00D12AA8" w:rsidP="00A52412">
      <w:pPr>
        <w:pStyle w:val="CommentText"/>
      </w:pPr>
      <w:r>
        <w:rPr>
          <w:rStyle w:val="CommentReference"/>
        </w:rPr>
        <w:annotationRef/>
      </w:r>
      <w:r w:rsidR="00A52412">
        <w:t>Also I would keep this in present tense as it is your active policy, but you could make it future tense or parts of it that apply to products.</w:t>
      </w:r>
    </w:p>
  </w:comment>
  <w:comment w:id="116" w:author="sdewall@macrobiologics.com" w:date="2025-01-03T14:13:00Z" w:initials="sd">
    <w:p w14:paraId="7D1F093B" w14:textId="44825694" w:rsidR="003B1DDE" w:rsidRDefault="00FF4CC7">
      <w:pPr>
        <w:pStyle w:val="CommentText"/>
      </w:pPr>
      <w:r>
        <w:rPr>
          <w:rStyle w:val="CommentReference"/>
        </w:rPr>
        <w:annotationRef/>
      </w:r>
      <w:r w:rsidRPr="5F1DF52D">
        <w:t>Sorry, I'm not clear what you need feedback on- do you have specific questions?</w:t>
      </w:r>
    </w:p>
  </w:comment>
  <w:comment w:id="117" w:author="Ashley Cramer" w:date="2025-01-07T18:58:00Z" w:initials="AC">
    <w:p w14:paraId="3589CE33" w14:textId="77777777" w:rsidR="00E30565" w:rsidRDefault="00BD7A1A" w:rsidP="00E30565">
      <w:pPr>
        <w:pStyle w:val="CommentText"/>
      </w:pPr>
      <w:r>
        <w:rPr>
          <w:rStyle w:val="CommentReference"/>
        </w:rPr>
        <w:annotationRef/>
      </w:r>
      <w:r w:rsidR="00E30565">
        <w:t>Does this read okay to you? Mostly asking as this is top management’s responsibility to define and document a policy for establishing criteria for risk acceptability so was calling it out for specific feedback.</w:t>
      </w:r>
    </w:p>
  </w:comment>
  <w:comment w:id="118" w:author="Ashley Cramer" w:date="2025-01-08T10:38:00Z" w:initials="AC">
    <w:p w14:paraId="7F31530B" w14:textId="77777777" w:rsidR="000F1F00" w:rsidRDefault="000F1F00" w:rsidP="000F1F00">
      <w:pPr>
        <w:pStyle w:val="CommentText"/>
      </w:pPr>
      <w:r>
        <w:rPr>
          <w:rStyle w:val="CommentReference"/>
        </w:rPr>
        <w:annotationRef/>
      </w:r>
      <w:r>
        <w:t>Also, as top management sets this policy they should sign off on this procedure.</w:t>
      </w:r>
    </w:p>
  </w:comment>
  <w:comment w:id="126" w:author="sdewall@macrobiologics.com" w:date="2025-01-03T14:21:00Z" w:initials="sd">
    <w:p w14:paraId="1509F128" w14:textId="023790AD" w:rsidR="003B1DDE" w:rsidRDefault="00FF4CC7">
      <w:pPr>
        <w:pStyle w:val="CommentText"/>
      </w:pPr>
      <w:r>
        <w:rPr>
          <w:rStyle w:val="CommentReference"/>
        </w:rPr>
        <w:annotationRef/>
      </w:r>
      <w:r w:rsidRPr="22D7E439">
        <w:t>Just added a space between bullet points - having the lines of the same bullet grouped together helps my eyeballs</w:t>
      </w:r>
    </w:p>
  </w:comment>
  <w:comment w:id="130" w:author="sdewall@macrobiologics.com" w:date="2025-01-03T17:14:00Z" w:initials="sd">
    <w:p w14:paraId="0DC2EB35" w14:textId="32848D77" w:rsidR="003B1DDE" w:rsidRDefault="00FF4CC7">
      <w:pPr>
        <w:pStyle w:val="CommentText"/>
      </w:pPr>
      <w:r>
        <w:rPr>
          <w:rStyle w:val="CommentReference"/>
        </w:rPr>
        <w:annotationRef/>
      </w:r>
      <w:r w:rsidRPr="73268A81">
        <w:t>This is the policy right here? Or a "Risk management policy" is generated for every combination product?</w:t>
      </w:r>
    </w:p>
  </w:comment>
  <w:comment w:id="131" w:author="Ashley Cramer" w:date="2025-01-07T18:52:00Z" w:initials="AC">
    <w:p w14:paraId="100A5CB0" w14:textId="77777777" w:rsidR="00E60540" w:rsidRDefault="00E25406" w:rsidP="00E60540">
      <w:pPr>
        <w:pStyle w:val="CommentText"/>
      </w:pPr>
      <w:r>
        <w:rPr>
          <w:rStyle w:val="CommentReference"/>
        </w:rPr>
        <w:annotationRef/>
      </w:r>
      <w:r w:rsidR="00E60540">
        <w:t xml:space="preserve">The policy is provided above (it’s a framework) and then the risk control strategy and risk acceptability matrix are documented for specific products in the RMP, not sure if that answers your question. </w:t>
      </w:r>
    </w:p>
  </w:comment>
  <w:comment w:id="133" w:author="sdewall@macrobiologics.com" w:date="2025-01-03T17:15:00Z" w:initials="sd">
    <w:p w14:paraId="5EC50D46" w14:textId="7915FB0A" w:rsidR="003B1DDE" w:rsidRDefault="00FF4CC7">
      <w:pPr>
        <w:pStyle w:val="CommentText"/>
      </w:pPr>
      <w:r>
        <w:rPr>
          <w:rStyle w:val="CommentReference"/>
        </w:rPr>
        <w:annotationRef/>
      </w:r>
      <w:r w:rsidRPr="28427211">
        <w:t>Is this still talking about the "Risk management policy"? Or is RMP now referring to TMP-005 Risk Management Plan?</w:t>
      </w:r>
    </w:p>
  </w:comment>
  <w:comment w:id="134" w:author="Ashley Cramer" w:date="2025-01-07T17:43:00Z" w:initials="AC">
    <w:p w14:paraId="7101BB4F" w14:textId="77777777" w:rsidR="006E56DC" w:rsidRDefault="006E56DC" w:rsidP="006E56DC">
      <w:pPr>
        <w:pStyle w:val="CommentText"/>
      </w:pPr>
      <w:r>
        <w:rPr>
          <w:rStyle w:val="CommentReference"/>
        </w:rPr>
        <w:annotationRef/>
      </w:r>
      <w:r>
        <w:t>This is talking about the Risk Management Plan (TMP-005)</w:t>
      </w:r>
    </w:p>
  </w:comment>
  <w:comment w:id="135" w:author="sdewall@macrobiologics.com" w:date="2025-01-03T17:16:00Z" w:initials="sd">
    <w:p w14:paraId="20C3BD67" w14:textId="251044C6" w:rsidR="003B1DDE" w:rsidRDefault="00FF4CC7">
      <w:pPr>
        <w:pStyle w:val="CommentText"/>
      </w:pPr>
      <w:r>
        <w:rPr>
          <w:rStyle w:val="CommentReference"/>
        </w:rPr>
        <w:annotationRef/>
      </w:r>
      <w:r w:rsidRPr="11A1D8A4">
        <w:t>Same question as above - seems like Planning and not Policy?</w:t>
      </w:r>
    </w:p>
  </w:comment>
  <w:comment w:id="136" w:author="Ashley Cramer" w:date="2025-01-07T17:44:00Z" w:initials="AC">
    <w:p w14:paraId="09FA82C8" w14:textId="77777777" w:rsidR="000426F7" w:rsidRDefault="000426F7" w:rsidP="000426F7">
      <w:pPr>
        <w:pStyle w:val="CommentText"/>
      </w:pPr>
      <w:r>
        <w:rPr>
          <w:rStyle w:val="CommentReference"/>
        </w:rPr>
        <w:annotationRef/>
      </w:r>
      <w:r>
        <w:t>Correct.</w:t>
      </w:r>
    </w:p>
  </w:comment>
  <w:comment w:id="137" w:author="Ashley Cramer" w:date="2025-01-07T17:45:00Z" w:initials="AC">
    <w:p w14:paraId="1EFD4093" w14:textId="77777777" w:rsidR="003E16D8" w:rsidRDefault="003E16D8" w:rsidP="003E16D8">
      <w:pPr>
        <w:pStyle w:val="CommentText"/>
      </w:pPr>
      <w:r>
        <w:rPr>
          <w:rStyle w:val="CommentReference"/>
        </w:rPr>
        <w:annotationRef/>
      </w:r>
      <w:r>
        <w:t xml:space="preserve">Do we want to make the first two sections - overview and Policy a separate section? </w:t>
      </w:r>
    </w:p>
  </w:comment>
  <w:comment w:id="144" w:author="sdewall@macrobiologics.com" w:date="2025-01-03T14:56:00Z" w:initials="sd">
    <w:p w14:paraId="459BD407" w14:textId="7E3312A5" w:rsidR="003B1DDE" w:rsidRDefault="00FF4CC7">
      <w:pPr>
        <w:pStyle w:val="CommentText"/>
      </w:pPr>
      <w:r>
        <w:rPr>
          <w:rStyle w:val="CommentReference"/>
        </w:rPr>
        <w:annotationRef/>
      </w:r>
      <w:r w:rsidRPr="26152587">
        <w:t>P is "probability of occurrence of harm"</w:t>
      </w:r>
    </w:p>
    <w:p w14:paraId="76EBF675" w14:textId="632DF9AC" w:rsidR="003B1DDE" w:rsidRDefault="003B1DDE">
      <w:pPr>
        <w:pStyle w:val="CommentText"/>
      </w:pPr>
    </w:p>
    <w:p w14:paraId="0FCC1932" w14:textId="5BB2387D" w:rsidR="003B1DDE" w:rsidRDefault="00FF4CC7">
      <w:pPr>
        <w:pStyle w:val="CommentText"/>
      </w:pPr>
      <w:r w:rsidRPr="1D229847">
        <w:t>Table 2.  is Occurrence levels for probability of occurrence of harm</w:t>
      </w:r>
    </w:p>
  </w:comment>
  <w:comment w:id="145" w:author="Ashley Cramer" w:date="2025-01-07T17:50:00Z" w:initials="AC">
    <w:p w14:paraId="16080C77" w14:textId="77777777" w:rsidR="00BB2AC5" w:rsidRDefault="00BB2AC5" w:rsidP="00BB2AC5">
      <w:pPr>
        <w:pStyle w:val="CommentText"/>
      </w:pPr>
      <w:r>
        <w:rPr>
          <w:rStyle w:val="CommentReference"/>
        </w:rPr>
        <w:annotationRef/>
      </w:r>
      <w:r>
        <w:t xml:space="preserve">Correct - is the redundance of occurrence what you are after. Could consider naming it: Probability of Occurrence of Harm Levels? </w:t>
      </w:r>
    </w:p>
  </w:comment>
  <w:comment w:id="147" w:author="sdewall@macrobiologics.com" w:date="2025-01-03T14:59:00Z" w:initials="sd">
    <w:p w14:paraId="4C221ECD" w14:textId="6E272D98" w:rsidR="003B1DDE" w:rsidRDefault="00FF4CC7">
      <w:pPr>
        <w:pStyle w:val="CommentText"/>
      </w:pPr>
      <w:r>
        <w:rPr>
          <w:rStyle w:val="CommentReference"/>
        </w:rPr>
        <w:annotationRef/>
      </w:r>
      <w:r w:rsidRPr="3DC08FD7">
        <w:t>Check if more accurate:</w:t>
      </w:r>
    </w:p>
    <w:p w14:paraId="1C5C270A" w14:textId="0732D6F5" w:rsidR="003B1DDE" w:rsidRDefault="003B1DDE">
      <w:pPr>
        <w:pStyle w:val="CommentText"/>
      </w:pPr>
    </w:p>
    <w:p w14:paraId="2A034D1B" w14:textId="6B3A9150" w:rsidR="003B1DDE" w:rsidRDefault="00FF4CC7">
      <w:pPr>
        <w:pStyle w:val="CommentText"/>
      </w:pPr>
      <w:r w:rsidRPr="3AB23A14">
        <w:t>Reference Appendix 5 for additional information, and for an example of the P1XP2 approach.</w:t>
      </w:r>
    </w:p>
  </w:comment>
  <w:comment w:id="148" w:author="Ashley Cramer" w:date="2025-01-07T17:52:00Z" w:initials="AC">
    <w:p w14:paraId="56BEF26B" w14:textId="77777777" w:rsidR="00140100" w:rsidRDefault="00140100" w:rsidP="00140100">
      <w:pPr>
        <w:pStyle w:val="CommentText"/>
      </w:pPr>
      <w:r>
        <w:rPr>
          <w:rStyle w:val="CommentReference"/>
        </w:rPr>
        <w:annotationRef/>
      </w:r>
      <w:r>
        <w:t>Sounds better!</w:t>
      </w:r>
    </w:p>
  </w:comment>
  <w:comment w:id="151" w:author="Ashley Cramer" w:date="2024-12-19T20:17:00Z" w:initials="AC">
    <w:p w14:paraId="1DE9C37E" w14:textId="3E6FE521" w:rsidR="00B33ED7" w:rsidRDefault="006733B9" w:rsidP="00B33ED7">
      <w:pPr>
        <w:pStyle w:val="CommentText"/>
      </w:pPr>
      <w:r>
        <w:rPr>
          <w:rStyle w:val="CommentReference"/>
        </w:rPr>
        <w:annotationRef/>
      </w:r>
      <w:r w:rsidR="00B33ED7">
        <w:rPr>
          <w:highlight w:val="yellow"/>
        </w:rPr>
        <w:t xml:space="preserve">It may be easiest to utilize the PHA to create the traceability matrix as it contains the layout of hazards &gt; hazardous situation &gt; harm. A few additional details are added to provide full traceability (e.g., unique identifier, source document, risk estimation, and risk acceptability). </w:t>
      </w:r>
    </w:p>
    <w:p w14:paraId="2BFD70F9" w14:textId="77777777" w:rsidR="00B33ED7" w:rsidRDefault="00B33ED7" w:rsidP="00B33ED7">
      <w:pPr>
        <w:pStyle w:val="CommentText"/>
      </w:pPr>
    </w:p>
    <w:p w14:paraId="6D828F1A" w14:textId="77777777" w:rsidR="00B33ED7" w:rsidRDefault="00B33ED7" w:rsidP="00B33ED7">
      <w:pPr>
        <w:pStyle w:val="CommentText"/>
      </w:pPr>
      <w:r>
        <w:rPr>
          <w:highlight w:val="yellow"/>
        </w:rPr>
        <w:t xml:space="preserve">I originally had this in the SOP but don’t think this needs to appear there but provides you with an idea of how traceability can be achieved. </w:t>
      </w:r>
    </w:p>
  </w:comment>
  <w:comment w:id="152" w:author="sdewall@macrobiologics.com" w:date="2025-01-03T15:05:00Z" w:initials="sd">
    <w:p w14:paraId="6E2F9B40" w14:textId="673A2A54" w:rsidR="003B1DDE" w:rsidRDefault="00FF4CC7">
      <w:pPr>
        <w:pStyle w:val="CommentText"/>
      </w:pPr>
      <w:r>
        <w:rPr>
          <w:rStyle w:val="CommentReference"/>
        </w:rPr>
        <w:annotationRef/>
      </w:r>
      <w:r w:rsidRPr="7C123685">
        <w:t>So here it sounds like a "Product risk assessment / system level risk assessment" is the same as a risk traceability matrix, and can be generated using a hazard analysis TMP-007?  Did I understand correctly?</w:t>
      </w:r>
    </w:p>
  </w:comment>
  <w:comment w:id="153" w:author="Ashley Cramer" w:date="2025-01-07T17:56:00Z" w:initials="AC">
    <w:p w14:paraId="56B7EC90" w14:textId="77777777" w:rsidR="00A62D7A" w:rsidRDefault="00A62D7A" w:rsidP="00A62D7A">
      <w:pPr>
        <w:pStyle w:val="CommentText"/>
      </w:pPr>
      <w:r>
        <w:rPr>
          <w:rStyle w:val="CommentReference"/>
        </w:rPr>
        <w:annotationRef/>
      </w:r>
      <w:r>
        <w:t>Yes, it should be able to. Depending on how the template is being formatted the hazard ID may be enough to provide traceability but if it’s unique you may want to add a column that links to the source document as well to better meet this.</w:t>
      </w:r>
    </w:p>
  </w:comment>
  <w:comment w:id="154" w:author="Ashley Cramer" w:date="2025-01-08T11:22:00Z" w:initials="AC">
    <w:p w14:paraId="4FFC1C10" w14:textId="77777777" w:rsidR="00F57668" w:rsidRDefault="00F57668" w:rsidP="00F57668">
      <w:pPr>
        <w:pStyle w:val="CommentText"/>
      </w:pPr>
      <w:r>
        <w:rPr>
          <w:rStyle w:val="CommentReference"/>
        </w:rPr>
        <w:annotationRef/>
      </w:r>
      <w:r>
        <w:t>Also - I forgot to mention I provided a template for an example of a PHA in the appendix.</w:t>
      </w:r>
    </w:p>
  </w:comment>
  <w:comment w:id="218" w:author="sdewall@macrobiologics.com" w:date="2025-01-03T17:24:00Z" w:initials="sd">
    <w:p w14:paraId="3F168439" w14:textId="76A27118" w:rsidR="003B1DDE" w:rsidRDefault="00FF4CC7">
      <w:pPr>
        <w:pStyle w:val="CommentText"/>
      </w:pPr>
      <w:r>
        <w:rPr>
          <w:rStyle w:val="CommentReference"/>
        </w:rPr>
        <w:annotationRef/>
      </w:r>
      <w:r w:rsidRPr="4687C6C8">
        <w:t>I chose "Product" over "System level" because it was listed first in the header 6.5.4.</w:t>
      </w:r>
    </w:p>
  </w:comment>
  <w:comment w:id="219" w:author="Ashley Cramer" w:date="2025-01-07T17:57:00Z" w:initials="AC">
    <w:p w14:paraId="66E19A6D" w14:textId="77777777" w:rsidR="00CE70E2" w:rsidRDefault="00CE70E2" w:rsidP="00CE70E2">
      <w:pPr>
        <w:pStyle w:val="CommentText"/>
      </w:pPr>
      <w:r>
        <w:rPr>
          <w:rStyle w:val="CommentReference"/>
        </w:rPr>
        <w:annotationRef/>
      </w:r>
      <w:r>
        <w:t>Sounds good, we can remove one if you have a preference, people will refer to them as different things - system level, product, risk traceability</w:t>
      </w:r>
    </w:p>
  </w:comment>
  <w:comment w:id="221" w:author="dgowenhuang@macrobiologics.com" w:date="2025-01-22T09:17:00Z" w:initials="dg">
    <w:p w14:paraId="487D6138" w14:textId="3CF6429A" w:rsidR="005A48C4" w:rsidRDefault="005A48C4">
      <w:pPr>
        <w:pStyle w:val="CommentText"/>
      </w:pPr>
      <w:r>
        <w:rPr>
          <w:rStyle w:val="CommentReference"/>
        </w:rPr>
        <w:annotationRef/>
      </w:r>
      <w:r w:rsidRPr="565EA20B">
        <w:t>Is it necessary that the RMP be executed before clinical use (i.e., Phase 1)? Is this something we can postpone to later phases of development or to commercialization?</w:t>
      </w:r>
    </w:p>
  </w:comment>
  <w:comment w:id="222" w:author="Ashley Cramer" w:date="2025-01-22T08:27:00Z" w:initials="AC">
    <w:p w14:paraId="6A8A2F51" w14:textId="77777777" w:rsidR="0076702D" w:rsidRDefault="0076702D" w:rsidP="0076702D">
      <w:pPr>
        <w:pStyle w:val="CommentText"/>
      </w:pPr>
      <w:r>
        <w:rPr>
          <w:rStyle w:val="CommentReference"/>
        </w:rPr>
        <w:annotationRef/>
      </w:r>
      <w:r>
        <w:t>Good catch, not to say you won’t be doing a review it won’t include some of the requirements that are production based.</w:t>
      </w:r>
    </w:p>
  </w:comment>
  <w:comment w:id="223" w:author="sdewall@macrobiologics.com" w:date="2025-01-03T17:36:00Z" w:initials="sd">
    <w:p w14:paraId="430DA47B" w14:textId="09285722" w:rsidR="003B1DDE" w:rsidRDefault="00FF4CC7">
      <w:pPr>
        <w:pStyle w:val="CommentText"/>
      </w:pPr>
      <w:r>
        <w:rPr>
          <w:rStyle w:val="CommentReference"/>
        </w:rPr>
        <w:annotationRef/>
      </w:r>
      <w:r w:rsidRPr="2FFF9BF0">
        <w:t>Edited for conciseness but might need work</w:t>
      </w:r>
    </w:p>
  </w:comment>
  <w:comment w:id="224" w:author="Ashley Cramer" w:date="2025-01-07T18:00:00Z" w:initials="AC">
    <w:p w14:paraId="18504D2E" w14:textId="77777777" w:rsidR="00B360EC" w:rsidRDefault="00B360EC" w:rsidP="00B360EC">
      <w:pPr>
        <w:pStyle w:val="CommentText"/>
      </w:pPr>
      <w:r>
        <w:rPr>
          <w:rStyle w:val="CommentReference"/>
        </w:rPr>
        <w:annotationRef/>
      </w:r>
      <w:r>
        <w:t>Just added to and an s on improvements and I think it has the same intent and is concise.</w:t>
      </w:r>
    </w:p>
  </w:comment>
  <w:comment w:id="225" w:author="sdewall@macrobiologics.com" w:date="2025-01-03T17:38:00Z" w:initials="sd">
    <w:p w14:paraId="65C622D9" w14:textId="2FF7892C" w:rsidR="003B1DDE" w:rsidRDefault="00FF4CC7">
      <w:pPr>
        <w:pStyle w:val="CommentText"/>
      </w:pPr>
      <w:r>
        <w:rPr>
          <w:rStyle w:val="CommentReference"/>
        </w:rPr>
        <w:annotationRef/>
      </w:r>
      <w:r w:rsidRPr="38021481">
        <w:t>Unclear on this sentence. Maybe it just needs to say:</w:t>
      </w:r>
    </w:p>
    <w:p w14:paraId="4EA22A49" w14:textId="45209282" w:rsidR="003B1DDE" w:rsidRDefault="003B1DDE">
      <w:pPr>
        <w:pStyle w:val="CommentText"/>
      </w:pPr>
    </w:p>
    <w:p w14:paraId="39EEF65F" w14:textId="7E856092" w:rsidR="003B1DDE" w:rsidRDefault="00FF4CC7">
      <w:pPr>
        <w:pStyle w:val="CommentText"/>
      </w:pPr>
      <w:r w:rsidRPr="78D68DD1">
        <w:t xml:space="preserve">Reference SOP-007 Purchasing controls for. . . </w:t>
      </w:r>
    </w:p>
  </w:comment>
  <w:comment w:id="226" w:author="Ashley Cramer" w:date="2025-01-07T18:02:00Z" w:initials="AC">
    <w:p w14:paraId="28836103" w14:textId="77777777" w:rsidR="009D0F96" w:rsidRDefault="009D0F96" w:rsidP="009D0F96">
      <w:pPr>
        <w:pStyle w:val="CommentText"/>
      </w:pPr>
      <w:r>
        <w:rPr>
          <w:rStyle w:val="CommentReference"/>
        </w:rPr>
        <w:annotationRef/>
      </w:r>
      <w:r>
        <w:t>Reference SOP-007 Purchasing controls for details on supplier management? ( could also state the risk-based approach Macro Biologics takes to supplier management?</w:t>
      </w:r>
    </w:p>
  </w:comment>
  <w:comment w:id="227" w:author="Ashley Cramer" w:date="2025-01-08T08:56:00Z" w:initials="AC">
    <w:p w14:paraId="6B1647F1" w14:textId="77777777" w:rsidR="00E97C31" w:rsidRDefault="00E97C31" w:rsidP="00E97C31">
      <w:pPr>
        <w:pStyle w:val="CommentText"/>
      </w:pPr>
      <w:r>
        <w:rPr>
          <w:rStyle w:val="CommentReference"/>
        </w:rPr>
        <w:annotationRef/>
      </w:r>
      <w:r>
        <w:t>Shorter sentence.</w:t>
      </w:r>
    </w:p>
  </w:comment>
  <w:comment w:id="228" w:author="sdewall@macrobiologics.com" w:date="2025-01-03T17:41:00Z" w:initials="sd">
    <w:p w14:paraId="09A2FFAB" w14:textId="37CF5C99" w:rsidR="003B1DDE" w:rsidRDefault="00FF4CC7">
      <w:pPr>
        <w:pStyle w:val="CommentText"/>
      </w:pPr>
      <w:r>
        <w:rPr>
          <w:rStyle w:val="CommentReference"/>
        </w:rPr>
        <w:annotationRef/>
      </w:r>
      <w:r w:rsidRPr="5FD35768">
        <w:t>As always, please check for accuracy. Trying to make more concise to my understanding</w:t>
      </w:r>
    </w:p>
  </w:comment>
  <w:comment w:id="229" w:author="Ashley Cramer" w:date="2025-01-07T18:03:00Z" w:initials="AC">
    <w:p w14:paraId="6B167315" w14:textId="77777777" w:rsidR="006A16A2" w:rsidRDefault="006A16A2" w:rsidP="006A16A2">
      <w:pPr>
        <w:pStyle w:val="CommentText"/>
      </w:pPr>
      <w:r>
        <w:rPr>
          <w:rStyle w:val="CommentReference"/>
        </w:rPr>
        <w:annotationRef/>
      </w:r>
      <w:r>
        <w:t>Yep, they look good, appreciate you making these more concise!</w:t>
      </w:r>
    </w:p>
  </w:comment>
  <w:comment w:id="230" w:author="Ashley Cramer" w:date="2024-12-03T07:54:00Z" w:initials="AC">
    <w:p w14:paraId="27E40C26" w14:textId="7753BBF6" w:rsidR="00050DAD" w:rsidRDefault="0064639C" w:rsidP="00050DAD">
      <w:pPr>
        <w:pStyle w:val="CommentText"/>
      </w:pPr>
      <w:r>
        <w:rPr>
          <w:rStyle w:val="CommentReference"/>
        </w:rPr>
        <w:annotationRef/>
      </w:r>
      <w:r w:rsidR="00050DAD">
        <w:t xml:space="preserve">I don’t think we need to include this here, but it depends on whether you choose to explicitly state it’s out of scope of your QS. With the as applicable this is fine to leave in here. </w:t>
      </w:r>
    </w:p>
  </w:comment>
  <w:comment w:id="231" w:author="sdewall@macrobiologics.com" w:date="2025-01-06T12:14:00Z" w:initials="sd">
    <w:p w14:paraId="49F438CC" w14:textId="30B2E244" w:rsidR="003B1DDE" w:rsidRDefault="00FF4CC7">
      <w:pPr>
        <w:pStyle w:val="CommentText"/>
      </w:pPr>
      <w:r>
        <w:rPr>
          <w:rStyle w:val="CommentReference"/>
        </w:rPr>
        <w:annotationRef/>
      </w:r>
      <w:r w:rsidRPr="7B8A65DE">
        <w:t>Does "this" mean any changes made to the Risk Management process (per paragraph above)?</w:t>
      </w:r>
    </w:p>
  </w:comment>
  <w:comment w:id="232" w:author="Ashley Cramer" w:date="2025-01-07T18:10:00Z" w:initials="AC">
    <w:p w14:paraId="0AF27B25" w14:textId="77777777" w:rsidR="0014368F" w:rsidRDefault="0014368F" w:rsidP="0014368F">
      <w:pPr>
        <w:pStyle w:val="CommentText"/>
      </w:pPr>
      <w:r>
        <w:rPr>
          <w:rStyle w:val="CommentReference"/>
        </w:rPr>
        <w:annotationRef/>
      </w:r>
      <w:r>
        <w:t>Let’s discuss to make sure I’m understanding correctly.</w:t>
      </w:r>
    </w:p>
    <w:p w14:paraId="136B0393" w14:textId="77777777" w:rsidR="0014368F" w:rsidRDefault="0014368F" w:rsidP="0014368F">
      <w:pPr>
        <w:pStyle w:val="CommentText"/>
      </w:pPr>
    </w:p>
    <w:p w14:paraId="0B74DCAC" w14:textId="77777777" w:rsidR="0014368F" w:rsidRDefault="0014368F" w:rsidP="0014368F">
      <w:pPr>
        <w:pStyle w:val="CommentText"/>
        <w:numPr>
          <w:ilvl w:val="0"/>
          <w:numId w:val="21"/>
        </w:numPr>
      </w:pPr>
      <w:r>
        <w:t xml:space="preserve">Changes to this process could impact your product and/or product specific documentation. This would require an evaluation when making changes to the process to understand the impacts the updates have. Depending on what some of the changes are they might not be applicable to a product depending on the lifecycle phase or a justification might be able to be made as to why it’s not applicable. </w:t>
      </w:r>
    </w:p>
    <w:p w14:paraId="73D585C1" w14:textId="77777777" w:rsidR="0014368F" w:rsidRDefault="0014368F" w:rsidP="0014368F">
      <w:pPr>
        <w:pStyle w:val="CommentText"/>
        <w:numPr>
          <w:ilvl w:val="0"/>
          <w:numId w:val="21"/>
        </w:numPr>
      </w:pPr>
      <w:r>
        <w:t xml:space="preserve">The procedure is written in a way that the RMP details most of the requirements for a product so that should minimize updates that are made due to continuous improvement efforts. </w:t>
      </w:r>
    </w:p>
  </w:comment>
  <w:comment w:id="235" w:author="Ashley Cramer" w:date="2024-12-19T20:10:00Z" w:initials="AC">
    <w:p w14:paraId="36DA8D5B" w14:textId="16FB03CB" w:rsidR="00B54AB7" w:rsidRDefault="00B54AB7" w:rsidP="00B54AB7">
      <w:pPr>
        <w:pStyle w:val="CommentText"/>
      </w:pPr>
      <w:r>
        <w:rPr>
          <w:rStyle w:val="CommentReference"/>
        </w:rPr>
        <w:annotationRef/>
      </w:r>
      <w:r>
        <w:t>Included this to stress the importance of going back to risk if there are changes to the design, could remove this.</w:t>
      </w:r>
    </w:p>
  </w:comment>
  <w:comment w:id="236" w:author="sdewall@macrobiologics.com" w:date="2025-01-06T12:17:00Z" w:initials="sd">
    <w:p w14:paraId="655C4090" w14:textId="364DC0C6" w:rsidR="003B1DDE" w:rsidRDefault="00FF4CC7">
      <w:pPr>
        <w:pStyle w:val="CommentText"/>
      </w:pPr>
      <w:r>
        <w:rPr>
          <w:rStyle w:val="CommentReference"/>
        </w:rPr>
        <w:annotationRef/>
      </w:r>
      <w:r w:rsidRPr="1B163592">
        <w:t>Could say "especially if design changes are made"? I'm okay with either</w:t>
      </w:r>
    </w:p>
  </w:comment>
  <w:comment w:id="237" w:author="Ashley Cramer" w:date="2025-01-07T18:11:00Z" w:initials="AC">
    <w:p w14:paraId="75FD669D" w14:textId="77777777" w:rsidR="00E66753" w:rsidRDefault="00E66753" w:rsidP="00E66753">
      <w:pPr>
        <w:pStyle w:val="CommentText"/>
      </w:pPr>
      <w:r>
        <w:rPr>
          <w:rStyle w:val="CommentReference"/>
        </w:rPr>
        <w:annotationRef/>
      </w:r>
      <w:r>
        <w:t>That works.</w:t>
      </w:r>
    </w:p>
  </w:comment>
  <w:comment w:id="239" w:author="sdewall@macrobiologics.com" w:date="2025-01-06T12:19:00Z" w:initials="sd">
    <w:p w14:paraId="2DD5FE05" w14:textId="6F487BA1" w:rsidR="009D3E3B" w:rsidRDefault="009D3E3B">
      <w:pPr>
        <w:pStyle w:val="CommentText"/>
      </w:pPr>
      <w:r>
        <w:rPr>
          <w:rStyle w:val="CommentReference"/>
        </w:rPr>
        <w:annotationRef/>
      </w:r>
      <w:r w:rsidRPr="1BD2DA20">
        <w:t>Recommend making the table consistent: either grouping per category or having a list within each category</w:t>
      </w:r>
    </w:p>
  </w:comment>
  <w:comment w:id="240" w:author="Ashley Cramer" w:date="2025-01-07T18:21:00Z" w:initials="AC">
    <w:p w14:paraId="100ABF48" w14:textId="77777777" w:rsidR="009D3E3B" w:rsidRDefault="009D3E3B" w:rsidP="00BE130E">
      <w:pPr>
        <w:pStyle w:val="CommentText"/>
      </w:pPr>
      <w:r>
        <w:rPr>
          <w:rStyle w:val="CommentReference"/>
        </w:rPr>
        <w:annotationRef/>
      </w:r>
      <w:r>
        <w:t>Brian recently mentioned that he didn’t think this column is needed, especially as risk management category is not described. If we keep this I’d probably rename it to his point.</w:t>
      </w:r>
    </w:p>
    <w:p w14:paraId="0758F325" w14:textId="77777777" w:rsidR="009D3E3B" w:rsidRDefault="009D3E3B" w:rsidP="00BE130E">
      <w:pPr>
        <w:pStyle w:val="CommentText"/>
      </w:pPr>
    </w:p>
    <w:p w14:paraId="7A747894" w14:textId="77777777" w:rsidR="009D3E3B" w:rsidRDefault="009D3E3B" w:rsidP="00BE130E">
      <w:pPr>
        <w:pStyle w:val="CommentText"/>
      </w:pPr>
      <w:r>
        <w:t>I added this column for a compliance check to show you are consistent with the expectations set forth in ICH Q9 and ISO 14971, I agree it’s not needed but having a table with a single column didn’t make sense. Similar to the HFE procedure I was going to try to line this up with the timing of Design Control phases, but have since left those to that procedure. Happy to just make this a list and you can have this table for reference.</w:t>
      </w:r>
    </w:p>
    <w:p w14:paraId="6142B110" w14:textId="77777777" w:rsidR="009D3E3B" w:rsidRDefault="009D3E3B" w:rsidP="00BE130E">
      <w:pPr>
        <w:pStyle w:val="CommentText"/>
      </w:pPr>
    </w:p>
    <w:p w14:paraId="3F408401" w14:textId="77777777" w:rsidR="009D3E3B" w:rsidRDefault="009D3E3B" w:rsidP="00BE130E">
      <w:pPr>
        <w:pStyle w:val="CommentText"/>
      </w:pPr>
      <w:r>
        <w:t>In the future you could add this to an appendix and include minimum required approvers for each deliverable as well.</w:t>
      </w:r>
    </w:p>
  </w:comment>
  <w:comment w:id="241" w:author="Ashley Cramer" w:date="2025-01-08T11:23:00Z" w:initials="AC">
    <w:p w14:paraId="2A182925" w14:textId="77777777" w:rsidR="00CC7BE5" w:rsidRDefault="00CC7BE5" w:rsidP="00CC7BE5">
      <w:pPr>
        <w:pStyle w:val="CommentText"/>
      </w:pPr>
      <w:r>
        <w:rPr>
          <w:rStyle w:val="CommentReference"/>
        </w:rPr>
        <w:annotationRef/>
      </w:r>
      <w:r>
        <w:t xml:space="preserve">See updates, does this work? Or would you prefer the deliverables grouped and bulleted?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ED6C41" w15:done="1"/>
  <w15:commentEx w15:paraId="540141B2" w15:paraIdParent="65ED6C41" w15:done="1"/>
  <w15:commentEx w15:paraId="541F8896" w15:done="1"/>
  <w15:commentEx w15:paraId="160DDEB9" w15:paraIdParent="541F8896" w15:done="1"/>
  <w15:commentEx w15:paraId="0D601465" w15:done="1"/>
  <w15:commentEx w15:paraId="49970B60" w15:done="1"/>
  <w15:commentEx w15:paraId="3EDBD3FC" w15:done="1"/>
  <w15:commentEx w15:paraId="60693A0E" w15:paraIdParent="3EDBD3FC" w15:done="1"/>
  <w15:commentEx w15:paraId="1E1EB73C" w15:paraIdParent="3EDBD3FC" w15:done="1"/>
  <w15:commentEx w15:paraId="09F5701B" w15:done="0"/>
  <w15:commentEx w15:paraId="63BDA125" w15:paraIdParent="09F5701B" w15:done="0"/>
  <w15:commentEx w15:paraId="3BEB94EB" w15:done="1"/>
  <w15:commentEx w15:paraId="00017528" w15:done="1"/>
  <w15:commentEx w15:paraId="5092CAD1" w15:paraIdParent="00017528" w15:done="1"/>
  <w15:commentEx w15:paraId="0750474E" w15:paraIdParent="00017528" w15:done="1"/>
  <w15:commentEx w15:paraId="06639386" w15:done="1"/>
  <w15:commentEx w15:paraId="5CC4242F" w15:done="0"/>
  <w15:commentEx w15:paraId="793A70CD" w15:paraIdParent="5CC4242F" w15:done="0"/>
  <w15:commentEx w15:paraId="061C5566" w15:done="0"/>
  <w15:commentEx w15:paraId="48E413C0" w15:paraIdParent="061C5566" w15:done="0"/>
  <w15:commentEx w15:paraId="67C5EBA3" w15:done="0"/>
  <w15:commentEx w15:paraId="790F6674" w15:paraIdParent="67C5EBA3" w15:done="0"/>
  <w15:commentEx w15:paraId="5625C6FB" w15:done="1"/>
  <w15:commentEx w15:paraId="3E7FF97C" w15:done="0"/>
  <w15:commentEx w15:paraId="3AF8A195" w15:paraIdParent="3E7FF97C" w15:done="0"/>
  <w15:commentEx w15:paraId="021A667B" w15:done="0"/>
  <w15:commentEx w15:paraId="5A2957AD" w15:paraIdParent="021A667B" w15:done="0"/>
  <w15:commentEx w15:paraId="26F4158F" w15:done="1"/>
  <w15:commentEx w15:paraId="74518609" w15:paraIdParent="26F4158F" w15:done="1"/>
  <w15:commentEx w15:paraId="45FACD37" w15:done="1"/>
  <w15:commentEx w15:paraId="08ADE502" w15:paraIdParent="45FACD37" w15:done="1"/>
  <w15:commentEx w15:paraId="5ACA15AB" w15:done="1"/>
  <w15:commentEx w15:paraId="5BA6C132" w15:paraIdParent="5ACA15AB" w15:done="1"/>
  <w15:commentEx w15:paraId="0DB8FFCE" w15:done="1"/>
  <w15:commentEx w15:paraId="0FEF34C2" w15:paraIdParent="0DB8FFCE" w15:done="1"/>
  <w15:commentEx w15:paraId="29B53B2A" w15:done="1"/>
  <w15:commentEx w15:paraId="4A18358D" w15:paraIdParent="29B53B2A" w15:done="1"/>
  <w15:commentEx w15:paraId="22CDB045" w15:paraIdParent="29B53B2A" w15:done="1"/>
  <w15:commentEx w15:paraId="5EE583E3" w15:done="1"/>
  <w15:commentEx w15:paraId="74C6A772" w15:paraIdParent="5EE583E3" w15:done="1"/>
  <w15:commentEx w15:paraId="2FA24D74" w15:paraIdParent="5EE583E3" w15:done="1"/>
  <w15:commentEx w15:paraId="6F6FF7DE" w15:done="1"/>
  <w15:commentEx w15:paraId="16F1D128" w15:paraIdParent="6F6FF7DE" w15:done="1"/>
  <w15:commentEx w15:paraId="7D1F093B" w15:paraIdParent="6F6FF7DE" w15:done="1"/>
  <w15:commentEx w15:paraId="3589CE33" w15:paraIdParent="6F6FF7DE" w15:done="1"/>
  <w15:commentEx w15:paraId="7F31530B" w15:paraIdParent="6F6FF7DE" w15:done="1"/>
  <w15:commentEx w15:paraId="1509F128" w15:done="1"/>
  <w15:commentEx w15:paraId="0DC2EB35" w15:done="1"/>
  <w15:commentEx w15:paraId="100A5CB0" w15:paraIdParent="0DC2EB35" w15:done="1"/>
  <w15:commentEx w15:paraId="5EC50D46" w15:done="1"/>
  <w15:commentEx w15:paraId="7101BB4F" w15:paraIdParent="5EC50D46" w15:done="1"/>
  <w15:commentEx w15:paraId="20C3BD67" w15:done="1"/>
  <w15:commentEx w15:paraId="09FA82C8" w15:paraIdParent="20C3BD67" w15:done="1"/>
  <w15:commentEx w15:paraId="1EFD4093" w15:paraIdParent="20C3BD67" w15:done="1"/>
  <w15:commentEx w15:paraId="0FCC1932" w15:done="1"/>
  <w15:commentEx w15:paraId="16080C77" w15:paraIdParent="0FCC1932" w15:done="1"/>
  <w15:commentEx w15:paraId="2A034D1B" w15:done="1"/>
  <w15:commentEx w15:paraId="56BEF26B" w15:paraIdParent="2A034D1B" w15:done="1"/>
  <w15:commentEx w15:paraId="6D828F1A" w15:done="1"/>
  <w15:commentEx w15:paraId="6E2F9B40" w15:done="1"/>
  <w15:commentEx w15:paraId="56B7EC90" w15:paraIdParent="6E2F9B40" w15:done="1"/>
  <w15:commentEx w15:paraId="4FFC1C10" w15:paraIdParent="6E2F9B40" w15:done="1"/>
  <w15:commentEx w15:paraId="3F168439" w15:done="1"/>
  <w15:commentEx w15:paraId="66E19A6D" w15:paraIdParent="3F168439" w15:done="1"/>
  <w15:commentEx w15:paraId="487D6138" w15:done="1"/>
  <w15:commentEx w15:paraId="6A8A2F51" w15:paraIdParent="487D6138" w15:done="1"/>
  <w15:commentEx w15:paraId="430DA47B" w15:done="1"/>
  <w15:commentEx w15:paraId="18504D2E" w15:paraIdParent="430DA47B" w15:done="1"/>
  <w15:commentEx w15:paraId="39EEF65F" w15:done="1"/>
  <w15:commentEx w15:paraId="28836103" w15:paraIdParent="39EEF65F" w15:done="1"/>
  <w15:commentEx w15:paraId="6B1647F1" w15:paraIdParent="39EEF65F" w15:done="1"/>
  <w15:commentEx w15:paraId="09A2FFAB" w15:done="1"/>
  <w15:commentEx w15:paraId="6B167315" w15:paraIdParent="09A2FFAB" w15:done="1"/>
  <w15:commentEx w15:paraId="27E40C26" w15:done="1"/>
  <w15:commentEx w15:paraId="49F438CC" w15:done="1"/>
  <w15:commentEx w15:paraId="73D585C1" w15:paraIdParent="49F438CC" w15:done="1"/>
  <w15:commentEx w15:paraId="36DA8D5B" w15:done="1"/>
  <w15:commentEx w15:paraId="655C4090" w15:paraIdParent="36DA8D5B" w15:done="1"/>
  <w15:commentEx w15:paraId="75FD669D" w15:paraIdParent="36DA8D5B" w15:done="1"/>
  <w15:commentEx w15:paraId="2DD5FE05" w15:done="1"/>
  <w15:commentEx w15:paraId="3F408401" w15:paraIdParent="2DD5FE05" w15:done="1"/>
  <w15:commentEx w15:paraId="2A182925" w15:paraIdParent="2DD5FE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247026" w16cex:dateUtc="2025-01-11T00:50:00Z"/>
  <w16cex:commentExtensible w16cex:durableId="01B7747A" w16cex:dateUtc="2025-01-13T00:44:00Z"/>
  <w16cex:commentExtensible w16cex:durableId="4403D4E6" w16cex:dateUtc="2025-01-11T00:51:00Z"/>
  <w16cex:commentExtensible w16cex:durableId="6919FB6C" w16cex:dateUtc="2025-01-13T00:45:00Z"/>
  <w16cex:commentExtensible w16cex:durableId="5983EA56" w16cex:dateUtc="2025-01-22T15:35:00Z"/>
  <w16cex:commentExtensible w16cex:durableId="7AB2FB29" w16cex:dateUtc="2025-01-11T00:52:00Z"/>
  <w16cex:commentExtensible w16cex:durableId="37D08A61" w16cex:dateUtc="2024-11-26T18:01:00Z"/>
  <w16cex:commentExtensible w16cex:durableId="0663209F" w16cex:dateUtc="2025-01-03T20:53:00Z"/>
  <w16cex:commentExtensible w16cex:durableId="54D66C9D" w16cex:dateUtc="2025-01-08T01:32:00Z"/>
  <w16cex:commentExtensible w16cex:durableId="52C4EEF8" w16cex:dateUtc="2025-01-10T19:57:00Z"/>
  <w16cex:commentExtensible w16cex:durableId="72942AE6" w16cex:dateUtc="2025-01-13T00:48:00Z"/>
  <w16cex:commentExtensible w16cex:durableId="1FFCD875" w16cex:dateUtc="2025-01-10T19:59:00Z">
    <w16cex:extLst>
      <w16:ext w16:uri="{CE6994B0-6A32-4C9F-8C6B-6E91EDA988CE}">
        <cr:reactions xmlns:cr="http://schemas.microsoft.com/office/comments/2020/reactions">
          <cr:reaction reactionType="1">
            <cr:reactionInfo dateUtc="2025-01-13T00:48:11Z">
              <cr:user userId="S::acramer@suttonscreek.com::ba9d1c34-819a-4891-a223-70387b61bf89" userProvider="AD" userName="Ashley Cramer"/>
            </cr:reactionInfo>
          </cr:reaction>
        </cr:reactions>
      </w16:ext>
    </w16cex:extLst>
  </w16cex:commentExtensible>
  <w16cex:commentExtensible w16cex:durableId="6055C27C" w16cex:dateUtc="2025-01-03T20:52:00Z"/>
  <w16cex:commentExtensible w16cex:durableId="53DCC733" w16cex:dateUtc="2025-01-08T01:35:00Z"/>
  <w16cex:commentExtensible w16cex:durableId="6E36961C" w16cex:dateUtc="2025-01-08T16:43:00Z"/>
  <w16cex:commentExtensible w16cex:durableId="1B117A52" w16cex:dateUtc="2025-01-10T20:01:00Z"/>
  <w16cex:commentExtensible w16cex:durableId="4C0F49B1" w16cex:dateUtc="2025-01-10T20:34:00Z"/>
  <w16cex:commentExtensible w16cex:durableId="7AB1751D" w16cex:dateUtc="2025-01-13T00:54:00Z"/>
  <w16cex:commentExtensible w16cex:durableId="4704381B" w16cex:dateUtc="2025-01-10T20:36:00Z"/>
  <w16cex:commentExtensible w16cex:durableId="48C14882" w16cex:dateUtc="2025-01-13T00:58:00Z"/>
  <w16cex:commentExtensible w16cex:durableId="451077A1" w16cex:dateUtc="2025-01-10T20:38:00Z"/>
  <w16cex:commentExtensible w16cex:durableId="77B739A0" w16cex:dateUtc="2025-01-13T00:59:00Z"/>
  <w16cex:commentExtensible w16cex:durableId="6DC53847" w16cex:dateUtc="2025-01-10T21:16:00Z">
    <w16cex:extLst>
      <w16:ext w16:uri="{CE6994B0-6A32-4C9F-8C6B-6E91EDA988CE}">
        <cr:reactions xmlns:cr="http://schemas.microsoft.com/office/comments/2020/reactions">
          <cr:reaction reactionType="1">
            <cr:reactionInfo dateUtc="2025-01-13T01:00:27Z">
              <cr:user userId="S::acramer@suttonscreek.com::ba9d1c34-819a-4891-a223-70387b61bf89" userProvider="AD" userName="Ashley Cramer"/>
            </cr:reactionInfo>
          </cr:reaction>
        </cr:reactions>
      </w16:ext>
    </w16cex:extLst>
  </w16cex:commentExtensible>
  <w16cex:commentExtensible w16cex:durableId="5228E139" w16cex:dateUtc="2025-01-10T20:45:00Z"/>
  <w16cex:commentExtensible w16cex:durableId="05073661" w16cex:dateUtc="2025-01-13T01:03:00Z"/>
  <w16cex:commentExtensible w16cex:durableId="68BE6BAE" w16cex:dateUtc="2025-01-10T21:08:00Z"/>
  <w16cex:commentExtensible w16cex:durableId="2C597834" w16cex:dateUtc="2025-01-13T01:06:00Z"/>
  <w16cex:commentExtensible w16cex:durableId="20F146FC" w16cex:dateUtc="2025-01-10T21:12:00Z">
    <w16cex:extLst>
      <w16:ext w16:uri="{CE6994B0-6A32-4C9F-8C6B-6E91EDA988CE}">
        <cr:reactions xmlns:cr="http://schemas.microsoft.com/office/comments/2020/reactions">
          <cr:reaction reactionType="1">
            <cr:reactionInfo dateUtc="2025-01-13T01:06:33Z">
              <cr:user userId="S::acramer@suttonscreek.com::ba9d1c34-819a-4891-a223-70387b61bf89" userProvider="AD" userName="Ashley Cramer"/>
            </cr:reactionInfo>
          </cr:reaction>
        </cr:reactions>
      </w16:ext>
    </w16cex:extLst>
  </w16cex:commentExtensible>
  <w16cex:commentExtensible w16cex:durableId="7E3443AD" w16cex:dateUtc="2025-01-13T01:07:00Z"/>
  <w16cex:commentExtensible w16cex:durableId="7DCF328F" w16cex:dateUtc="2025-01-11T00:29:00Z">
    <w16cex:extLst>
      <w16:ext w16:uri="{CE6994B0-6A32-4C9F-8C6B-6E91EDA988CE}">
        <cr:reactions xmlns:cr="http://schemas.microsoft.com/office/comments/2020/reactions">
          <cr:reaction reactionType="1">
            <cr:reactionInfo dateUtc="2025-01-13T01:07:38Z">
              <cr:user userId="S::acramer@suttonscreek.com::ba9d1c34-819a-4891-a223-70387b61bf89" userProvider="AD" userName="Ashley Cramer"/>
            </cr:reactionInfo>
          </cr:reaction>
        </cr:reactions>
      </w16:ext>
    </w16cex:extLst>
  </w16cex:commentExtensible>
  <w16cex:commentExtensible w16cex:durableId="337A6F2F" w16cex:dateUtc="2025-01-13T01:08:00Z"/>
  <w16cex:commentExtensible w16cex:durableId="09DF9C64" w16cex:dateUtc="2025-01-11T00:32:00Z"/>
  <w16cex:commentExtensible w16cex:durableId="39760487" w16cex:dateUtc="2025-01-13T01:11:00Z"/>
  <w16cex:commentExtensible w16cex:durableId="3B7369D6" w16cex:dateUtc="2024-12-20T01:20:00Z">
    <w16cex:extLst>
      <w16:ext w16:uri="{CE6994B0-6A32-4C9F-8C6B-6E91EDA988CE}">
        <cr:reactions xmlns:cr="http://schemas.microsoft.com/office/comments/2020/reactions">
          <cr:reaction reactionType="1">
            <cr:reactionInfo dateUtc="2025-01-03T20:53:42Z">
              <cr:user userId="S::urn:spo:guest#sdewall@macrobiologics.com::" userProvider="AD" userName="sdewall@macrobiologics.com"/>
            </cr:reactionInfo>
          </cr:reaction>
        </cr:reactions>
      </w16:ext>
    </w16cex:extLst>
  </w16cex:commentExtensible>
  <w16cex:commentExtensible w16cex:durableId="09884D1F" w16cex:dateUtc="2025-01-03T20:54:00Z">
    <w16cex:extLst>
      <w16:ext w16:uri="{CE6994B0-6A32-4C9F-8C6B-6E91EDA988CE}">
        <cr:reactions xmlns:cr="http://schemas.microsoft.com/office/comments/2020/reactions">
          <cr:reaction reactionType="1">
            <cr:reactionInfo dateUtc="2025-01-08T01:35:45Z">
              <cr:user userId="S::acramer@suttonscreek.com::ba9d1c34-819a-4891-a223-70387b61bf89" userProvider="AD" userName="Ashley Cramer"/>
            </cr:reactionInfo>
          </cr:reaction>
        </cr:reactions>
      </w16:ext>
    </w16cex:extLst>
  </w16cex:commentExtensible>
  <w16cex:commentExtensible w16cex:durableId="32F68E4F" w16cex:dateUtc="2024-12-20T01:20:00Z"/>
  <w16cex:commentExtensible w16cex:durableId="5CBCE4F1" w16cex:dateUtc="2025-01-06T19:23:00Z">
    <w16cex:extLst>
      <w16:ext w16:uri="{CE6994B0-6A32-4C9F-8C6B-6E91EDA988CE}">
        <cr:reactions xmlns:cr="http://schemas.microsoft.com/office/comments/2020/reactions">
          <cr:reaction reactionType="1">
            <cr:reactionInfo dateUtc="2025-01-08T02:54:49Z">
              <cr:user userId="S::acramer@suttonscreek.com::ba9d1c34-819a-4891-a223-70387b61bf89" userProvider="AD" userName="Ashley Cramer"/>
            </cr:reactionInfo>
          </cr:reaction>
        </cr:reactions>
      </w16:ext>
    </w16cex:extLst>
  </w16cex:commentExtensible>
  <w16cex:commentExtensible w16cex:durableId="0CF4FFB6" w16cex:dateUtc="2025-01-08T02:55:00Z"/>
  <w16cex:commentExtensible w16cex:durableId="2541EDE4" w16cex:dateUtc="2025-01-03T21:02:00Z"/>
  <w16cex:commentExtensible w16cex:durableId="1A24912D" w16cex:dateUtc="2025-01-08T01:37:00Z"/>
  <w16cex:commentExtensible w16cex:durableId="77154B40" w16cex:dateUtc="2025-01-08T16:43:00Z"/>
  <w16cex:commentExtensible w16cex:durableId="6E2EB1E3" w16cex:dateUtc="2024-12-02T01:24:00Z"/>
  <w16cex:commentExtensible w16cex:durableId="77BD051A" w16cex:dateUtc="2024-12-20T01:49:00Z">
    <w16cex:extLst>
      <w16:ext w16:uri="{CE6994B0-6A32-4C9F-8C6B-6E91EDA988CE}">
        <cr:reactions xmlns:cr="http://schemas.microsoft.com/office/comments/2020/reactions">
          <cr:reaction reactionType="1">
            <cr:reactionInfo dateUtc="2025-01-03T21:11:41Z">
              <cr:user userId="S::urn:spo:guest#sdewall@macrobiologics.com::" userProvider="AD" userName="sdewall@macrobiologics.com"/>
            </cr:reactionInfo>
          </cr:reaction>
        </cr:reactions>
      </w16:ext>
    </w16cex:extLst>
  </w16cex:commentExtensible>
  <w16cex:commentExtensible w16cex:durableId="660F2B6F" w16cex:dateUtc="2025-01-03T21:13:00Z"/>
  <w16cex:commentExtensible w16cex:durableId="458F3292" w16cex:dateUtc="2025-01-08T02:58:00Z"/>
  <w16cex:commentExtensible w16cex:durableId="1501926D" w16cex:dateUtc="2025-01-08T18:38:00Z"/>
  <w16cex:commentExtensible w16cex:durableId="780B6FB3" w16cex:dateUtc="2025-01-03T21:21:00Z">
    <w16cex:extLst>
      <w16:ext w16:uri="{CE6994B0-6A32-4C9F-8C6B-6E91EDA988CE}">
        <cr:reactions xmlns:cr="http://schemas.microsoft.com/office/comments/2020/reactions">
          <cr:reaction reactionType="1">
            <cr:reactionInfo dateUtc="2025-01-08T01:37:51Z">
              <cr:user userId="S::acramer@suttonscreek.com::ba9d1c34-819a-4891-a223-70387b61bf89" userProvider="AD" userName="Ashley Cramer"/>
            </cr:reactionInfo>
          </cr:reaction>
        </cr:reactions>
      </w16:ext>
    </w16cex:extLst>
  </w16cex:commentExtensible>
  <w16cex:commentExtensible w16cex:durableId="5C855085" w16cex:dateUtc="2025-01-04T00:14:00Z"/>
  <w16cex:commentExtensible w16cex:durableId="41803C58" w16cex:dateUtc="2025-01-08T02:52:00Z"/>
  <w16cex:commentExtensible w16cex:durableId="61BFD028" w16cex:dateUtc="2025-01-04T00:15:00Z"/>
  <w16cex:commentExtensible w16cex:durableId="2AA504CB" w16cex:dateUtc="2025-01-08T01:43:00Z"/>
  <w16cex:commentExtensible w16cex:durableId="424BF698" w16cex:dateUtc="2025-01-04T00:16:00Z"/>
  <w16cex:commentExtensible w16cex:durableId="2A24545B" w16cex:dateUtc="2025-01-08T01:44:00Z"/>
  <w16cex:commentExtensible w16cex:durableId="3A4E406E" w16cex:dateUtc="2025-01-08T01:45:00Z"/>
  <w16cex:commentExtensible w16cex:durableId="03799D8C" w16cex:dateUtc="2025-01-03T21:56:00Z"/>
  <w16cex:commentExtensible w16cex:durableId="207A2DA5" w16cex:dateUtc="2025-01-08T01:50:00Z"/>
  <w16cex:commentExtensible w16cex:durableId="61641327" w16cex:dateUtc="2025-01-03T21:59:00Z"/>
  <w16cex:commentExtensible w16cex:durableId="4217BC06" w16cex:dateUtc="2025-01-08T01:52:00Z"/>
  <w16cex:commentExtensible w16cex:durableId="5A632E7E" w16cex:dateUtc="2024-12-20T04:17:00Z"/>
  <w16cex:commentExtensible w16cex:durableId="7EE1712B" w16cex:dateUtc="2025-01-03T22:05:00Z"/>
  <w16cex:commentExtensible w16cex:durableId="22955900" w16cex:dateUtc="2025-01-08T01:56:00Z"/>
  <w16cex:commentExtensible w16cex:durableId="21A7A2A4" w16cex:dateUtc="2025-01-08T19:22:00Z"/>
  <w16cex:commentExtensible w16cex:durableId="047097E6" w16cex:dateUtc="2025-01-04T00:24:00Z"/>
  <w16cex:commentExtensible w16cex:durableId="36315372" w16cex:dateUtc="2025-01-08T01:57:00Z"/>
  <w16cex:commentExtensible w16cex:durableId="29B001B0" w16cex:dateUtc="2025-01-22T16:17:00Z"/>
  <w16cex:commentExtensible w16cex:durableId="0502D638" w16cex:dateUtc="2025-01-22T16:27:00Z"/>
  <w16cex:commentExtensible w16cex:durableId="3B54B291" w16cex:dateUtc="2025-01-04T00:36:00Z"/>
  <w16cex:commentExtensible w16cex:durableId="67BD860E" w16cex:dateUtc="2025-01-08T02:00:00Z"/>
  <w16cex:commentExtensible w16cex:durableId="428FC74C" w16cex:dateUtc="2025-01-04T00:38:00Z"/>
  <w16cex:commentExtensible w16cex:durableId="4BF5E22B" w16cex:dateUtc="2025-01-08T02:02:00Z"/>
  <w16cex:commentExtensible w16cex:durableId="2E675338" w16cex:dateUtc="2025-01-08T16:56:00Z"/>
  <w16cex:commentExtensible w16cex:durableId="07249D44" w16cex:dateUtc="2025-01-04T00:41:00Z"/>
  <w16cex:commentExtensible w16cex:durableId="00DF602D" w16cex:dateUtc="2025-01-08T02:03:00Z"/>
  <w16cex:commentExtensible w16cex:durableId="7AAE4C30" w16cex:dateUtc="2024-12-03T15:54:00Z"/>
  <w16cex:commentExtensible w16cex:durableId="503F45D6" w16cex:dateUtc="2025-01-06T19:14:00Z"/>
  <w16cex:commentExtensible w16cex:durableId="661EF7FF" w16cex:dateUtc="2025-01-08T02:10:00Z"/>
  <w16cex:commentExtensible w16cex:durableId="063D380B" w16cex:dateUtc="2024-12-20T04:10:00Z"/>
  <w16cex:commentExtensible w16cex:durableId="09633182" w16cex:dateUtc="2025-01-06T19:17:00Z"/>
  <w16cex:commentExtensible w16cex:durableId="42971C8C" w16cex:dateUtc="2025-01-08T02:11:00Z"/>
  <w16cex:commentExtensible w16cex:durableId="7CDA8469" w16cex:dateUtc="2025-01-06T19:19:00Z"/>
  <w16cex:commentExtensible w16cex:durableId="6E63681B" w16cex:dateUtc="2025-01-08T02:21:00Z"/>
  <w16cex:commentExtensible w16cex:durableId="23345CD8" w16cex:dateUtc="2025-01-08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ED6C41" w16cid:durableId="45247026"/>
  <w16cid:commentId w16cid:paraId="540141B2" w16cid:durableId="01B7747A"/>
  <w16cid:commentId w16cid:paraId="541F8896" w16cid:durableId="4403D4E6"/>
  <w16cid:commentId w16cid:paraId="160DDEB9" w16cid:durableId="6919FB6C"/>
  <w16cid:commentId w16cid:paraId="0D601465" w16cid:durableId="5983EA56"/>
  <w16cid:commentId w16cid:paraId="49970B60" w16cid:durableId="7AB2FB29"/>
  <w16cid:commentId w16cid:paraId="3EDBD3FC" w16cid:durableId="37D08A61"/>
  <w16cid:commentId w16cid:paraId="60693A0E" w16cid:durableId="0663209F"/>
  <w16cid:commentId w16cid:paraId="1E1EB73C" w16cid:durableId="54D66C9D"/>
  <w16cid:commentId w16cid:paraId="09F5701B" w16cid:durableId="52C4EEF8"/>
  <w16cid:commentId w16cid:paraId="63BDA125" w16cid:durableId="72942AE6"/>
  <w16cid:commentId w16cid:paraId="3BEB94EB" w16cid:durableId="1FFCD875"/>
  <w16cid:commentId w16cid:paraId="00017528" w16cid:durableId="6055C27C"/>
  <w16cid:commentId w16cid:paraId="5092CAD1" w16cid:durableId="53DCC733"/>
  <w16cid:commentId w16cid:paraId="0750474E" w16cid:durableId="6E36961C"/>
  <w16cid:commentId w16cid:paraId="06639386" w16cid:durableId="1B117A52"/>
  <w16cid:commentId w16cid:paraId="5CC4242F" w16cid:durableId="4C0F49B1"/>
  <w16cid:commentId w16cid:paraId="793A70CD" w16cid:durableId="7AB1751D"/>
  <w16cid:commentId w16cid:paraId="061C5566" w16cid:durableId="4704381B"/>
  <w16cid:commentId w16cid:paraId="48E413C0" w16cid:durableId="48C14882"/>
  <w16cid:commentId w16cid:paraId="67C5EBA3" w16cid:durableId="451077A1"/>
  <w16cid:commentId w16cid:paraId="790F6674" w16cid:durableId="77B739A0"/>
  <w16cid:commentId w16cid:paraId="5625C6FB" w16cid:durableId="6DC53847"/>
  <w16cid:commentId w16cid:paraId="3E7FF97C" w16cid:durableId="5228E139"/>
  <w16cid:commentId w16cid:paraId="3AF8A195" w16cid:durableId="05073661"/>
  <w16cid:commentId w16cid:paraId="021A667B" w16cid:durableId="68BE6BAE"/>
  <w16cid:commentId w16cid:paraId="5A2957AD" w16cid:durableId="2C597834"/>
  <w16cid:commentId w16cid:paraId="26F4158F" w16cid:durableId="20F146FC"/>
  <w16cid:commentId w16cid:paraId="74518609" w16cid:durableId="7E3443AD"/>
  <w16cid:commentId w16cid:paraId="45FACD37" w16cid:durableId="7DCF328F"/>
  <w16cid:commentId w16cid:paraId="08ADE502" w16cid:durableId="337A6F2F"/>
  <w16cid:commentId w16cid:paraId="5ACA15AB" w16cid:durableId="09DF9C64"/>
  <w16cid:commentId w16cid:paraId="5BA6C132" w16cid:durableId="39760487"/>
  <w16cid:commentId w16cid:paraId="0DB8FFCE" w16cid:durableId="3B7369D6"/>
  <w16cid:commentId w16cid:paraId="0FEF34C2" w16cid:durableId="09884D1F"/>
  <w16cid:commentId w16cid:paraId="29B53B2A" w16cid:durableId="32F68E4F"/>
  <w16cid:commentId w16cid:paraId="4A18358D" w16cid:durableId="5CBCE4F1"/>
  <w16cid:commentId w16cid:paraId="22CDB045" w16cid:durableId="0CF4FFB6"/>
  <w16cid:commentId w16cid:paraId="5EE583E3" w16cid:durableId="2541EDE4"/>
  <w16cid:commentId w16cid:paraId="74C6A772" w16cid:durableId="1A24912D"/>
  <w16cid:commentId w16cid:paraId="2FA24D74" w16cid:durableId="77154B40"/>
  <w16cid:commentId w16cid:paraId="6F6FF7DE" w16cid:durableId="6E2EB1E3"/>
  <w16cid:commentId w16cid:paraId="16F1D128" w16cid:durableId="77BD051A"/>
  <w16cid:commentId w16cid:paraId="7D1F093B" w16cid:durableId="660F2B6F"/>
  <w16cid:commentId w16cid:paraId="3589CE33" w16cid:durableId="458F3292"/>
  <w16cid:commentId w16cid:paraId="7F31530B" w16cid:durableId="1501926D"/>
  <w16cid:commentId w16cid:paraId="1509F128" w16cid:durableId="780B6FB3"/>
  <w16cid:commentId w16cid:paraId="0DC2EB35" w16cid:durableId="5C855085"/>
  <w16cid:commentId w16cid:paraId="100A5CB0" w16cid:durableId="41803C58"/>
  <w16cid:commentId w16cid:paraId="5EC50D46" w16cid:durableId="61BFD028"/>
  <w16cid:commentId w16cid:paraId="7101BB4F" w16cid:durableId="2AA504CB"/>
  <w16cid:commentId w16cid:paraId="20C3BD67" w16cid:durableId="424BF698"/>
  <w16cid:commentId w16cid:paraId="09FA82C8" w16cid:durableId="2A24545B"/>
  <w16cid:commentId w16cid:paraId="1EFD4093" w16cid:durableId="3A4E406E"/>
  <w16cid:commentId w16cid:paraId="0FCC1932" w16cid:durableId="03799D8C"/>
  <w16cid:commentId w16cid:paraId="16080C77" w16cid:durableId="207A2DA5"/>
  <w16cid:commentId w16cid:paraId="2A034D1B" w16cid:durableId="61641327"/>
  <w16cid:commentId w16cid:paraId="56BEF26B" w16cid:durableId="4217BC06"/>
  <w16cid:commentId w16cid:paraId="6D828F1A" w16cid:durableId="5A632E7E"/>
  <w16cid:commentId w16cid:paraId="6E2F9B40" w16cid:durableId="7EE1712B"/>
  <w16cid:commentId w16cid:paraId="56B7EC90" w16cid:durableId="22955900"/>
  <w16cid:commentId w16cid:paraId="4FFC1C10" w16cid:durableId="21A7A2A4"/>
  <w16cid:commentId w16cid:paraId="3F168439" w16cid:durableId="047097E6"/>
  <w16cid:commentId w16cid:paraId="66E19A6D" w16cid:durableId="36315372"/>
  <w16cid:commentId w16cid:paraId="487D6138" w16cid:durableId="29B001B0"/>
  <w16cid:commentId w16cid:paraId="6A8A2F51" w16cid:durableId="0502D638"/>
  <w16cid:commentId w16cid:paraId="430DA47B" w16cid:durableId="3B54B291"/>
  <w16cid:commentId w16cid:paraId="18504D2E" w16cid:durableId="67BD860E"/>
  <w16cid:commentId w16cid:paraId="39EEF65F" w16cid:durableId="428FC74C"/>
  <w16cid:commentId w16cid:paraId="28836103" w16cid:durableId="4BF5E22B"/>
  <w16cid:commentId w16cid:paraId="6B1647F1" w16cid:durableId="2E675338"/>
  <w16cid:commentId w16cid:paraId="09A2FFAB" w16cid:durableId="07249D44"/>
  <w16cid:commentId w16cid:paraId="6B167315" w16cid:durableId="00DF602D"/>
  <w16cid:commentId w16cid:paraId="27E40C26" w16cid:durableId="7AAE4C30"/>
  <w16cid:commentId w16cid:paraId="49F438CC" w16cid:durableId="503F45D6"/>
  <w16cid:commentId w16cid:paraId="73D585C1" w16cid:durableId="661EF7FF"/>
  <w16cid:commentId w16cid:paraId="36DA8D5B" w16cid:durableId="063D380B"/>
  <w16cid:commentId w16cid:paraId="655C4090" w16cid:durableId="09633182"/>
  <w16cid:commentId w16cid:paraId="75FD669D" w16cid:durableId="42971C8C"/>
  <w16cid:commentId w16cid:paraId="2DD5FE05" w16cid:durableId="7CDA8469"/>
  <w16cid:commentId w16cid:paraId="3F408401" w16cid:durableId="6E63681B"/>
  <w16cid:commentId w16cid:paraId="2A182925" w16cid:durableId="23345C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6CFF8" w14:textId="77777777" w:rsidR="00255E13" w:rsidRDefault="00255E13" w:rsidP="00753D70">
      <w:pPr>
        <w:spacing w:after="0" w:line="240" w:lineRule="auto"/>
      </w:pPr>
      <w:r>
        <w:separator/>
      </w:r>
    </w:p>
  </w:endnote>
  <w:endnote w:type="continuationSeparator" w:id="0">
    <w:p w14:paraId="6C461A28" w14:textId="77777777" w:rsidR="00255E13" w:rsidRDefault="00255E13" w:rsidP="00753D70">
      <w:pPr>
        <w:spacing w:after="0" w:line="240" w:lineRule="auto"/>
      </w:pPr>
      <w:r>
        <w:continuationSeparator/>
      </w:r>
    </w:p>
  </w:endnote>
  <w:endnote w:type="continuationNotice" w:id="1">
    <w:p w14:paraId="6B6A605A" w14:textId="77777777" w:rsidR="00255E13" w:rsidRDefault="00255E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8"/>
      <w:gridCol w:w="4752"/>
      <w:gridCol w:w="2323"/>
    </w:tblGrid>
    <w:tr w:rsidR="00753D70" w14:paraId="3F5E2159" w14:textId="77777777" w:rsidTr="00753D70">
      <w:trPr>
        <w:trHeight w:val="20"/>
      </w:trPr>
      <w:tc>
        <w:tcPr>
          <w:tcW w:w="2318" w:type="dxa"/>
          <w:tcBorders>
            <w:right w:val="single" w:sz="4" w:space="0" w:color="auto"/>
          </w:tcBorders>
        </w:tcPr>
        <w:p w14:paraId="4E9E9B17" w14:textId="1D4A4B85" w:rsidR="00753D70" w:rsidRPr="00753D70" w:rsidRDefault="00753D70" w:rsidP="00753D70">
          <w:pPr>
            <w:pStyle w:val="Footer"/>
            <w:rPr>
              <w:rFonts w:cs="Calibri"/>
              <w:sz w:val="16"/>
              <w:szCs w:val="16"/>
            </w:rPr>
          </w:pPr>
        </w:p>
      </w:tc>
      <w:tc>
        <w:tcPr>
          <w:tcW w:w="4752" w:type="dxa"/>
          <w:vMerge w:val="restart"/>
          <w:tcBorders>
            <w:left w:val="single" w:sz="4" w:space="0" w:color="auto"/>
            <w:right w:val="single" w:sz="4" w:space="0" w:color="auto"/>
          </w:tcBorders>
          <w:vAlign w:val="center"/>
        </w:tcPr>
        <w:p w14:paraId="35B0B259" w14:textId="72EA817D" w:rsidR="00753D70" w:rsidRPr="00753D70" w:rsidRDefault="00753D70" w:rsidP="00753D70">
          <w:pPr>
            <w:pStyle w:val="Footer"/>
            <w:jc w:val="center"/>
            <w:rPr>
              <w:rFonts w:cs="Calibri"/>
            </w:rPr>
          </w:pPr>
          <w:r>
            <w:rPr>
              <w:rFonts w:cs="Calibri"/>
            </w:rPr>
            <w:t>Confidential</w:t>
          </w:r>
        </w:p>
      </w:tc>
      <w:tc>
        <w:tcPr>
          <w:tcW w:w="2323" w:type="dxa"/>
          <w:tcBorders>
            <w:left w:val="single" w:sz="4" w:space="0" w:color="auto"/>
          </w:tcBorders>
        </w:tcPr>
        <w:p w14:paraId="56B6D6E0" w14:textId="18605E77" w:rsidR="00753D70" w:rsidRPr="00753D70" w:rsidRDefault="00753D70" w:rsidP="00753D70">
          <w:pPr>
            <w:pStyle w:val="Footer"/>
            <w:jc w:val="right"/>
            <w:rPr>
              <w:rFonts w:cs="Calibri"/>
              <w:sz w:val="16"/>
              <w:szCs w:val="16"/>
            </w:rPr>
          </w:pPr>
        </w:p>
      </w:tc>
    </w:tr>
    <w:tr w:rsidR="00753D70" w14:paraId="7130BFDA" w14:textId="77777777" w:rsidTr="00753D70">
      <w:trPr>
        <w:trHeight w:val="20"/>
      </w:trPr>
      <w:tc>
        <w:tcPr>
          <w:tcW w:w="2318" w:type="dxa"/>
          <w:tcBorders>
            <w:right w:val="single" w:sz="4" w:space="0" w:color="auto"/>
          </w:tcBorders>
        </w:tcPr>
        <w:p w14:paraId="1932223C" w14:textId="463FDFF8" w:rsidR="00753D70" w:rsidRPr="00753D70" w:rsidRDefault="00753D70" w:rsidP="00753D70">
          <w:pPr>
            <w:pStyle w:val="Footer"/>
            <w:rPr>
              <w:rFonts w:cs="Calibri"/>
              <w:sz w:val="16"/>
              <w:szCs w:val="16"/>
            </w:rPr>
          </w:pPr>
        </w:p>
      </w:tc>
      <w:tc>
        <w:tcPr>
          <w:tcW w:w="4752" w:type="dxa"/>
          <w:vMerge/>
          <w:tcBorders>
            <w:left w:val="single" w:sz="4" w:space="0" w:color="auto"/>
            <w:right w:val="single" w:sz="4" w:space="0" w:color="auto"/>
          </w:tcBorders>
        </w:tcPr>
        <w:p w14:paraId="3358158A" w14:textId="77777777" w:rsidR="00753D70" w:rsidRDefault="00753D70" w:rsidP="00753D70">
          <w:pPr>
            <w:pStyle w:val="Footer"/>
          </w:pPr>
        </w:p>
      </w:tc>
      <w:tc>
        <w:tcPr>
          <w:tcW w:w="2323" w:type="dxa"/>
          <w:tcBorders>
            <w:left w:val="single" w:sz="4" w:space="0" w:color="auto"/>
          </w:tcBorders>
        </w:tcPr>
        <w:p w14:paraId="553F1C62" w14:textId="4414C556" w:rsidR="00753D70" w:rsidRPr="00753D70" w:rsidRDefault="00753D70" w:rsidP="00753D70">
          <w:pPr>
            <w:pStyle w:val="Footer"/>
            <w:jc w:val="right"/>
            <w:rPr>
              <w:rFonts w:cs="Calibri"/>
              <w:sz w:val="16"/>
              <w:szCs w:val="16"/>
            </w:rPr>
          </w:pPr>
        </w:p>
      </w:tc>
    </w:tr>
    <w:tr w:rsidR="00753D70" w14:paraId="28572101" w14:textId="77777777" w:rsidTr="00753D70">
      <w:trPr>
        <w:trHeight w:val="20"/>
      </w:trPr>
      <w:tc>
        <w:tcPr>
          <w:tcW w:w="2318" w:type="dxa"/>
          <w:tcBorders>
            <w:right w:val="single" w:sz="4" w:space="0" w:color="auto"/>
          </w:tcBorders>
        </w:tcPr>
        <w:p w14:paraId="763D0FBE" w14:textId="1B7FFED8" w:rsidR="00753D70" w:rsidRPr="00753D70" w:rsidRDefault="00753D70" w:rsidP="00753D70">
          <w:pPr>
            <w:pStyle w:val="Footer"/>
            <w:rPr>
              <w:rFonts w:cs="Calibri"/>
              <w:sz w:val="16"/>
              <w:szCs w:val="16"/>
            </w:rPr>
          </w:pPr>
        </w:p>
      </w:tc>
      <w:tc>
        <w:tcPr>
          <w:tcW w:w="4752" w:type="dxa"/>
          <w:vMerge/>
          <w:tcBorders>
            <w:left w:val="single" w:sz="4" w:space="0" w:color="auto"/>
            <w:right w:val="single" w:sz="4" w:space="0" w:color="auto"/>
          </w:tcBorders>
        </w:tcPr>
        <w:p w14:paraId="1F91EE7A" w14:textId="77777777" w:rsidR="00753D70" w:rsidRDefault="00753D70" w:rsidP="00753D70">
          <w:pPr>
            <w:pStyle w:val="Footer"/>
          </w:pPr>
        </w:p>
      </w:tc>
      <w:tc>
        <w:tcPr>
          <w:tcW w:w="2323" w:type="dxa"/>
          <w:tcBorders>
            <w:left w:val="single" w:sz="4" w:space="0" w:color="auto"/>
          </w:tcBorders>
        </w:tcPr>
        <w:p w14:paraId="3C767AF0" w14:textId="6BE3405E" w:rsidR="00753D70" w:rsidRPr="00753D70" w:rsidRDefault="00753D70" w:rsidP="00753D70">
          <w:pPr>
            <w:pStyle w:val="Footer"/>
            <w:jc w:val="right"/>
            <w:rPr>
              <w:rFonts w:cs="Calibri"/>
              <w:sz w:val="16"/>
              <w:szCs w:val="16"/>
            </w:rPr>
          </w:pPr>
        </w:p>
      </w:tc>
    </w:tr>
  </w:tbl>
  <w:p w14:paraId="5B08E34A" w14:textId="77777777" w:rsidR="00753D70" w:rsidRDefault="00753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3B97A" w14:textId="77777777" w:rsidR="00255E13" w:rsidRDefault="00255E13" w:rsidP="00753D70">
      <w:pPr>
        <w:spacing w:after="0" w:line="240" w:lineRule="auto"/>
      </w:pPr>
      <w:r>
        <w:separator/>
      </w:r>
    </w:p>
  </w:footnote>
  <w:footnote w:type="continuationSeparator" w:id="0">
    <w:p w14:paraId="2E171751" w14:textId="77777777" w:rsidR="00255E13" w:rsidRDefault="00255E13" w:rsidP="00753D70">
      <w:pPr>
        <w:spacing w:after="0" w:line="240" w:lineRule="auto"/>
      </w:pPr>
      <w:r>
        <w:continuationSeparator/>
      </w:r>
    </w:p>
  </w:footnote>
  <w:footnote w:type="continuationNotice" w:id="1">
    <w:p w14:paraId="09209091" w14:textId="77777777" w:rsidR="00255E13" w:rsidRDefault="00255E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6"/>
      <w:gridCol w:w="3250"/>
      <w:gridCol w:w="3044"/>
    </w:tblGrid>
    <w:tr w:rsidR="00EA677E" w:rsidRPr="00753D70" w14:paraId="31D253EA" w14:textId="77777777" w:rsidTr="00753D70">
      <w:tc>
        <w:tcPr>
          <w:tcW w:w="3116" w:type="dxa"/>
        </w:tcPr>
        <w:p w14:paraId="35F0002E" w14:textId="3AD68947" w:rsidR="00753D70" w:rsidRPr="00753D70" w:rsidRDefault="000E3AFB">
          <w:pPr>
            <w:pStyle w:val="Header"/>
            <w:rPr>
              <w:rFonts w:cs="Calibri"/>
            </w:rPr>
          </w:pPr>
          <w:r w:rsidRPr="000E3AFB">
            <w:rPr>
              <w:rFonts w:cs="Calibri"/>
              <w:b/>
              <w:bCs/>
            </w:rPr>
            <w:t>SOP #:</w:t>
          </w:r>
          <w:r>
            <w:rPr>
              <w:rFonts w:cs="Calibri"/>
            </w:rPr>
            <w:t xml:space="preserve"> </w:t>
          </w:r>
          <w:r w:rsidR="00753D70" w:rsidRPr="00753D70">
            <w:rPr>
              <w:rFonts w:cs="Calibri"/>
            </w:rPr>
            <w:t>SOP-00</w:t>
          </w:r>
          <w:r w:rsidR="00BF3464">
            <w:rPr>
              <w:rFonts w:cs="Calibri"/>
            </w:rPr>
            <w:t>5</w:t>
          </w:r>
          <w:r w:rsidR="00753D70" w:rsidRPr="00753D70">
            <w:rPr>
              <w:rFonts w:cs="Calibri"/>
            </w:rPr>
            <w:t xml:space="preserve"> </w:t>
          </w:r>
          <w:r w:rsidR="00753D70" w:rsidRPr="000E3AFB">
            <w:rPr>
              <w:rFonts w:cs="Calibri"/>
              <w:b/>
              <w:bCs/>
            </w:rPr>
            <w:t>Vers</w:t>
          </w:r>
          <w:r w:rsidR="003E4E9C" w:rsidRPr="000E3AFB">
            <w:rPr>
              <w:rFonts w:cs="Calibri"/>
              <w:b/>
              <w:bCs/>
            </w:rPr>
            <w:t>.</w:t>
          </w:r>
          <w:r w:rsidR="00753D70" w:rsidRPr="00753D70">
            <w:rPr>
              <w:rFonts w:cs="Calibri"/>
            </w:rPr>
            <w:t xml:space="preserve"> 1</w:t>
          </w:r>
        </w:p>
        <w:p w14:paraId="07D6D115" w14:textId="6F4EAE9F" w:rsidR="00753D70" w:rsidRDefault="000E3AFB">
          <w:pPr>
            <w:pStyle w:val="Header"/>
          </w:pPr>
          <w:r w:rsidRPr="000E3AFB">
            <w:rPr>
              <w:rFonts w:cs="Calibri"/>
              <w:b/>
              <w:bCs/>
            </w:rPr>
            <w:t>Title:</w:t>
          </w:r>
          <w:r>
            <w:rPr>
              <w:rFonts w:cs="Calibri"/>
            </w:rPr>
            <w:t xml:space="preserve"> </w:t>
          </w:r>
          <w:r w:rsidR="00BF3464">
            <w:rPr>
              <w:rFonts w:cs="Calibri"/>
            </w:rPr>
            <w:t>Risk Management</w:t>
          </w:r>
        </w:p>
      </w:tc>
      <w:tc>
        <w:tcPr>
          <w:tcW w:w="3117" w:type="dxa"/>
        </w:tcPr>
        <w:p w14:paraId="571FBA91" w14:textId="2FBDE2E1" w:rsidR="00753D70" w:rsidRDefault="00753D70">
          <w:pPr>
            <w:pStyle w:val="Header"/>
          </w:pPr>
          <w:r>
            <w:rPr>
              <w:noProof/>
            </w:rPr>
            <w:drawing>
              <wp:inline distT="0" distB="0" distL="0" distR="0" wp14:anchorId="10784F06" wp14:editId="755DEF9A">
                <wp:extent cx="1926590" cy="749935"/>
                <wp:effectExtent l="0" t="0" r="0" b="0"/>
                <wp:docPr id="89050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590" cy="749935"/>
                        </a:xfrm>
                        <a:prstGeom prst="rect">
                          <a:avLst/>
                        </a:prstGeom>
                        <a:noFill/>
                      </pic:spPr>
                    </pic:pic>
                  </a:graphicData>
                </a:graphic>
              </wp:inline>
            </w:drawing>
          </w:r>
        </w:p>
      </w:tc>
      <w:tc>
        <w:tcPr>
          <w:tcW w:w="3117" w:type="dxa"/>
        </w:tcPr>
        <w:p w14:paraId="77451F65" w14:textId="450BD951" w:rsidR="00753D70" w:rsidRPr="00753D70" w:rsidRDefault="00753D70" w:rsidP="00753D70">
          <w:pPr>
            <w:pStyle w:val="Header"/>
            <w:jc w:val="right"/>
            <w:rPr>
              <w:rFonts w:cs="Calibri"/>
              <w:b/>
              <w:bCs/>
            </w:rPr>
          </w:pPr>
          <w:r w:rsidRPr="00753D70">
            <w:rPr>
              <w:rFonts w:cs="Calibri"/>
              <w:b/>
              <w:bCs/>
              <w:szCs w:val="24"/>
            </w:rPr>
            <w:t xml:space="preserve">Page:  </w:t>
          </w:r>
          <w:r w:rsidRPr="00753D70">
            <w:rPr>
              <w:rFonts w:cs="Calibri"/>
              <w:b/>
              <w:bCs/>
              <w:szCs w:val="24"/>
            </w:rPr>
            <w:fldChar w:fldCharType="begin"/>
          </w:r>
          <w:r w:rsidRPr="00753D70">
            <w:rPr>
              <w:rFonts w:cs="Calibri"/>
              <w:b/>
              <w:bCs/>
              <w:szCs w:val="24"/>
            </w:rPr>
            <w:instrText xml:space="preserve"> PAGE   \* MERGEFORMAT </w:instrText>
          </w:r>
          <w:r w:rsidRPr="00753D70">
            <w:rPr>
              <w:rFonts w:cs="Calibri"/>
              <w:b/>
              <w:bCs/>
              <w:szCs w:val="24"/>
            </w:rPr>
            <w:fldChar w:fldCharType="separate"/>
          </w:r>
          <w:r w:rsidRPr="00753D70">
            <w:rPr>
              <w:rFonts w:cs="Calibri"/>
              <w:b/>
              <w:bCs/>
            </w:rPr>
            <w:t>1</w:t>
          </w:r>
          <w:r w:rsidRPr="00753D70">
            <w:rPr>
              <w:rFonts w:cs="Calibri"/>
              <w:b/>
              <w:bCs/>
              <w:szCs w:val="24"/>
            </w:rPr>
            <w:fldChar w:fldCharType="end"/>
          </w:r>
          <w:r w:rsidRPr="00753D70">
            <w:rPr>
              <w:rFonts w:cs="Calibri"/>
              <w:b/>
              <w:bCs/>
              <w:szCs w:val="24"/>
            </w:rPr>
            <w:t xml:space="preserve"> of </w:t>
          </w:r>
          <w:r w:rsidRPr="00753D70">
            <w:rPr>
              <w:rFonts w:cs="Calibri"/>
              <w:b/>
              <w:bCs/>
              <w:szCs w:val="24"/>
            </w:rPr>
            <w:fldChar w:fldCharType="begin"/>
          </w:r>
          <w:r w:rsidRPr="00753D70">
            <w:rPr>
              <w:rFonts w:cs="Calibri"/>
              <w:b/>
              <w:bCs/>
              <w:szCs w:val="24"/>
            </w:rPr>
            <w:instrText xml:space="preserve"> NUMPAGES   \* MERGEFORMAT </w:instrText>
          </w:r>
          <w:r w:rsidRPr="00753D70">
            <w:rPr>
              <w:rFonts w:cs="Calibri"/>
              <w:b/>
              <w:bCs/>
              <w:szCs w:val="24"/>
            </w:rPr>
            <w:fldChar w:fldCharType="separate"/>
          </w:r>
          <w:r w:rsidRPr="00753D70">
            <w:rPr>
              <w:rFonts w:cs="Calibri"/>
              <w:b/>
              <w:bCs/>
            </w:rPr>
            <w:t>1</w:t>
          </w:r>
          <w:r w:rsidRPr="00753D70">
            <w:rPr>
              <w:rFonts w:cs="Calibri"/>
              <w:b/>
              <w:bCs/>
              <w:szCs w:val="24"/>
            </w:rPr>
            <w:fldChar w:fldCharType="end"/>
          </w:r>
        </w:p>
      </w:tc>
    </w:tr>
  </w:tbl>
  <w:p w14:paraId="4DA9D0FB" w14:textId="77777777" w:rsidR="00753D70" w:rsidRDefault="00753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487D"/>
    <w:multiLevelType w:val="hybridMultilevel"/>
    <w:tmpl w:val="9F80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E0866"/>
    <w:multiLevelType w:val="hybridMultilevel"/>
    <w:tmpl w:val="D1CACA1E"/>
    <w:lvl w:ilvl="0" w:tplc="941A51FE">
      <w:start w:val="7"/>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50C05"/>
    <w:multiLevelType w:val="hybridMultilevel"/>
    <w:tmpl w:val="7C4A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40AA8"/>
    <w:multiLevelType w:val="hybridMultilevel"/>
    <w:tmpl w:val="FCE2FEBA"/>
    <w:lvl w:ilvl="0" w:tplc="D652BD64">
      <w:start w:val="1"/>
      <w:numFmt w:val="decimal"/>
      <w:lvlText w:val="%1)"/>
      <w:lvlJc w:val="left"/>
      <w:pPr>
        <w:ind w:left="1020" w:hanging="360"/>
      </w:pPr>
    </w:lvl>
    <w:lvl w:ilvl="1" w:tplc="1C36BFB2">
      <w:start w:val="1"/>
      <w:numFmt w:val="decimal"/>
      <w:lvlText w:val="%2)"/>
      <w:lvlJc w:val="left"/>
      <w:pPr>
        <w:ind w:left="1020" w:hanging="360"/>
      </w:pPr>
    </w:lvl>
    <w:lvl w:ilvl="2" w:tplc="BF64F638">
      <w:start w:val="1"/>
      <w:numFmt w:val="decimal"/>
      <w:lvlText w:val="%3)"/>
      <w:lvlJc w:val="left"/>
      <w:pPr>
        <w:ind w:left="1020" w:hanging="360"/>
      </w:pPr>
    </w:lvl>
    <w:lvl w:ilvl="3" w:tplc="631C9774">
      <w:start w:val="1"/>
      <w:numFmt w:val="decimal"/>
      <w:lvlText w:val="%4)"/>
      <w:lvlJc w:val="left"/>
      <w:pPr>
        <w:ind w:left="1020" w:hanging="360"/>
      </w:pPr>
    </w:lvl>
    <w:lvl w:ilvl="4" w:tplc="D9AC2BD4">
      <w:start w:val="1"/>
      <w:numFmt w:val="decimal"/>
      <w:lvlText w:val="%5)"/>
      <w:lvlJc w:val="left"/>
      <w:pPr>
        <w:ind w:left="1020" w:hanging="360"/>
      </w:pPr>
    </w:lvl>
    <w:lvl w:ilvl="5" w:tplc="A82A0234">
      <w:start w:val="1"/>
      <w:numFmt w:val="decimal"/>
      <w:lvlText w:val="%6)"/>
      <w:lvlJc w:val="left"/>
      <w:pPr>
        <w:ind w:left="1020" w:hanging="360"/>
      </w:pPr>
    </w:lvl>
    <w:lvl w:ilvl="6" w:tplc="D25E1DC2">
      <w:start w:val="1"/>
      <w:numFmt w:val="decimal"/>
      <w:lvlText w:val="%7)"/>
      <w:lvlJc w:val="left"/>
      <w:pPr>
        <w:ind w:left="1020" w:hanging="360"/>
      </w:pPr>
    </w:lvl>
    <w:lvl w:ilvl="7" w:tplc="159693DE">
      <w:start w:val="1"/>
      <w:numFmt w:val="decimal"/>
      <w:lvlText w:val="%8)"/>
      <w:lvlJc w:val="left"/>
      <w:pPr>
        <w:ind w:left="1020" w:hanging="360"/>
      </w:pPr>
    </w:lvl>
    <w:lvl w:ilvl="8" w:tplc="519408CA">
      <w:start w:val="1"/>
      <w:numFmt w:val="decimal"/>
      <w:lvlText w:val="%9)"/>
      <w:lvlJc w:val="left"/>
      <w:pPr>
        <w:ind w:left="1020" w:hanging="360"/>
      </w:pPr>
    </w:lvl>
  </w:abstractNum>
  <w:abstractNum w:abstractNumId="4" w15:restartNumberingAfterBreak="0">
    <w:nsid w:val="2D140B80"/>
    <w:multiLevelType w:val="multilevel"/>
    <w:tmpl w:val="DD0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00FF6"/>
    <w:multiLevelType w:val="hybridMultilevel"/>
    <w:tmpl w:val="7B9E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60254"/>
    <w:multiLevelType w:val="hybridMultilevel"/>
    <w:tmpl w:val="D7406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53729"/>
    <w:multiLevelType w:val="hybridMultilevel"/>
    <w:tmpl w:val="B418B2B8"/>
    <w:lvl w:ilvl="0" w:tplc="D1C29272">
      <w:start w:val="1"/>
      <w:numFmt w:val="bullet"/>
      <w:lvlText w:val=""/>
      <w:lvlJc w:val="left"/>
      <w:pPr>
        <w:ind w:left="720" w:hanging="360"/>
      </w:pPr>
      <w:rPr>
        <w:rFonts w:ascii="Symbol" w:hAnsi="Symbol"/>
      </w:rPr>
    </w:lvl>
    <w:lvl w:ilvl="1" w:tplc="C64001F8">
      <w:start w:val="1"/>
      <w:numFmt w:val="bullet"/>
      <w:lvlText w:val=""/>
      <w:lvlJc w:val="left"/>
      <w:pPr>
        <w:ind w:left="720" w:hanging="360"/>
      </w:pPr>
      <w:rPr>
        <w:rFonts w:ascii="Symbol" w:hAnsi="Symbol"/>
      </w:rPr>
    </w:lvl>
    <w:lvl w:ilvl="2" w:tplc="D332C28A">
      <w:start w:val="1"/>
      <w:numFmt w:val="bullet"/>
      <w:lvlText w:val=""/>
      <w:lvlJc w:val="left"/>
      <w:pPr>
        <w:ind w:left="720" w:hanging="360"/>
      </w:pPr>
      <w:rPr>
        <w:rFonts w:ascii="Symbol" w:hAnsi="Symbol"/>
      </w:rPr>
    </w:lvl>
    <w:lvl w:ilvl="3" w:tplc="ABDA5E9E">
      <w:start w:val="1"/>
      <w:numFmt w:val="bullet"/>
      <w:lvlText w:val=""/>
      <w:lvlJc w:val="left"/>
      <w:pPr>
        <w:ind w:left="720" w:hanging="360"/>
      </w:pPr>
      <w:rPr>
        <w:rFonts w:ascii="Symbol" w:hAnsi="Symbol"/>
      </w:rPr>
    </w:lvl>
    <w:lvl w:ilvl="4" w:tplc="2E246238">
      <w:start w:val="1"/>
      <w:numFmt w:val="bullet"/>
      <w:lvlText w:val=""/>
      <w:lvlJc w:val="left"/>
      <w:pPr>
        <w:ind w:left="720" w:hanging="360"/>
      </w:pPr>
      <w:rPr>
        <w:rFonts w:ascii="Symbol" w:hAnsi="Symbol"/>
      </w:rPr>
    </w:lvl>
    <w:lvl w:ilvl="5" w:tplc="72B29500">
      <w:start w:val="1"/>
      <w:numFmt w:val="bullet"/>
      <w:lvlText w:val=""/>
      <w:lvlJc w:val="left"/>
      <w:pPr>
        <w:ind w:left="720" w:hanging="360"/>
      </w:pPr>
      <w:rPr>
        <w:rFonts w:ascii="Symbol" w:hAnsi="Symbol"/>
      </w:rPr>
    </w:lvl>
    <w:lvl w:ilvl="6" w:tplc="CAB8914C">
      <w:start w:val="1"/>
      <w:numFmt w:val="bullet"/>
      <w:lvlText w:val=""/>
      <w:lvlJc w:val="left"/>
      <w:pPr>
        <w:ind w:left="720" w:hanging="360"/>
      </w:pPr>
      <w:rPr>
        <w:rFonts w:ascii="Symbol" w:hAnsi="Symbol"/>
      </w:rPr>
    </w:lvl>
    <w:lvl w:ilvl="7" w:tplc="AAE0C0B4">
      <w:start w:val="1"/>
      <w:numFmt w:val="bullet"/>
      <w:lvlText w:val=""/>
      <w:lvlJc w:val="left"/>
      <w:pPr>
        <w:ind w:left="720" w:hanging="360"/>
      </w:pPr>
      <w:rPr>
        <w:rFonts w:ascii="Symbol" w:hAnsi="Symbol"/>
      </w:rPr>
    </w:lvl>
    <w:lvl w:ilvl="8" w:tplc="46860320">
      <w:start w:val="1"/>
      <w:numFmt w:val="bullet"/>
      <w:lvlText w:val=""/>
      <w:lvlJc w:val="left"/>
      <w:pPr>
        <w:ind w:left="720" w:hanging="360"/>
      </w:pPr>
      <w:rPr>
        <w:rFonts w:ascii="Symbol" w:hAnsi="Symbol"/>
      </w:rPr>
    </w:lvl>
  </w:abstractNum>
  <w:abstractNum w:abstractNumId="8" w15:restartNumberingAfterBreak="0">
    <w:nsid w:val="44A47F19"/>
    <w:multiLevelType w:val="hybridMultilevel"/>
    <w:tmpl w:val="652235C6"/>
    <w:lvl w:ilvl="0" w:tplc="2DB2684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E70C5"/>
    <w:multiLevelType w:val="hybridMultilevel"/>
    <w:tmpl w:val="E84654E8"/>
    <w:lvl w:ilvl="0" w:tplc="941A51FE">
      <w:start w:val="7"/>
      <w:numFmt w:val="bullet"/>
      <w:lvlText w:val=""/>
      <w:lvlJc w:val="left"/>
      <w:pPr>
        <w:ind w:left="720" w:hanging="360"/>
      </w:pPr>
      <w:rPr>
        <w:rFonts w:ascii="Symbol" w:eastAsiaTheme="minorHAnsi" w:hAnsi="Symbol"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C3AE9"/>
    <w:multiLevelType w:val="hybridMultilevel"/>
    <w:tmpl w:val="8B46886C"/>
    <w:lvl w:ilvl="0" w:tplc="941A51FE">
      <w:start w:val="7"/>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EE42D1"/>
    <w:multiLevelType w:val="hybridMultilevel"/>
    <w:tmpl w:val="0A6C133C"/>
    <w:lvl w:ilvl="0" w:tplc="941A51FE">
      <w:start w:val="7"/>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F43FE"/>
    <w:multiLevelType w:val="hybridMultilevel"/>
    <w:tmpl w:val="F33C0B46"/>
    <w:lvl w:ilvl="0" w:tplc="BB02D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5A025D"/>
    <w:multiLevelType w:val="hybridMultilevel"/>
    <w:tmpl w:val="5248F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04181"/>
    <w:multiLevelType w:val="multilevel"/>
    <w:tmpl w:val="DBD40B78"/>
    <w:lvl w:ilvl="0">
      <w:start w:val="1"/>
      <w:numFmt w:val="decimal"/>
      <w:pStyle w:val="SOPNumber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F44244"/>
    <w:multiLevelType w:val="hybridMultilevel"/>
    <w:tmpl w:val="F594D7DA"/>
    <w:lvl w:ilvl="0" w:tplc="941A51FE">
      <w:start w:val="7"/>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B067D"/>
    <w:multiLevelType w:val="hybridMultilevel"/>
    <w:tmpl w:val="1128AC22"/>
    <w:lvl w:ilvl="0" w:tplc="2DB2684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C440A8"/>
    <w:multiLevelType w:val="hybridMultilevel"/>
    <w:tmpl w:val="47AC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73868"/>
    <w:multiLevelType w:val="hybridMultilevel"/>
    <w:tmpl w:val="0AAA852A"/>
    <w:lvl w:ilvl="0" w:tplc="941A51FE">
      <w:start w:val="7"/>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42297C"/>
    <w:multiLevelType w:val="hybridMultilevel"/>
    <w:tmpl w:val="786C61E6"/>
    <w:lvl w:ilvl="0" w:tplc="941A51FE">
      <w:start w:val="7"/>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857383">
    <w:abstractNumId w:val="4"/>
  </w:num>
  <w:num w:numId="2" w16cid:durableId="38944401">
    <w:abstractNumId w:val="2"/>
  </w:num>
  <w:num w:numId="3" w16cid:durableId="2042438126">
    <w:abstractNumId w:val="8"/>
  </w:num>
  <w:num w:numId="4" w16cid:durableId="1087119247">
    <w:abstractNumId w:val="16"/>
  </w:num>
  <w:num w:numId="5" w16cid:durableId="1048802934">
    <w:abstractNumId w:val="14"/>
  </w:num>
  <w:num w:numId="6" w16cid:durableId="437870793">
    <w:abstractNumId w:val="18"/>
  </w:num>
  <w:num w:numId="7" w16cid:durableId="1736319891">
    <w:abstractNumId w:val="15"/>
  </w:num>
  <w:num w:numId="8" w16cid:durableId="1307776656">
    <w:abstractNumId w:val="10"/>
  </w:num>
  <w:num w:numId="9" w16cid:durableId="1790930481">
    <w:abstractNumId w:val="9"/>
  </w:num>
  <w:num w:numId="10" w16cid:durableId="828910834">
    <w:abstractNumId w:val="19"/>
  </w:num>
  <w:num w:numId="11" w16cid:durableId="815337832">
    <w:abstractNumId w:val="17"/>
  </w:num>
  <w:num w:numId="12" w16cid:durableId="1432822636">
    <w:abstractNumId w:val="1"/>
  </w:num>
  <w:num w:numId="13" w16cid:durableId="1842037599">
    <w:abstractNumId w:val="11"/>
  </w:num>
  <w:num w:numId="14" w16cid:durableId="8658676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15427629">
    <w:abstractNumId w:val="12"/>
  </w:num>
  <w:num w:numId="16" w16cid:durableId="463037814">
    <w:abstractNumId w:val="5"/>
  </w:num>
  <w:num w:numId="17" w16cid:durableId="966934493">
    <w:abstractNumId w:val="0"/>
  </w:num>
  <w:num w:numId="18" w16cid:durableId="1911185231">
    <w:abstractNumId w:val="13"/>
  </w:num>
  <w:num w:numId="19" w16cid:durableId="537204789">
    <w:abstractNumId w:val="6"/>
  </w:num>
  <w:num w:numId="20" w16cid:durableId="756095715">
    <w:abstractNumId w:val="7"/>
  </w:num>
  <w:num w:numId="21" w16cid:durableId="10487277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dewall@macrobiologics.com">
    <w15:presenceInfo w15:providerId="AD" w15:userId="S::urn:spo:guest#sdewall@macrobiologics.com::"/>
  </w15:person>
  <w15:person w15:author="Ashley Cramer">
    <w15:presenceInfo w15:providerId="AD" w15:userId="S::acramer@suttonscreek.com::ba9d1c34-819a-4891-a223-70387b61bf89"/>
  </w15:person>
  <w15:person w15:author="dgowenhuang@macrobiologics.com">
    <w15:presenceInfo w15:providerId="AD" w15:userId="S::urn:spo:guest#dgowenhuang@macrobiologic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70"/>
    <w:rsid w:val="00000F7D"/>
    <w:rsid w:val="00001CE4"/>
    <w:rsid w:val="00001F73"/>
    <w:rsid w:val="000022F8"/>
    <w:rsid w:val="00002EE9"/>
    <w:rsid w:val="0000362D"/>
    <w:rsid w:val="00003F2D"/>
    <w:rsid w:val="00005630"/>
    <w:rsid w:val="00006F40"/>
    <w:rsid w:val="0001172F"/>
    <w:rsid w:val="000137AE"/>
    <w:rsid w:val="000156A0"/>
    <w:rsid w:val="0001677B"/>
    <w:rsid w:val="00016BD9"/>
    <w:rsid w:val="000179E7"/>
    <w:rsid w:val="0002022B"/>
    <w:rsid w:val="00020CBE"/>
    <w:rsid w:val="00021DE0"/>
    <w:rsid w:val="00026C2E"/>
    <w:rsid w:val="00026EEF"/>
    <w:rsid w:val="00030DBA"/>
    <w:rsid w:val="00031154"/>
    <w:rsid w:val="000335CB"/>
    <w:rsid w:val="000360C2"/>
    <w:rsid w:val="00036323"/>
    <w:rsid w:val="00036633"/>
    <w:rsid w:val="00036F5F"/>
    <w:rsid w:val="000403D6"/>
    <w:rsid w:val="00041018"/>
    <w:rsid w:val="000410E6"/>
    <w:rsid w:val="00041346"/>
    <w:rsid w:val="000426F7"/>
    <w:rsid w:val="00043237"/>
    <w:rsid w:val="000460A6"/>
    <w:rsid w:val="00046F7A"/>
    <w:rsid w:val="00047CC0"/>
    <w:rsid w:val="00047F27"/>
    <w:rsid w:val="00050D03"/>
    <w:rsid w:val="00050DAD"/>
    <w:rsid w:val="000545CC"/>
    <w:rsid w:val="0005668C"/>
    <w:rsid w:val="00056B06"/>
    <w:rsid w:val="00057E2F"/>
    <w:rsid w:val="00060FE8"/>
    <w:rsid w:val="000614FA"/>
    <w:rsid w:val="00061981"/>
    <w:rsid w:val="00062036"/>
    <w:rsid w:val="000637A6"/>
    <w:rsid w:val="00067EA2"/>
    <w:rsid w:val="00071EB3"/>
    <w:rsid w:val="000725C0"/>
    <w:rsid w:val="000726C4"/>
    <w:rsid w:val="00073B04"/>
    <w:rsid w:val="00073B7C"/>
    <w:rsid w:val="00076A56"/>
    <w:rsid w:val="00076C72"/>
    <w:rsid w:val="0008013B"/>
    <w:rsid w:val="00081072"/>
    <w:rsid w:val="000822A1"/>
    <w:rsid w:val="00082E22"/>
    <w:rsid w:val="00083066"/>
    <w:rsid w:val="00083604"/>
    <w:rsid w:val="00085F75"/>
    <w:rsid w:val="00087BD2"/>
    <w:rsid w:val="000909AC"/>
    <w:rsid w:val="00093D2D"/>
    <w:rsid w:val="0009487E"/>
    <w:rsid w:val="000A00A8"/>
    <w:rsid w:val="000A0999"/>
    <w:rsid w:val="000A2597"/>
    <w:rsid w:val="000A25FF"/>
    <w:rsid w:val="000A26E0"/>
    <w:rsid w:val="000A4D93"/>
    <w:rsid w:val="000A7BA8"/>
    <w:rsid w:val="000B0C25"/>
    <w:rsid w:val="000B1164"/>
    <w:rsid w:val="000B1171"/>
    <w:rsid w:val="000B1902"/>
    <w:rsid w:val="000B1C07"/>
    <w:rsid w:val="000B230B"/>
    <w:rsid w:val="000B2A75"/>
    <w:rsid w:val="000B2DFB"/>
    <w:rsid w:val="000B4C84"/>
    <w:rsid w:val="000B7D83"/>
    <w:rsid w:val="000C048D"/>
    <w:rsid w:val="000C27A2"/>
    <w:rsid w:val="000C2A4E"/>
    <w:rsid w:val="000C37B3"/>
    <w:rsid w:val="000C4FD9"/>
    <w:rsid w:val="000C5663"/>
    <w:rsid w:val="000D03BA"/>
    <w:rsid w:val="000D076B"/>
    <w:rsid w:val="000D0CD9"/>
    <w:rsid w:val="000D1516"/>
    <w:rsid w:val="000D181C"/>
    <w:rsid w:val="000D1F37"/>
    <w:rsid w:val="000D4727"/>
    <w:rsid w:val="000D5800"/>
    <w:rsid w:val="000D5BB8"/>
    <w:rsid w:val="000D5DB5"/>
    <w:rsid w:val="000D72F5"/>
    <w:rsid w:val="000D7874"/>
    <w:rsid w:val="000E0E0D"/>
    <w:rsid w:val="000E19F5"/>
    <w:rsid w:val="000E23C3"/>
    <w:rsid w:val="000E3AFB"/>
    <w:rsid w:val="000F1F00"/>
    <w:rsid w:val="000F26C1"/>
    <w:rsid w:val="000F42AA"/>
    <w:rsid w:val="000F4659"/>
    <w:rsid w:val="000F4F12"/>
    <w:rsid w:val="000F5116"/>
    <w:rsid w:val="000F533A"/>
    <w:rsid w:val="000F5A4E"/>
    <w:rsid w:val="000F6FE3"/>
    <w:rsid w:val="00101346"/>
    <w:rsid w:val="00102860"/>
    <w:rsid w:val="0010453A"/>
    <w:rsid w:val="001058FC"/>
    <w:rsid w:val="0010590B"/>
    <w:rsid w:val="00107D18"/>
    <w:rsid w:val="00110AE9"/>
    <w:rsid w:val="00110B67"/>
    <w:rsid w:val="00110F25"/>
    <w:rsid w:val="001119B8"/>
    <w:rsid w:val="00115CD4"/>
    <w:rsid w:val="00116512"/>
    <w:rsid w:val="00120E15"/>
    <w:rsid w:val="001216F9"/>
    <w:rsid w:val="00121BEE"/>
    <w:rsid w:val="00121ECD"/>
    <w:rsid w:val="0012235E"/>
    <w:rsid w:val="001232AE"/>
    <w:rsid w:val="001232CA"/>
    <w:rsid w:val="001239C3"/>
    <w:rsid w:val="0012459A"/>
    <w:rsid w:val="00124DAF"/>
    <w:rsid w:val="0012703E"/>
    <w:rsid w:val="00127938"/>
    <w:rsid w:val="001300EE"/>
    <w:rsid w:val="00132DFD"/>
    <w:rsid w:val="001351E5"/>
    <w:rsid w:val="0013643C"/>
    <w:rsid w:val="00137552"/>
    <w:rsid w:val="00140100"/>
    <w:rsid w:val="0014043F"/>
    <w:rsid w:val="0014085D"/>
    <w:rsid w:val="00141D6C"/>
    <w:rsid w:val="00143064"/>
    <w:rsid w:val="0014368F"/>
    <w:rsid w:val="001436FE"/>
    <w:rsid w:val="00143C5B"/>
    <w:rsid w:val="0014473D"/>
    <w:rsid w:val="00144823"/>
    <w:rsid w:val="00145D60"/>
    <w:rsid w:val="00145F4E"/>
    <w:rsid w:val="00146787"/>
    <w:rsid w:val="001471B9"/>
    <w:rsid w:val="00147EDD"/>
    <w:rsid w:val="0015098F"/>
    <w:rsid w:val="0015240C"/>
    <w:rsid w:val="001524BD"/>
    <w:rsid w:val="0015340F"/>
    <w:rsid w:val="001543B1"/>
    <w:rsid w:val="001549E8"/>
    <w:rsid w:val="00154CE5"/>
    <w:rsid w:val="00156CF9"/>
    <w:rsid w:val="001578FD"/>
    <w:rsid w:val="00160D2D"/>
    <w:rsid w:val="001612EE"/>
    <w:rsid w:val="00161C30"/>
    <w:rsid w:val="00161EC9"/>
    <w:rsid w:val="0016246B"/>
    <w:rsid w:val="00162FFA"/>
    <w:rsid w:val="00163D8D"/>
    <w:rsid w:val="00167F72"/>
    <w:rsid w:val="00171775"/>
    <w:rsid w:val="001717D9"/>
    <w:rsid w:val="001737DD"/>
    <w:rsid w:val="00174624"/>
    <w:rsid w:val="0017506B"/>
    <w:rsid w:val="001756C7"/>
    <w:rsid w:val="00176050"/>
    <w:rsid w:val="00176689"/>
    <w:rsid w:val="00176BAA"/>
    <w:rsid w:val="00177CDB"/>
    <w:rsid w:val="00181D81"/>
    <w:rsid w:val="00181F60"/>
    <w:rsid w:val="0018534C"/>
    <w:rsid w:val="00185B05"/>
    <w:rsid w:val="0018620C"/>
    <w:rsid w:val="00187A99"/>
    <w:rsid w:val="00191964"/>
    <w:rsid w:val="001926C6"/>
    <w:rsid w:val="0019430C"/>
    <w:rsid w:val="00194CB2"/>
    <w:rsid w:val="0019661F"/>
    <w:rsid w:val="001A0BF4"/>
    <w:rsid w:val="001A2BF0"/>
    <w:rsid w:val="001A3436"/>
    <w:rsid w:val="001A4A03"/>
    <w:rsid w:val="001A4DFD"/>
    <w:rsid w:val="001A5875"/>
    <w:rsid w:val="001A63FB"/>
    <w:rsid w:val="001A68B9"/>
    <w:rsid w:val="001B1CD2"/>
    <w:rsid w:val="001B302E"/>
    <w:rsid w:val="001B3E76"/>
    <w:rsid w:val="001B4866"/>
    <w:rsid w:val="001B4CA2"/>
    <w:rsid w:val="001B52E6"/>
    <w:rsid w:val="001B70E6"/>
    <w:rsid w:val="001C0A33"/>
    <w:rsid w:val="001C209A"/>
    <w:rsid w:val="001C38EE"/>
    <w:rsid w:val="001C421C"/>
    <w:rsid w:val="001C42D6"/>
    <w:rsid w:val="001C63DF"/>
    <w:rsid w:val="001C78AF"/>
    <w:rsid w:val="001D2C08"/>
    <w:rsid w:val="001D2DF9"/>
    <w:rsid w:val="001D4201"/>
    <w:rsid w:val="001D5D67"/>
    <w:rsid w:val="001E1054"/>
    <w:rsid w:val="001E1F1F"/>
    <w:rsid w:val="001E2BE6"/>
    <w:rsid w:val="001E3610"/>
    <w:rsid w:val="001E7820"/>
    <w:rsid w:val="001F2138"/>
    <w:rsid w:val="001F2E66"/>
    <w:rsid w:val="001F32B7"/>
    <w:rsid w:val="001F3729"/>
    <w:rsid w:val="001F3A5E"/>
    <w:rsid w:val="001F4B73"/>
    <w:rsid w:val="001F4CB1"/>
    <w:rsid w:val="001F5E18"/>
    <w:rsid w:val="001F6E8C"/>
    <w:rsid w:val="00201F5C"/>
    <w:rsid w:val="00202E05"/>
    <w:rsid w:val="00203502"/>
    <w:rsid w:val="00204D5A"/>
    <w:rsid w:val="00205C65"/>
    <w:rsid w:val="002138BE"/>
    <w:rsid w:val="00213F9A"/>
    <w:rsid w:val="002163EE"/>
    <w:rsid w:val="002209A1"/>
    <w:rsid w:val="002217CF"/>
    <w:rsid w:val="00226C02"/>
    <w:rsid w:val="0023181B"/>
    <w:rsid w:val="00231AD9"/>
    <w:rsid w:val="0023392A"/>
    <w:rsid w:val="002412B7"/>
    <w:rsid w:val="0024254E"/>
    <w:rsid w:val="0024398B"/>
    <w:rsid w:val="00244265"/>
    <w:rsid w:val="002444FC"/>
    <w:rsid w:val="00245C92"/>
    <w:rsid w:val="00246B48"/>
    <w:rsid w:val="00250625"/>
    <w:rsid w:val="00250793"/>
    <w:rsid w:val="00251813"/>
    <w:rsid w:val="002529AE"/>
    <w:rsid w:val="002537B8"/>
    <w:rsid w:val="00255E13"/>
    <w:rsid w:val="00257CDC"/>
    <w:rsid w:val="00260815"/>
    <w:rsid w:val="00260D0A"/>
    <w:rsid w:val="002624BC"/>
    <w:rsid w:val="00262524"/>
    <w:rsid w:val="00263DB2"/>
    <w:rsid w:val="00264E20"/>
    <w:rsid w:val="00265D2A"/>
    <w:rsid w:val="00270636"/>
    <w:rsid w:val="00270855"/>
    <w:rsid w:val="002710BF"/>
    <w:rsid w:val="00271E31"/>
    <w:rsid w:val="00271FDF"/>
    <w:rsid w:val="00274D65"/>
    <w:rsid w:val="002750F8"/>
    <w:rsid w:val="002759EA"/>
    <w:rsid w:val="002760B4"/>
    <w:rsid w:val="00276E52"/>
    <w:rsid w:val="00280071"/>
    <w:rsid w:val="00281AFF"/>
    <w:rsid w:val="00283314"/>
    <w:rsid w:val="002835A3"/>
    <w:rsid w:val="00284608"/>
    <w:rsid w:val="002850BC"/>
    <w:rsid w:val="00287B71"/>
    <w:rsid w:val="00290D96"/>
    <w:rsid w:val="00292179"/>
    <w:rsid w:val="0029267D"/>
    <w:rsid w:val="00292AA9"/>
    <w:rsid w:val="00292E49"/>
    <w:rsid w:val="002930EC"/>
    <w:rsid w:val="002932C5"/>
    <w:rsid w:val="00293465"/>
    <w:rsid w:val="00295AEE"/>
    <w:rsid w:val="00297EB9"/>
    <w:rsid w:val="002A0F06"/>
    <w:rsid w:val="002A24BD"/>
    <w:rsid w:val="002A6D52"/>
    <w:rsid w:val="002B03D9"/>
    <w:rsid w:val="002B08EF"/>
    <w:rsid w:val="002B19A0"/>
    <w:rsid w:val="002B20EB"/>
    <w:rsid w:val="002B3B67"/>
    <w:rsid w:val="002B3E38"/>
    <w:rsid w:val="002B7903"/>
    <w:rsid w:val="002C0CE0"/>
    <w:rsid w:val="002C1555"/>
    <w:rsid w:val="002C2CE7"/>
    <w:rsid w:val="002C3FA4"/>
    <w:rsid w:val="002C470F"/>
    <w:rsid w:val="002C5D9C"/>
    <w:rsid w:val="002C770F"/>
    <w:rsid w:val="002D04D2"/>
    <w:rsid w:val="002D07B9"/>
    <w:rsid w:val="002D0A71"/>
    <w:rsid w:val="002D1AF6"/>
    <w:rsid w:val="002D209A"/>
    <w:rsid w:val="002D360D"/>
    <w:rsid w:val="002D36A7"/>
    <w:rsid w:val="002D41E4"/>
    <w:rsid w:val="002D53E6"/>
    <w:rsid w:val="002D55E3"/>
    <w:rsid w:val="002D6AD6"/>
    <w:rsid w:val="002D6DB0"/>
    <w:rsid w:val="002D6DD5"/>
    <w:rsid w:val="002D7CDE"/>
    <w:rsid w:val="002E06BD"/>
    <w:rsid w:val="002E074E"/>
    <w:rsid w:val="002E1991"/>
    <w:rsid w:val="002E22DE"/>
    <w:rsid w:val="002E420B"/>
    <w:rsid w:val="002E529B"/>
    <w:rsid w:val="002F2C7D"/>
    <w:rsid w:val="002F4B9A"/>
    <w:rsid w:val="002F503F"/>
    <w:rsid w:val="002F6096"/>
    <w:rsid w:val="002F66B2"/>
    <w:rsid w:val="002F69C7"/>
    <w:rsid w:val="002F70AF"/>
    <w:rsid w:val="002F7D91"/>
    <w:rsid w:val="00301326"/>
    <w:rsid w:val="00302FA6"/>
    <w:rsid w:val="00302FE2"/>
    <w:rsid w:val="00303AB4"/>
    <w:rsid w:val="003050A2"/>
    <w:rsid w:val="00305737"/>
    <w:rsid w:val="003065CD"/>
    <w:rsid w:val="003073D9"/>
    <w:rsid w:val="003075C3"/>
    <w:rsid w:val="00307B2E"/>
    <w:rsid w:val="0031051F"/>
    <w:rsid w:val="003130D4"/>
    <w:rsid w:val="00313E9F"/>
    <w:rsid w:val="00314D81"/>
    <w:rsid w:val="003152E2"/>
    <w:rsid w:val="00316A38"/>
    <w:rsid w:val="00316B8A"/>
    <w:rsid w:val="00317703"/>
    <w:rsid w:val="00321A95"/>
    <w:rsid w:val="00321E00"/>
    <w:rsid w:val="003223F9"/>
    <w:rsid w:val="00323124"/>
    <w:rsid w:val="00324287"/>
    <w:rsid w:val="00325ACB"/>
    <w:rsid w:val="00327654"/>
    <w:rsid w:val="00327DF7"/>
    <w:rsid w:val="003301C6"/>
    <w:rsid w:val="00330724"/>
    <w:rsid w:val="00330914"/>
    <w:rsid w:val="003347C0"/>
    <w:rsid w:val="00334C68"/>
    <w:rsid w:val="00334DAE"/>
    <w:rsid w:val="00335937"/>
    <w:rsid w:val="003360AE"/>
    <w:rsid w:val="00337029"/>
    <w:rsid w:val="003370D1"/>
    <w:rsid w:val="00337486"/>
    <w:rsid w:val="00337722"/>
    <w:rsid w:val="00341BCA"/>
    <w:rsid w:val="003421CF"/>
    <w:rsid w:val="00346959"/>
    <w:rsid w:val="00350CE9"/>
    <w:rsid w:val="00351F43"/>
    <w:rsid w:val="00352419"/>
    <w:rsid w:val="00353618"/>
    <w:rsid w:val="00354099"/>
    <w:rsid w:val="0035503F"/>
    <w:rsid w:val="00355EC1"/>
    <w:rsid w:val="00356CE5"/>
    <w:rsid w:val="00360B2E"/>
    <w:rsid w:val="003630B1"/>
    <w:rsid w:val="00366248"/>
    <w:rsid w:val="00366C74"/>
    <w:rsid w:val="0036775B"/>
    <w:rsid w:val="00371D60"/>
    <w:rsid w:val="00372396"/>
    <w:rsid w:val="00372732"/>
    <w:rsid w:val="00372879"/>
    <w:rsid w:val="003765B2"/>
    <w:rsid w:val="00376724"/>
    <w:rsid w:val="00376C7B"/>
    <w:rsid w:val="003830DC"/>
    <w:rsid w:val="003850D6"/>
    <w:rsid w:val="00385B73"/>
    <w:rsid w:val="00391AC9"/>
    <w:rsid w:val="00391D1D"/>
    <w:rsid w:val="003922FB"/>
    <w:rsid w:val="00394F91"/>
    <w:rsid w:val="00395C69"/>
    <w:rsid w:val="00396188"/>
    <w:rsid w:val="003965B8"/>
    <w:rsid w:val="003975C4"/>
    <w:rsid w:val="00397BD6"/>
    <w:rsid w:val="00397DD8"/>
    <w:rsid w:val="00397DE4"/>
    <w:rsid w:val="003A078A"/>
    <w:rsid w:val="003A0ADF"/>
    <w:rsid w:val="003A12EC"/>
    <w:rsid w:val="003A1F12"/>
    <w:rsid w:val="003A25BB"/>
    <w:rsid w:val="003A3D69"/>
    <w:rsid w:val="003A51D1"/>
    <w:rsid w:val="003A62EB"/>
    <w:rsid w:val="003A7F6B"/>
    <w:rsid w:val="003B1DDE"/>
    <w:rsid w:val="003B2447"/>
    <w:rsid w:val="003B5027"/>
    <w:rsid w:val="003B783C"/>
    <w:rsid w:val="003C29E9"/>
    <w:rsid w:val="003C2C54"/>
    <w:rsid w:val="003C72C3"/>
    <w:rsid w:val="003C75DE"/>
    <w:rsid w:val="003D117C"/>
    <w:rsid w:val="003D1EB9"/>
    <w:rsid w:val="003D3980"/>
    <w:rsid w:val="003D4627"/>
    <w:rsid w:val="003D4A0B"/>
    <w:rsid w:val="003D4D80"/>
    <w:rsid w:val="003D5BAE"/>
    <w:rsid w:val="003D6631"/>
    <w:rsid w:val="003D6B9F"/>
    <w:rsid w:val="003D7918"/>
    <w:rsid w:val="003E16D8"/>
    <w:rsid w:val="003E4E9C"/>
    <w:rsid w:val="003E52A9"/>
    <w:rsid w:val="003E5778"/>
    <w:rsid w:val="003E5A81"/>
    <w:rsid w:val="003E5CEB"/>
    <w:rsid w:val="003E5D4D"/>
    <w:rsid w:val="003E7AA5"/>
    <w:rsid w:val="003F01E8"/>
    <w:rsid w:val="003F07DB"/>
    <w:rsid w:val="003F0A69"/>
    <w:rsid w:val="003F18E2"/>
    <w:rsid w:val="003F1E9C"/>
    <w:rsid w:val="003F23BB"/>
    <w:rsid w:val="003F33A9"/>
    <w:rsid w:val="003F53E0"/>
    <w:rsid w:val="003F74A5"/>
    <w:rsid w:val="003F7D8E"/>
    <w:rsid w:val="00401B29"/>
    <w:rsid w:val="004026F8"/>
    <w:rsid w:val="00402DCF"/>
    <w:rsid w:val="0040327A"/>
    <w:rsid w:val="00403F43"/>
    <w:rsid w:val="00404887"/>
    <w:rsid w:val="00404F92"/>
    <w:rsid w:val="00405E42"/>
    <w:rsid w:val="004062B0"/>
    <w:rsid w:val="004062C8"/>
    <w:rsid w:val="004071A1"/>
    <w:rsid w:val="00410B65"/>
    <w:rsid w:val="00412725"/>
    <w:rsid w:val="00412943"/>
    <w:rsid w:val="004140F0"/>
    <w:rsid w:val="0041422E"/>
    <w:rsid w:val="00415C5A"/>
    <w:rsid w:val="00416899"/>
    <w:rsid w:val="00417D37"/>
    <w:rsid w:val="00417FD8"/>
    <w:rsid w:val="00417FFE"/>
    <w:rsid w:val="00423816"/>
    <w:rsid w:val="00424688"/>
    <w:rsid w:val="00424A7F"/>
    <w:rsid w:val="0042688F"/>
    <w:rsid w:val="004302B5"/>
    <w:rsid w:val="004302F6"/>
    <w:rsid w:val="004308FF"/>
    <w:rsid w:val="00430948"/>
    <w:rsid w:val="00430AEF"/>
    <w:rsid w:val="00432685"/>
    <w:rsid w:val="004349D2"/>
    <w:rsid w:val="0044000D"/>
    <w:rsid w:val="0044084C"/>
    <w:rsid w:val="0044115D"/>
    <w:rsid w:val="00441371"/>
    <w:rsid w:val="004424BB"/>
    <w:rsid w:val="004531E4"/>
    <w:rsid w:val="004557F7"/>
    <w:rsid w:val="00457156"/>
    <w:rsid w:val="004608BF"/>
    <w:rsid w:val="00461920"/>
    <w:rsid w:val="00462956"/>
    <w:rsid w:val="00463164"/>
    <w:rsid w:val="00467CE1"/>
    <w:rsid w:val="00470B1C"/>
    <w:rsid w:val="00474AD5"/>
    <w:rsid w:val="004758FF"/>
    <w:rsid w:val="00476A8C"/>
    <w:rsid w:val="00476C67"/>
    <w:rsid w:val="00476E31"/>
    <w:rsid w:val="00477A6B"/>
    <w:rsid w:val="00477F89"/>
    <w:rsid w:val="00480777"/>
    <w:rsid w:val="00480BDD"/>
    <w:rsid w:val="00482A1D"/>
    <w:rsid w:val="0048356B"/>
    <w:rsid w:val="00484C67"/>
    <w:rsid w:val="004854EC"/>
    <w:rsid w:val="00486680"/>
    <w:rsid w:val="00486D2B"/>
    <w:rsid w:val="0048765A"/>
    <w:rsid w:val="00493365"/>
    <w:rsid w:val="00493BE8"/>
    <w:rsid w:val="0049502D"/>
    <w:rsid w:val="00495F8D"/>
    <w:rsid w:val="0049750E"/>
    <w:rsid w:val="00497BBF"/>
    <w:rsid w:val="004A0020"/>
    <w:rsid w:val="004A0203"/>
    <w:rsid w:val="004A16EB"/>
    <w:rsid w:val="004A21E7"/>
    <w:rsid w:val="004A3A95"/>
    <w:rsid w:val="004A432E"/>
    <w:rsid w:val="004A514C"/>
    <w:rsid w:val="004B0FF0"/>
    <w:rsid w:val="004B1014"/>
    <w:rsid w:val="004B1672"/>
    <w:rsid w:val="004B2173"/>
    <w:rsid w:val="004B2EC9"/>
    <w:rsid w:val="004B4508"/>
    <w:rsid w:val="004B5104"/>
    <w:rsid w:val="004B6D70"/>
    <w:rsid w:val="004C05B9"/>
    <w:rsid w:val="004C0630"/>
    <w:rsid w:val="004C0EEA"/>
    <w:rsid w:val="004C1E9C"/>
    <w:rsid w:val="004C2468"/>
    <w:rsid w:val="004C3538"/>
    <w:rsid w:val="004C3D48"/>
    <w:rsid w:val="004C482D"/>
    <w:rsid w:val="004C7394"/>
    <w:rsid w:val="004C75EB"/>
    <w:rsid w:val="004D0FE4"/>
    <w:rsid w:val="004D1A29"/>
    <w:rsid w:val="004D2CF8"/>
    <w:rsid w:val="004D3588"/>
    <w:rsid w:val="004D4578"/>
    <w:rsid w:val="004D49E2"/>
    <w:rsid w:val="004D4CC3"/>
    <w:rsid w:val="004D5293"/>
    <w:rsid w:val="004D57CD"/>
    <w:rsid w:val="004D6328"/>
    <w:rsid w:val="004D7ECA"/>
    <w:rsid w:val="004E15FC"/>
    <w:rsid w:val="004E2698"/>
    <w:rsid w:val="004E27FA"/>
    <w:rsid w:val="004E2B40"/>
    <w:rsid w:val="004E2D27"/>
    <w:rsid w:val="004E3587"/>
    <w:rsid w:val="004E4147"/>
    <w:rsid w:val="004E4A11"/>
    <w:rsid w:val="004E4EAE"/>
    <w:rsid w:val="004F0050"/>
    <w:rsid w:val="004F0ECF"/>
    <w:rsid w:val="004F1807"/>
    <w:rsid w:val="004F2256"/>
    <w:rsid w:val="004F4032"/>
    <w:rsid w:val="004F510E"/>
    <w:rsid w:val="004F55C5"/>
    <w:rsid w:val="004F5D2A"/>
    <w:rsid w:val="004F643D"/>
    <w:rsid w:val="004F6CDE"/>
    <w:rsid w:val="004F712C"/>
    <w:rsid w:val="005006A4"/>
    <w:rsid w:val="00500D45"/>
    <w:rsid w:val="00506682"/>
    <w:rsid w:val="00506BCD"/>
    <w:rsid w:val="00507116"/>
    <w:rsid w:val="0050773E"/>
    <w:rsid w:val="00510F7E"/>
    <w:rsid w:val="0051227C"/>
    <w:rsid w:val="00513DD0"/>
    <w:rsid w:val="0051501F"/>
    <w:rsid w:val="00515C46"/>
    <w:rsid w:val="00523B31"/>
    <w:rsid w:val="00527C71"/>
    <w:rsid w:val="00532A2C"/>
    <w:rsid w:val="005357BD"/>
    <w:rsid w:val="00536706"/>
    <w:rsid w:val="0054062E"/>
    <w:rsid w:val="005407DD"/>
    <w:rsid w:val="0054244E"/>
    <w:rsid w:val="005427A9"/>
    <w:rsid w:val="005431E5"/>
    <w:rsid w:val="00544C2F"/>
    <w:rsid w:val="00544E16"/>
    <w:rsid w:val="0054553F"/>
    <w:rsid w:val="00546EDA"/>
    <w:rsid w:val="0054766D"/>
    <w:rsid w:val="00547D0A"/>
    <w:rsid w:val="00550013"/>
    <w:rsid w:val="00552751"/>
    <w:rsid w:val="00553773"/>
    <w:rsid w:val="00554C89"/>
    <w:rsid w:val="00554CE2"/>
    <w:rsid w:val="005551F2"/>
    <w:rsid w:val="005553D6"/>
    <w:rsid w:val="00557243"/>
    <w:rsid w:val="005577EE"/>
    <w:rsid w:val="0056231D"/>
    <w:rsid w:val="005627B4"/>
    <w:rsid w:val="005707DF"/>
    <w:rsid w:val="0057587A"/>
    <w:rsid w:val="0057699F"/>
    <w:rsid w:val="00577C4E"/>
    <w:rsid w:val="005800B5"/>
    <w:rsid w:val="00581EA0"/>
    <w:rsid w:val="00583BFF"/>
    <w:rsid w:val="0058587B"/>
    <w:rsid w:val="00585BE9"/>
    <w:rsid w:val="00586402"/>
    <w:rsid w:val="005865EF"/>
    <w:rsid w:val="00586B7F"/>
    <w:rsid w:val="00587CA7"/>
    <w:rsid w:val="00590306"/>
    <w:rsid w:val="0059212F"/>
    <w:rsid w:val="00594386"/>
    <w:rsid w:val="00594581"/>
    <w:rsid w:val="00595A04"/>
    <w:rsid w:val="005967CC"/>
    <w:rsid w:val="00597A49"/>
    <w:rsid w:val="005A0398"/>
    <w:rsid w:val="005A261B"/>
    <w:rsid w:val="005A46D6"/>
    <w:rsid w:val="005A48C4"/>
    <w:rsid w:val="005B0D2A"/>
    <w:rsid w:val="005B14BE"/>
    <w:rsid w:val="005B2550"/>
    <w:rsid w:val="005B41E6"/>
    <w:rsid w:val="005B44FF"/>
    <w:rsid w:val="005B5750"/>
    <w:rsid w:val="005B63A9"/>
    <w:rsid w:val="005B6A6C"/>
    <w:rsid w:val="005C1FEE"/>
    <w:rsid w:val="005C260F"/>
    <w:rsid w:val="005C3BD2"/>
    <w:rsid w:val="005C4057"/>
    <w:rsid w:val="005C481D"/>
    <w:rsid w:val="005C5AB4"/>
    <w:rsid w:val="005D11D3"/>
    <w:rsid w:val="005D192A"/>
    <w:rsid w:val="005D214D"/>
    <w:rsid w:val="005D24AD"/>
    <w:rsid w:val="005D2A46"/>
    <w:rsid w:val="005D50D0"/>
    <w:rsid w:val="005D699E"/>
    <w:rsid w:val="005E018D"/>
    <w:rsid w:val="005E2574"/>
    <w:rsid w:val="005E2923"/>
    <w:rsid w:val="005E2CB2"/>
    <w:rsid w:val="005E4068"/>
    <w:rsid w:val="005E445B"/>
    <w:rsid w:val="005E764A"/>
    <w:rsid w:val="005F29A8"/>
    <w:rsid w:val="005F3B90"/>
    <w:rsid w:val="005F3E3D"/>
    <w:rsid w:val="005F4719"/>
    <w:rsid w:val="005F59DE"/>
    <w:rsid w:val="005F5B7F"/>
    <w:rsid w:val="005F6EF6"/>
    <w:rsid w:val="005F7CE5"/>
    <w:rsid w:val="006007E1"/>
    <w:rsid w:val="00600A66"/>
    <w:rsid w:val="0060113C"/>
    <w:rsid w:val="006012B8"/>
    <w:rsid w:val="0060149F"/>
    <w:rsid w:val="006039F0"/>
    <w:rsid w:val="006058D0"/>
    <w:rsid w:val="00610501"/>
    <w:rsid w:val="00610AAD"/>
    <w:rsid w:val="00611057"/>
    <w:rsid w:val="00611DEE"/>
    <w:rsid w:val="00613503"/>
    <w:rsid w:val="00613F96"/>
    <w:rsid w:val="00617747"/>
    <w:rsid w:val="00617B64"/>
    <w:rsid w:val="00623453"/>
    <w:rsid w:val="00624AF6"/>
    <w:rsid w:val="00624E85"/>
    <w:rsid w:val="0062662B"/>
    <w:rsid w:val="006267A2"/>
    <w:rsid w:val="00627A05"/>
    <w:rsid w:val="00630AE3"/>
    <w:rsid w:val="00631391"/>
    <w:rsid w:val="006341FF"/>
    <w:rsid w:val="00635E8E"/>
    <w:rsid w:val="00640501"/>
    <w:rsid w:val="0064240B"/>
    <w:rsid w:val="00642E69"/>
    <w:rsid w:val="00643B11"/>
    <w:rsid w:val="00644CF1"/>
    <w:rsid w:val="0064639C"/>
    <w:rsid w:val="00647831"/>
    <w:rsid w:val="0064784C"/>
    <w:rsid w:val="0065105A"/>
    <w:rsid w:val="00652B18"/>
    <w:rsid w:val="00654647"/>
    <w:rsid w:val="006546E8"/>
    <w:rsid w:val="00655DC2"/>
    <w:rsid w:val="006572B4"/>
    <w:rsid w:val="006629DB"/>
    <w:rsid w:val="0066376B"/>
    <w:rsid w:val="00663E63"/>
    <w:rsid w:val="006669F7"/>
    <w:rsid w:val="00667253"/>
    <w:rsid w:val="006711DF"/>
    <w:rsid w:val="00671221"/>
    <w:rsid w:val="00671D5E"/>
    <w:rsid w:val="006727CC"/>
    <w:rsid w:val="006733B9"/>
    <w:rsid w:val="00674627"/>
    <w:rsid w:val="00676761"/>
    <w:rsid w:val="00676A8B"/>
    <w:rsid w:val="00676B83"/>
    <w:rsid w:val="00676BAE"/>
    <w:rsid w:val="006770DD"/>
    <w:rsid w:val="00677CAE"/>
    <w:rsid w:val="00680470"/>
    <w:rsid w:val="00680621"/>
    <w:rsid w:val="00680C7B"/>
    <w:rsid w:val="006814AC"/>
    <w:rsid w:val="00684E9F"/>
    <w:rsid w:val="00685BE4"/>
    <w:rsid w:val="00686BFE"/>
    <w:rsid w:val="00686E6D"/>
    <w:rsid w:val="00691709"/>
    <w:rsid w:val="00694B52"/>
    <w:rsid w:val="00695605"/>
    <w:rsid w:val="006959CB"/>
    <w:rsid w:val="006A16A2"/>
    <w:rsid w:val="006A2EC9"/>
    <w:rsid w:val="006A3441"/>
    <w:rsid w:val="006A4216"/>
    <w:rsid w:val="006A7C55"/>
    <w:rsid w:val="006B0826"/>
    <w:rsid w:val="006B17CB"/>
    <w:rsid w:val="006B5091"/>
    <w:rsid w:val="006B6921"/>
    <w:rsid w:val="006B693D"/>
    <w:rsid w:val="006C104D"/>
    <w:rsid w:val="006C12A0"/>
    <w:rsid w:val="006C1370"/>
    <w:rsid w:val="006C1A8C"/>
    <w:rsid w:val="006C2690"/>
    <w:rsid w:val="006C413B"/>
    <w:rsid w:val="006C507E"/>
    <w:rsid w:val="006C5117"/>
    <w:rsid w:val="006C5A0E"/>
    <w:rsid w:val="006C6478"/>
    <w:rsid w:val="006C6504"/>
    <w:rsid w:val="006C6E18"/>
    <w:rsid w:val="006D01BE"/>
    <w:rsid w:val="006D5067"/>
    <w:rsid w:val="006D50E6"/>
    <w:rsid w:val="006D54C5"/>
    <w:rsid w:val="006D7B57"/>
    <w:rsid w:val="006E0B0A"/>
    <w:rsid w:val="006E0FFB"/>
    <w:rsid w:val="006E3018"/>
    <w:rsid w:val="006E422E"/>
    <w:rsid w:val="006E43E9"/>
    <w:rsid w:val="006E483D"/>
    <w:rsid w:val="006E5561"/>
    <w:rsid w:val="006E56DC"/>
    <w:rsid w:val="006E5D1F"/>
    <w:rsid w:val="006E6D70"/>
    <w:rsid w:val="006E792F"/>
    <w:rsid w:val="006EEF2D"/>
    <w:rsid w:val="006F0EAE"/>
    <w:rsid w:val="006F0F2F"/>
    <w:rsid w:val="006F3C4D"/>
    <w:rsid w:val="006F4616"/>
    <w:rsid w:val="006F7748"/>
    <w:rsid w:val="00700A84"/>
    <w:rsid w:val="0070250B"/>
    <w:rsid w:val="007028E6"/>
    <w:rsid w:val="00705794"/>
    <w:rsid w:val="007058B6"/>
    <w:rsid w:val="00707C06"/>
    <w:rsid w:val="00710C6D"/>
    <w:rsid w:val="00711428"/>
    <w:rsid w:val="00712F2A"/>
    <w:rsid w:val="00716BA4"/>
    <w:rsid w:val="00717866"/>
    <w:rsid w:val="00717F6E"/>
    <w:rsid w:val="00722537"/>
    <w:rsid w:val="00722E66"/>
    <w:rsid w:val="0072317B"/>
    <w:rsid w:val="0072379C"/>
    <w:rsid w:val="00724C04"/>
    <w:rsid w:val="0072730E"/>
    <w:rsid w:val="007301CF"/>
    <w:rsid w:val="0073168B"/>
    <w:rsid w:val="007331CD"/>
    <w:rsid w:val="007361B2"/>
    <w:rsid w:val="00736B82"/>
    <w:rsid w:val="00736E06"/>
    <w:rsid w:val="007373F4"/>
    <w:rsid w:val="00740D33"/>
    <w:rsid w:val="00741EA0"/>
    <w:rsid w:val="00753046"/>
    <w:rsid w:val="00753078"/>
    <w:rsid w:val="00753D70"/>
    <w:rsid w:val="00754616"/>
    <w:rsid w:val="00755772"/>
    <w:rsid w:val="0075625B"/>
    <w:rsid w:val="00757DBC"/>
    <w:rsid w:val="00757EA4"/>
    <w:rsid w:val="00761B95"/>
    <w:rsid w:val="00766C02"/>
    <w:rsid w:val="0076702D"/>
    <w:rsid w:val="007673B0"/>
    <w:rsid w:val="00775358"/>
    <w:rsid w:val="00775CF1"/>
    <w:rsid w:val="00777EBC"/>
    <w:rsid w:val="00780492"/>
    <w:rsid w:val="0078243D"/>
    <w:rsid w:val="0078247A"/>
    <w:rsid w:val="00784868"/>
    <w:rsid w:val="00786F61"/>
    <w:rsid w:val="00787C27"/>
    <w:rsid w:val="00787EDC"/>
    <w:rsid w:val="007904AA"/>
    <w:rsid w:val="00790ABB"/>
    <w:rsid w:val="00792733"/>
    <w:rsid w:val="00797909"/>
    <w:rsid w:val="007A05F6"/>
    <w:rsid w:val="007A07D8"/>
    <w:rsid w:val="007A70D0"/>
    <w:rsid w:val="007B0BAE"/>
    <w:rsid w:val="007B1D29"/>
    <w:rsid w:val="007B335D"/>
    <w:rsid w:val="007B33EB"/>
    <w:rsid w:val="007B389D"/>
    <w:rsid w:val="007B4951"/>
    <w:rsid w:val="007B54D2"/>
    <w:rsid w:val="007B5C20"/>
    <w:rsid w:val="007B6DD5"/>
    <w:rsid w:val="007B764F"/>
    <w:rsid w:val="007C0C60"/>
    <w:rsid w:val="007C5D2B"/>
    <w:rsid w:val="007C6D9F"/>
    <w:rsid w:val="007C7B91"/>
    <w:rsid w:val="007D0B79"/>
    <w:rsid w:val="007D1885"/>
    <w:rsid w:val="007D2F16"/>
    <w:rsid w:val="007D6217"/>
    <w:rsid w:val="007D7259"/>
    <w:rsid w:val="007E0AC5"/>
    <w:rsid w:val="007E11AB"/>
    <w:rsid w:val="007E2AEA"/>
    <w:rsid w:val="007E63C7"/>
    <w:rsid w:val="007E6951"/>
    <w:rsid w:val="007E7EFB"/>
    <w:rsid w:val="007F0280"/>
    <w:rsid w:val="007F07A1"/>
    <w:rsid w:val="007F1968"/>
    <w:rsid w:val="007F48ED"/>
    <w:rsid w:val="007F5F32"/>
    <w:rsid w:val="007F6F2D"/>
    <w:rsid w:val="0080041D"/>
    <w:rsid w:val="008023C2"/>
    <w:rsid w:val="00803318"/>
    <w:rsid w:val="00804B15"/>
    <w:rsid w:val="00805FDB"/>
    <w:rsid w:val="00810133"/>
    <w:rsid w:val="008169D9"/>
    <w:rsid w:val="0081719B"/>
    <w:rsid w:val="008172B8"/>
    <w:rsid w:val="008212C9"/>
    <w:rsid w:val="00821A13"/>
    <w:rsid w:val="00822E7E"/>
    <w:rsid w:val="0083019F"/>
    <w:rsid w:val="00832134"/>
    <w:rsid w:val="00832705"/>
    <w:rsid w:val="00832C2F"/>
    <w:rsid w:val="00833F9D"/>
    <w:rsid w:val="008358A2"/>
    <w:rsid w:val="00840AFC"/>
    <w:rsid w:val="00840B47"/>
    <w:rsid w:val="00840E5B"/>
    <w:rsid w:val="00843E8D"/>
    <w:rsid w:val="0084439B"/>
    <w:rsid w:val="00846935"/>
    <w:rsid w:val="00847154"/>
    <w:rsid w:val="00847516"/>
    <w:rsid w:val="008477C8"/>
    <w:rsid w:val="00847FDF"/>
    <w:rsid w:val="0085035F"/>
    <w:rsid w:val="008517A6"/>
    <w:rsid w:val="00852179"/>
    <w:rsid w:val="00852B76"/>
    <w:rsid w:val="008531BB"/>
    <w:rsid w:val="00853C81"/>
    <w:rsid w:val="00853D03"/>
    <w:rsid w:val="0085475E"/>
    <w:rsid w:val="00854FFC"/>
    <w:rsid w:val="00855DD7"/>
    <w:rsid w:val="008615F1"/>
    <w:rsid w:val="00862592"/>
    <w:rsid w:val="0086269A"/>
    <w:rsid w:val="00862CD3"/>
    <w:rsid w:val="00864AF7"/>
    <w:rsid w:val="00864C4F"/>
    <w:rsid w:val="00865264"/>
    <w:rsid w:val="00865E7A"/>
    <w:rsid w:val="00870086"/>
    <w:rsid w:val="00870518"/>
    <w:rsid w:val="0087199E"/>
    <w:rsid w:val="008723D6"/>
    <w:rsid w:val="008732B6"/>
    <w:rsid w:val="00876020"/>
    <w:rsid w:val="00876355"/>
    <w:rsid w:val="008805F1"/>
    <w:rsid w:val="008813F6"/>
    <w:rsid w:val="00882D35"/>
    <w:rsid w:val="008841D8"/>
    <w:rsid w:val="008846FF"/>
    <w:rsid w:val="0088702A"/>
    <w:rsid w:val="008909A9"/>
    <w:rsid w:val="008913B9"/>
    <w:rsid w:val="00893114"/>
    <w:rsid w:val="008936BC"/>
    <w:rsid w:val="008946CB"/>
    <w:rsid w:val="00894BA5"/>
    <w:rsid w:val="008953ED"/>
    <w:rsid w:val="00895B1A"/>
    <w:rsid w:val="008A0445"/>
    <w:rsid w:val="008A0D1A"/>
    <w:rsid w:val="008A0DBA"/>
    <w:rsid w:val="008A10DD"/>
    <w:rsid w:val="008A1730"/>
    <w:rsid w:val="008A2FEF"/>
    <w:rsid w:val="008A4459"/>
    <w:rsid w:val="008A4675"/>
    <w:rsid w:val="008A68A2"/>
    <w:rsid w:val="008B0B4B"/>
    <w:rsid w:val="008B12DB"/>
    <w:rsid w:val="008B2763"/>
    <w:rsid w:val="008B6881"/>
    <w:rsid w:val="008B7A45"/>
    <w:rsid w:val="008C16B0"/>
    <w:rsid w:val="008C35B6"/>
    <w:rsid w:val="008C4E85"/>
    <w:rsid w:val="008C5E52"/>
    <w:rsid w:val="008C7CB1"/>
    <w:rsid w:val="008D0163"/>
    <w:rsid w:val="008D1DAE"/>
    <w:rsid w:val="008D2B54"/>
    <w:rsid w:val="008D4011"/>
    <w:rsid w:val="008D5850"/>
    <w:rsid w:val="008D6101"/>
    <w:rsid w:val="008D6FC2"/>
    <w:rsid w:val="008E19D2"/>
    <w:rsid w:val="008E4B49"/>
    <w:rsid w:val="008E7E7C"/>
    <w:rsid w:val="008F2306"/>
    <w:rsid w:val="008F3716"/>
    <w:rsid w:val="008F772B"/>
    <w:rsid w:val="00900262"/>
    <w:rsid w:val="009012CD"/>
    <w:rsid w:val="00901F0A"/>
    <w:rsid w:val="009039C2"/>
    <w:rsid w:val="00904676"/>
    <w:rsid w:val="00905AE9"/>
    <w:rsid w:val="0090613B"/>
    <w:rsid w:val="00910A46"/>
    <w:rsid w:val="00911B87"/>
    <w:rsid w:val="00920666"/>
    <w:rsid w:val="00921B70"/>
    <w:rsid w:val="00922C99"/>
    <w:rsid w:val="00923E17"/>
    <w:rsid w:val="009245AB"/>
    <w:rsid w:val="00924EA7"/>
    <w:rsid w:val="00925114"/>
    <w:rsid w:val="00930CB1"/>
    <w:rsid w:val="00931276"/>
    <w:rsid w:val="009316C5"/>
    <w:rsid w:val="009317AE"/>
    <w:rsid w:val="009328B2"/>
    <w:rsid w:val="00933A61"/>
    <w:rsid w:val="009353BD"/>
    <w:rsid w:val="00935400"/>
    <w:rsid w:val="00935CB6"/>
    <w:rsid w:val="0093630B"/>
    <w:rsid w:val="00936711"/>
    <w:rsid w:val="0093799E"/>
    <w:rsid w:val="00937E49"/>
    <w:rsid w:val="00941652"/>
    <w:rsid w:val="0094253F"/>
    <w:rsid w:val="009430B8"/>
    <w:rsid w:val="00944B00"/>
    <w:rsid w:val="009462D1"/>
    <w:rsid w:val="00947B45"/>
    <w:rsid w:val="0095187D"/>
    <w:rsid w:val="009521AD"/>
    <w:rsid w:val="00953BA8"/>
    <w:rsid w:val="00954DB9"/>
    <w:rsid w:val="009561E1"/>
    <w:rsid w:val="0095673C"/>
    <w:rsid w:val="00957416"/>
    <w:rsid w:val="00960AA1"/>
    <w:rsid w:val="00962B45"/>
    <w:rsid w:val="009635C6"/>
    <w:rsid w:val="0096398B"/>
    <w:rsid w:val="0096474C"/>
    <w:rsid w:val="009654B6"/>
    <w:rsid w:val="00965D59"/>
    <w:rsid w:val="0096672E"/>
    <w:rsid w:val="00971139"/>
    <w:rsid w:val="00971620"/>
    <w:rsid w:val="00971919"/>
    <w:rsid w:val="00971F2B"/>
    <w:rsid w:val="00973A1C"/>
    <w:rsid w:val="00974971"/>
    <w:rsid w:val="00975674"/>
    <w:rsid w:val="00976D6F"/>
    <w:rsid w:val="009774A2"/>
    <w:rsid w:val="009774B7"/>
    <w:rsid w:val="00977EC4"/>
    <w:rsid w:val="00977F04"/>
    <w:rsid w:val="009808F9"/>
    <w:rsid w:val="009814EE"/>
    <w:rsid w:val="00982077"/>
    <w:rsid w:val="00982BEE"/>
    <w:rsid w:val="00985A54"/>
    <w:rsid w:val="00987930"/>
    <w:rsid w:val="00987C8A"/>
    <w:rsid w:val="00990100"/>
    <w:rsid w:val="00991967"/>
    <w:rsid w:val="00992683"/>
    <w:rsid w:val="00994BDC"/>
    <w:rsid w:val="009A0922"/>
    <w:rsid w:val="009A116B"/>
    <w:rsid w:val="009A3728"/>
    <w:rsid w:val="009A68A1"/>
    <w:rsid w:val="009A73A9"/>
    <w:rsid w:val="009A7443"/>
    <w:rsid w:val="009A7BA3"/>
    <w:rsid w:val="009B01CF"/>
    <w:rsid w:val="009B063E"/>
    <w:rsid w:val="009B0D2B"/>
    <w:rsid w:val="009B3307"/>
    <w:rsid w:val="009B3EAB"/>
    <w:rsid w:val="009B4E23"/>
    <w:rsid w:val="009C01B6"/>
    <w:rsid w:val="009C0D98"/>
    <w:rsid w:val="009C303D"/>
    <w:rsid w:val="009C4A4F"/>
    <w:rsid w:val="009C503A"/>
    <w:rsid w:val="009D0E2B"/>
    <w:rsid w:val="009D0F5B"/>
    <w:rsid w:val="009D0F96"/>
    <w:rsid w:val="009D1EEC"/>
    <w:rsid w:val="009D3508"/>
    <w:rsid w:val="009D3E3B"/>
    <w:rsid w:val="009D4A65"/>
    <w:rsid w:val="009D57FF"/>
    <w:rsid w:val="009D5DCE"/>
    <w:rsid w:val="009D6059"/>
    <w:rsid w:val="009D7DB6"/>
    <w:rsid w:val="009E0818"/>
    <w:rsid w:val="009E0F3E"/>
    <w:rsid w:val="009E1949"/>
    <w:rsid w:val="009E1D41"/>
    <w:rsid w:val="009E293D"/>
    <w:rsid w:val="009E356A"/>
    <w:rsid w:val="009E4B2C"/>
    <w:rsid w:val="009E4F01"/>
    <w:rsid w:val="009E5AF4"/>
    <w:rsid w:val="009E6278"/>
    <w:rsid w:val="009E7760"/>
    <w:rsid w:val="009E79B1"/>
    <w:rsid w:val="009E7C1F"/>
    <w:rsid w:val="009F11DD"/>
    <w:rsid w:val="009F218E"/>
    <w:rsid w:val="009F34B1"/>
    <w:rsid w:val="009F443D"/>
    <w:rsid w:val="009F47B1"/>
    <w:rsid w:val="009F51DD"/>
    <w:rsid w:val="00A0325C"/>
    <w:rsid w:val="00A04FFC"/>
    <w:rsid w:val="00A05C23"/>
    <w:rsid w:val="00A05ED0"/>
    <w:rsid w:val="00A1111B"/>
    <w:rsid w:val="00A1210A"/>
    <w:rsid w:val="00A16506"/>
    <w:rsid w:val="00A16A5C"/>
    <w:rsid w:val="00A17F0C"/>
    <w:rsid w:val="00A22C19"/>
    <w:rsid w:val="00A231A5"/>
    <w:rsid w:val="00A24825"/>
    <w:rsid w:val="00A2667A"/>
    <w:rsid w:val="00A27796"/>
    <w:rsid w:val="00A27E71"/>
    <w:rsid w:val="00A3020E"/>
    <w:rsid w:val="00A30BBB"/>
    <w:rsid w:val="00A3249D"/>
    <w:rsid w:val="00A32E36"/>
    <w:rsid w:val="00A32E6B"/>
    <w:rsid w:val="00A3307B"/>
    <w:rsid w:val="00A33A88"/>
    <w:rsid w:val="00A34840"/>
    <w:rsid w:val="00A358A7"/>
    <w:rsid w:val="00A3625C"/>
    <w:rsid w:val="00A36FA2"/>
    <w:rsid w:val="00A37134"/>
    <w:rsid w:val="00A37ADB"/>
    <w:rsid w:val="00A37D06"/>
    <w:rsid w:val="00A37E0E"/>
    <w:rsid w:val="00A419B4"/>
    <w:rsid w:val="00A41FD9"/>
    <w:rsid w:val="00A42896"/>
    <w:rsid w:val="00A44C72"/>
    <w:rsid w:val="00A46881"/>
    <w:rsid w:val="00A47644"/>
    <w:rsid w:val="00A47EAB"/>
    <w:rsid w:val="00A508AE"/>
    <w:rsid w:val="00A51973"/>
    <w:rsid w:val="00A51FA4"/>
    <w:rsid w:val="00A52412"/>
    <w:rsid w:val="00A5440E"/>
    <w:rsid w:val="00A54E3E"/>
    <w:rsid w:val="00A54FA8"/>
    <w:rsid w:val="00A57E61"/>
    <w:rsid w:val="00A62D7A"/>
    <w:rsid w:val="00A647FB"/>
    <w:rsid w:val="00A65C9D"/>
    <w:rsid w:val="00A65DDD"/>
    <w:rsid w:val="00A66965"/>
    <w:rsid w:val="00A70600"/>
    <w:rsid w:val="00A7072B"/>
    <w:rsid w:val="00A7106C"/>
    <w:rsid w:val="00A718AF"/>
    <w:rsid w:val="00A72C7E"/>
    <w:rsid w:val="00A7406E"/>
    <w:rsid w:val="00A75476"/>
    <w:rsid w:val="00A768C5"/>
    <w:rsid w:val="00A80FEC"/>
    <w:rsid w:val="00A8103E"/>
    <w:rsid w:val="00A81235"/>
    <w:rsid w:val="00A8133F"/>
    <w:rsid w:val="00A817D3"/>
    <w:rsid w:val="00A85F2E"/>
    <w:rsid w:val="00A86A3A"/>
    <w:rsid w:val="00A8700C"/>
    <w:rsid w:val="00A870F2"/>
    <w:rsid w:val="00A91E95"/>
    <w:rsid w:val="00A920E3"/>
    <w:rsid w:val="00A942E4"/>
    <w:rsid w:val="00A95243"/>
    <w:rsid w:val="00A9612F"/>
    <w:rsid w:val="00AA0122"/>
    <w:rsid w:val="00AA047C"/>
    <w:rsid w:val="00AA18BB"/>
    <w:rsid w:val="00AA19BF"/>
    <w:rsid w:val="00AA2F01"/>
    <w:rsid w:val="00AA486A"/>
    <w:rsid w:val="00AA550E"/>
    <w:rsid w:val="00AB19F5"/>
    <w:rsid w:val="00AB226A"/>
    <w:rsid w:val="00AB3682"/>
    <w:rsid w:val="00AB4CF3"/>
    <w:rsid w:val="00AB4EC6"/>
    <w:rsid w:val="00AB53F9"/>
    <w:rsid w:val="00AB795F"/>
    <w:rsid w:val="00AC1221"/>
    <w:rsid w:val="00AC2109"/>
    <w:rsid w:val="00AC35A6"/>
    <w:rsid w:val="00AC3A2E"/>
    <w:rsid w:val="00AC3E2C"/>
    <w:rsid w:val="00AC4E82"/>
    <w:rsid w:val="00AC4FFD"/>
    <w:rsid w:val="00AC7055"/>
    <w:rsid w:val="00AD0721"/>
    <w:rsid w:val="00AD0AC9"/>
    <w:rsid w:val="00AD4063"/>
    <w:rsid w:val="00AD6A3A"/>
    <w:rsid w:val="00AD6AED"/>
    <w:rsid w:val="00AD72AB"/>
    <w:rsid w:val="00AE0593"/>
    <w:rsid w:val="00AE1BDE"/>
    <w:rsid w:val="00AE1F06"/>
    <w:rsid w:val="00AE2B5C"/>
    <w:rsid w:val="00AE3DC3"/>
    <w:rsid w:val="00AE4014"/>
    <w:rsid w:val="00AE5F00"/>
    <w:rsid w:val="00AE73BD"/>
    <w:rsid w:val="00AE7964"/>
    <w:rsid w:val="00AF161D"/>
    <w:rsid w:val="00AF250B"/>
    <w:rsid w:val="00AF3595"/>
    <w:rsid w:val="00AF4F1F"/>
    <w:rsid w:val="00AF5737"/>
    <w:rsid w:val="00AF7CCB"/>
    <w:rsid w:val="00B010A4"/>
    <w:rsid w:val="00B02703"/>
    <w:rsid w:val="00B03113"/>
    <w:rsid w:val="00B03C7E"/>
    <w:rsid w:val="00B04247"/>
    <w:rsid w:val="00B118E2"/>
    <w:rsid w:val="00B13C82"/>
    <w:rsid w:val="00B15593"/>
    <w:rsid w:val="00B15C14"/>
    <w:rsid w:val="00B16143"/>
    <w:rsid w:val="00B16ACB"/>
    <w:rsid w:val="00B16E9F"/>
    <w:rsid w:val="00B1764B"/>
    <w:rsid w:val="00B20784"/>
    <w:rsid w:val="00B21826"/>
    <w:rsid w:val="00B22D4B"/>
    <w:rsid w:val="00B24552"/>
    <w:rsid w:val="00B33ED7"/>
    <w:rsid w:val="00B360EC"/>
    <w:rsid w:val="00B40537"/>
    <w:rsid w:val="00B40A9A"/>
    <w:rsid w:val="00B40E77"/>
    <w:rsid w:val="00B41835"/>
    <w:rsid w:val="00B421A1"/>
    <w:rsid w:val="00B42263"/>
    <w:rsid w:val="00B42F67"/>
    <w:rsid w:val="00B43C0C"/>
    <w:rsid w:val="00B5036C"/>
    <w:rsid w:val="00B504D1"/>
    <w:rsid w:val="00B50FEE"/>
    <w:rsid w:val="00B51205"/>
    <w:rsid w:val="00B530CA"/>
    <w:rsid w:val="00B54AB7"/>
    <w:rsid w:val="00B56201"/>
    <w:rsid w:val="00B57516"/>
    <w:rsid w:val="00B57A0D"/>
    <w:rsid w:val="00B601FE"/>
    <w:rsid w:val="00B60C51"/>
    <w:rsid w:val="00B61C14"/>
    <w:rsid w:val="00B61DB2"/>
    <w:rsid w:val="00B62E11"/>
    <w:rsid w:val="00B63A01"/>
    <w:rsid w:val="00B6451C"/>
    <w:rsid w:val="00B653E2"/>
    <w:rsid w:val="00B66966"/>
    <w:rsid w:val="00B676D4"/>
    <w:rsid w:val="00B70C6C"/>
    <w:rsid w:val="00B70D1E"/>
    <w:rsid w:val="00B714D6"/>
    <w:rsid w:val="00B71B3A"/>
    <w:rsid w:val="00B773C8"/>
    <w:rsid w:val="00B831A1"/>
    <w:rsid w:val="00B843BA"/>
    <w:rsid w:val="00B85979"/>
    <w:rsid w:val="00B8664A"/>
    <w:rsid w:val="00B86776"/>
    <w:rsid w:val="00B8677C"/>
    <w:rsid w:val="00B9207E"/>
    <w:rsid w:val="00B937BB"/>
    <w:rsid w:val="00B945EA"/>
    <w:rsid w:val="00B97809"/>
    <w:rsid w:val="00B97848"/>
    <w:rsid w:val="00BA25AF"/>
    <w:rsid w:val="00BA3CBC"/>
    <w:rsid w:val="00BA549C"/>
    <w:rsid w:val="00BA5EA0"/>
    <w:rsid w:val="00BB0105"/>
    <w:rsid w:val="00BB2468"/>
    <w:rsid w:val="00BB2AC5"/>
    <w:rsid w:val="00BB7556"/>
    <w:rsid w:val="00BB7EB0"/>
    <w:rsid w:val="00BC0030"/>
    <w:rsid w:val="00BC0C9F"/>
    <w:rsid w:val="00BC1B3F"/>
    <w:rsid w:val="00BC2DD2"/>
    <w:rsid w:val="00BC73A1"/>
    <w:rsid w:val="00BC762C"/>
    <w:rsid w:val="00BD0CCE"/>
    <w:rsid w:val="00BD13D6"/>
    <w:rsid w:val="00BD24E1"/>
    <w:rsid w:val="00BD2A90"/>
    <w:rsid w:val="00BD3296"/>
    <w:rsid w:val="00BD34FF"/>
    <w:rsid w:val="00BD4EA1"/>
    <w:rsid w:val="00BD5209"/>
    <w:rsid w:val="00BD6C7D"/>
    <w:rsid w:val="00BD6CBF"/>
    <w:rsid w:val="00BD6FB7"/>
    <w:rsid w:val="00BD7A1A"/>
    <w:rsid w:val="00BE0681"/>
    <w:rsid w:val="00BE130E"/>
    <w:rsid w:val="00BE1339"/>
    <w:rsid w:val="00BE158B"/>
    <w:rsid w:val="00BE2D09"/>
    <w:rsid w:val="00BE2DF4"/>
    <w:rsid w:val="00BE48E4"/>
    <w:rsid w:val="00BE49F7"/>
    <w:rsid w:val="00BE4DCC"/>
    <w:rsid w:val="00BE7F49"/>
    <w:rsid w:val="00BF3464"/>
    <w:rsid w:val="00BF3710"/>
    <w:rsid w:val="00BF4778"/>
    <w:rsid w:val="00BF4B45"/>
    <w:rsid w:val="00BF5D2F"/>
    <w:rsid w:val="00BF5ECA"/>
    <w:rsid w:val="00BF6626"/>
    <w:rsid w:val="00C0133D"/>
    <w:rsid w:val="00C01A91"/>
    <w:rsid w:val="00C031A2"/>
    <w:rsid w:val="00C04AA2"/>
    <w:rsid w:val="00C068EA"/>
    <w:rsid w:val="00C0FDA2"/>
    <w:rsid w:val="00C1071D"/>
    <w:rsid w:val="00C11AC0"/>
    <w:rsid w:val="00C145AD"/>
    <w:rsid w:val="00C14CB4"/>
    <w:rsid w:val="00C14ECB"/>
    <w:rsid w:val="00C15311"/>
    <w:rsid w:val="00C17D12"/>
    <w:rsid w:val="00C21ED1"/>
    <w:rsid w:val="00C26769"/>
    <w:rsid w:val="00C26C9E"/>
    <w:rsid w:val="00C270F8"/>
    <w:rsid w:val="00C274FE"/>
    <w:rsid w:val="00C275F2"/>
    <w:rsid w:val="00C27A71"/>
    <w:rsid w:val="00C30369"/>
    <w:rsid w:val="00C32305"/>
    <w:rsid w:val="00C348FF"/>
    <w:rsid w:val="00C34A62"/>
    <w:rsid w:val="00C37F8B"/>
    <w:rsid w:val="00C40276"/>
    <w:rsid w:val="00C41ECA"/>
    <w:rsid w:val="00C43119"/>
    <w:rsid w:val="00C435F8"/>
    <w:rsid w:val="00C44575"/>
    <w:rsid w:val="00C451EE"/>
    <w:rsid w:val="00C47630"/>
    <w:rsid w:val="00C50E7B"/>
    <w:rsid w:val="00C5252C"/>
    <w:rsid w:val="00C53192"/>
    <w:rsid w:val="00C54CA2"/>
    <w:rsid w:val="00C567FE"/>
    <w:rsid w:val="00C57390"/>
    <w:rsid w:val="00C6102B"/>
    <w:rsid w:val="00C6232B"/>
    <w:rsid w:val="00C63870"/>
    <w:rsid w:val="00C63B6D"/>
    <w:rsid w:val="00C63F7B"/>
    <w:rsid w:val="00C6443F"/>
    <w:rsid w:val="00C646C8"/>
    <w:rsid w:val="00C64D13"/>
    <w:rsid w:val="00C64E75"/>
    <w:rsid w:val="00C64E99"/>
    <w:rsid w:val="00C65704"/>
    <w:rsid w:val="00C70BCB"/>
    <w:rsid w:val="00C744F5"/>
    <w:rsid w:val="00C74A4A"/>
    <w:rsid w:val="00C760DE"/>
    <w:rsid w:val="00C769CA"/>
    <w:rsid w:val="00C8044F"/>
    <w:rsid w:val="00C80687"/>
    <w:rsid w:val="00C83DF0"/>
    <w:rsid w:val="00C84435"/>
    <w:rsid w:val="00C85296"/>
    <w:rsid w:val="00C868F1"/>
    <w:rsid w:val="00C94809"/>
    <w:rsid w:val="00C94DE0"/>
    <w:rsid w:val="00C95466"/>
    <w:rsid w:val="00C955E5"/>
    <w:rsid w:val="00C974FC"/>
    <w:rsid w:val="00C97683"/>
    <w:rsid w:val="00CA1AE2"/>
    <w:rsid w:val="00CA41E8"/>
    <w:rsid w:val="00CB0A80"/>
    <w:rsid w:val="00CB109D"/>
    <w:rsid w:val="00CC03CD"/>
    <w:rsid w:val="00CC075E"/>
    <w:rsid w:val="00CC0D20"/>
    <w:rsid w:val="00CC22B4"/>
    <w:rsid w:val="00CC71C1"/>
    <w:rsid w:val="00CC7317"/>
    <w:rsid w:val="00CC7BE5"/>
    <w:rsid w:val="00CD1D2A"/>
    <w:rsid w:val="00CD3C86"/>
    <w:rsid w:val="00CD726B"/>
    <w:rsid w:val="00CD73E8"/>
    <w:rsid w:val="00CE2CA2"/>
    <w:rsid w:val="00CE2E24"/>
    <w:rsid w:val="00CE3242"/>
    <w:rsid w:val="00CE3CEB"/>
    <w:rsid w:val="00CE5DFC"/>
    <w:rsid w:val="00CE6F2E"/>
    <w:rsid w:val="00CE70E2"/>
    <w:rsid w:val="00CF0678"/>
    <w:rsid w:val="00CF0745"/>
    <w:rsid w:val="00CF09D4"/>
    <w:rsid w:val="00CF2857"/>
    <w:rsid w:val="00CF2A23"/>
    <w:rsid w:val="00CF2CA4"/>
    <w:rsid w:val="00CF5B9E"/>
    <w:rsid w:val="00CF619F"/>
    <w:rsid w:val="00CF6CB2"/>
    <w:rsid w:val="00CF704D"/>
    <w:rsid w:val="00D044FF"/>
    <w:rsid w:val="00D045C3"/>
    <w:rsid w:val="00D079AC"/>
    <w:rsid w:val="00D107BD"/>
    <w:rsid w:val="00D12AA8"/>
    <w:rsid w:val="00D13E99"/>
    <w:rsid w:val="00D1501B"/>
    <w:rsid w:val="00D15035"/>
    <w:rsid w:val="00D22EC8"/>
    <w:rsid w:val="00D231B7"/>
    <w:rsid w:val="00D25CC0"/>
    <w:rsid w:val="00D26312"/>
    <w:rsid w:val="00D2693A"/>
    <w:rsid w:val="00D26CBD"/>
    <w:rsid w:val="00D27BA3"/>
    <w:rsid w:val="00D32375"/>
    <w:rsid w:val="00D32994"/>
    <w:rsid w:val="00D34971"/>
    <w:rsid w:val="00D35A56"/>
    <w:rsid w:val="00D3733F"/>
    <w:rsid w:val="00D40081"/>
    <w:rsid w:val="00D43B2B"/>
    <w:rsid w:val="00D47126"/>
    <w:rsid w:val="00D5049C"/>
    <w:rsid w:val="00D51F1E"/>
    <w:rsid w:val="00D53525"/>
    <w:rsid w:val="00D536A5"/>
    <w:rsid w:val="00D53B72"/>
    <w:rsid w:val="00D549DF"/>
    <w:rsid w:val="00D54A87"/>
    <w:rsid w:val="00D56145"/>
    <w:rsid w:val="00D56F8E"/>
    <w:rsid w:val="00D57254"/>
    <w:rsid w:val="00D57A13"/>
    <w:rsid w:val="00D61BF5"/>
    <w:rsid w:val="00D621A8"/>
    <w:rsid w:val="00D6274B"/>
    <w:rsid w:val="00D62D2B"/>
    <w:rsid w:val="00D65890"/>
    <w:rsid w:val="00D67808"/>
    <w:rsid w:val="00D718D0"/>
    <w:rsid w:val="00D73584"/>
    <w:rsid w:val="00D748CE"/>
    <w:rsid w:val="00D75DFA"/>
    <w:rsid w:val="00D75ED1"/>
    <w:rsid w:val="00D76404"/>
    <w:rsid w:val="00D76949"/>
    <w:rsid w:val="00D824EE"/>
    <w:rsid w:val="00D8425A"/>
    <w:rsid w:val="00D84621"/>
    <w:rsid w:val="00D91F8E"/>
    <w:rsid w:val="00D937A1"/>
    <w:rsid w:val="00D93D5B"/>
    <w:rsid w:val="00D95084"/>
    <w:rsid w:val="00DA0212"/>
    <w:rsid w:val="00DA0385"/>
    <w:rsid w:val="00DA23ED"/>
    <w:rsid w:val="00DA2E9B"/>
    <w:rsid w:val="00DA3465"/>
    <w:rsid w:val="00DA37AD"/>
    <w:rsid w:val="00DA45AF"/>
    <w:rsid w:val="00DA5CFD"/>
    <w:rsid w:val="00DA5E39"/>
    <w:rsid w:val="00DA6190"/>
    <w:rsid w:val="00DA6843"/>
    <w:rsid w:val="00DB2256"/>
    <w:rsid w:val="00DB25D7"/>
    <w:rsid w:val="00DB3564"/>
    <w:rsid w:val="00DB47A0"/>
    <w:rsid w:val="00DC02A6"/>
    <w:rsid w:val="00DC2DAD"/>
    <w:rsid w:val="00DC7004"/>
    <w:rsid w:val="00DD2269"/>
    <w:rsid w:val="00DD2428"/>
    <w:rsid w:val="00DD54F4"/>
    <w:rsid w:val="00DD5FE5"/>
    <w:rsid w:val="00DE222E"/>
    <w:rsid w:val="00DE28DD"/>
    <w:rsid w:val="00DE5DBD"/>
    <w:rsid w:val="00DE7683"/>
    <w:rsid w:val="00DF14B0"/>
    <w:rsid w:val="00DF21D7"/>
    <w:rsid w:val="00DF418F"/>
    <w:rsid w:val="00DF4FBE"/>
    <w:rsid w:val="00E010F9"/>
    <w:rsid w:val="00E01CC9"/>
    <w:rsid w:val="00E023CA"/>
    <w:rsid w:val="00E04264"/>
    <w:rsid w:val="00E06281"/>
    <w:rsid w:val="00E06E03"/>
    <w:rsid w:val="00E06F0D"/>
    <w:rsid w:val="00E073D8"/>
    <w:rsid w:val="00E07429"/>
    <w:rsid w:val="00E11870"/>
    <w:rsid w:val="00E141E6"/>
    <w:rsid w:val="00E14B85"/>
    <w:rsid w:val="00E16187"/>
    <w:rsid w:val="00E17090"/>
    <w:rsid w:val="00E20A3D"/>
    <w:rsid w:val="00E21068"/>
    <w:rsid w:val="00E21BAA"/>
    <w:rsid w:val="00E23F23"/>
    <w:rsid w:val="00E24855"/>
    <w:rsid w:val="00E25406"/>
    <w:rsid w:val="00E26CF4"/>
    <w:rsid w:val="00E26E13"/>
    <w:rsid w:val="00E273A4"/>
    <w:rsid w:val="00E30565"/>
    <w:rsid w:val="00E30CDA"/>
    <w:rsid w:val="00E31019"/>
    <w:rsid w:val="00E3166A"/>
    <w:rsid w:val="00E33051"/>
    <w:rsid w:val="00E33705"/>
    <w:rsid w:val="00E33899"/>
    <w:rsid w:val="00E3546C"/>
    <w:rsid w:val="00E37259"/>
    <w:rsid w:val="00E40C30"/>
    <w:rsid w:val="00E4177D"/>
    <w:rsid w:val="00E41A50"/>
    <w:rsid w:val="00E42A28"/>
    <w:rsid w:val="00E44E2D"/>
    <w:rsid w:val="00E4799D"/>
    <w:rsid w:val="00E515E9"/>
    <w:rsid w:val="00E5218C"/>
    <w:rsid w:val="00E52730"/>
    <w:rsid w:val="00E548D0"/>
    <w:rsid w:val="00E554D2"/>
    <w:rsid w:val="00E56097"/>
    <w:rsid w:val="00E56AEA"/>
    <w:rsid w:val="00E57207"/>
    <w:rsid w:val="00E60540"/>
    <w:rsid w:val="00E615FA"/>
    <w:rsid w:val="00E61B48"/>
    <w:rsid w:val="00E66753"/>
    <w:rsid w:val="00E671C5"/>
    <w:rsid w:val="00E6747D"/>
    <w:rsid w:val="00E67DFE"/>
    <w:rsid w:val="00E67E57"/>
    <w:rsid w:val="00E67FF6"/>
    <w:rsid w:val="00E74CEB"/>
    <w:rsid w:val="00E7510B"/>
    <w:rsid w:val="00E753BF"/>
    <w:rsid w:val="00E758B0"/>
    <w:rsid w:val="00E75F75"/>
    <w:rsid w:val="00E76C5D"/>
    <w:rsid w:val="00E76E43"/>
    <w:rsid w:val="00E7776C"/>
    <w:rsid w:val="00E82F0E"/>
    <w:rsid w:val="00E8464F"/>
    <w:rsid w:val="00E85638"/>
    <w:rsid w:val="00E86CDD"/>
    <w:rsid w:val="00E900EC"/>
    <w:rsid w:val="00E91AAF"/>
    <w:rsid w:val="00E95214"/>
    <w:rsid w:val="00E9720D"/>
    <w:rsid w:val="00E97470"/>
    <w:rsid w:val="00E97C31"/>
    <w:rsid w:val="00EA136A"/>
    <w:rsid w:val="00EA1C46"/>
    <w:rsid w:val="00EA2069"/>
    <w:rsid w:val="00EA2F66"/>
    <w:rsid w:val="00EA2FEF"/>
    <w:rsid w:val="00EA41FD"/>
    <w:rsid w:val="00EA677E"/>
    <w:rsid w:val="00EA6885"/>
    <w:rsid w:val="00EB09FD"/>
    <w:rsid w:val="00EB0F37"/>
    <w:rsid w:val="00EB1A99"/>
    <w:rsid w:val="00EB1E7C"/>
    <w:rsid w:val="00EB2A42"/>
    <w:rsid w:val="00EB3310"/>
    <w:rsid w:val="00EB394A"/>
    <w:rsid w:val="00EB51DA"/>
    <w:rsid w:val="00EB52D3"/>
    <w:rsid w:val="00EB7ED3"/>
    <w:rsid w:val="00EC195E"/>
    <w:rsid w:val="00EC32BA"/>
    <w:rsid w:val="00EC538B"/>
    <w:rsid w:val="00EC5CD1"/>
    <w:rsid w:val="00EC70CF"/>
    <w:rsid w:val="00EC7A92"/>
    <w:rsid w:val="00ED1B27"/>
    <w:rsid w:val="00ED44AC"/>
    <w:rsid w:val="00ED48CC"/>
    <w:rsid w:val="00ED48DF"/>
    <w:rsid w:val="00ED5528"/>
    <w:rsid w:val="00ED677E"/>
    <w:rsid w:val="00ED76B0"/>
    <w:rsid w:val="00EE06A0"/>
    <w:rsid w:val="00EE1983"/>
    <w:rsid w:val="00EE3716"/>
    <w:rsid w:val="00EF013B"/>
    <w:rsid w:val="00EF03A4"/>
    <w:rsid w:val="00EF1CE2"/>
    <w:rsid w:val="00EF2F77"/>
    <w:rsid w:val="00EF30D0"/>
    <w:rsid w:val="00EF39A6"/>
    <w:rsid w:val="00EF3F60"/>
    <w:rsid w:val="00EF4B6A"/>
    <w:rsid w:val="00EF4C03"/>
    <w:rsid w:val="00EF4C50"/>
    <w:rsid w:val="00EF4EA6"/>
    <w:rsid w:val="00EF64EA"/>
    <w:rsid w:val="00F002E4"/>
    <w:rsid w:val="00F019B3"/>
    <w:rsid w:val="00F05813"/>
    <w:rsid w:val="00F07B79"/>
    <w:rsid w:val="00F10A53"/>
    <w:rsid w:val="00F11922"/>
    <w:rsid w:val="00F137B6"/>
    <w:rsid w:val="00F138FF"/>
    <w:rsid w:val="00F13D84"/>
    <w:rsid w:val="00F1443D"/>
    <w:rsid w:val="00F16086"/>
    <w:rsid w:val="00F16456"/>
    <w:rsid w:val="00F17F95"/>
    <w:rsid w:val="00F21CFC"/>
    <w:rsid w:val="00F21F5F"/>
    <w:rsid w:val="00F23657"/>
    <w:rsid w:val="00F24C1A"/>
    <w:rsid w:val="00F26DA0"/>
    <w:rsid w:val="00F303B0"/>
    <w:rsid w:val="00F33F09"/>
    <w:rsid w:val="00F41BF7"/>
    <w:rsid w:val="00F42254"/>
    <w:rsid w:val="00F42A64"/>
    <w:rsid w:val="00F43754"/>
    <w:rsid w:val="00F4412E"/>
    <w:rsid w:val="00F44F3C"/>
    <w:rsid w:val="00F47690"/>
    <w:rsid w:val="00F54206"/>
    <w:rsid w:val="00F542CB"/>
    <w:rsid w:val="00F54BF0"/>
    <w:rsid w:val="00F56881"/>
    <w:rsid w:val="00F56DD5"/>
    <w:rsid w:val="00F572E1"/>
    <w:rsid w:val="00F57668"/>
    <w:rsid w:val="00F63DC4"/>
    <w:rsid w:val="00F67B07"/>
    <w:rsid w:val="00F7020B"/>
    <w:rsid w:val="00F72742"/>
    <w:rsid w:val="00F7331B"/>
    <w:rsid w:val="00F738DE"/>
    <w:rsid w:val="00F73AE9"/>
    <w:rsid w:val="00F74563"/>
    <w:rsid w:val="00F74AB2"/>
    <w:rsid w:val="00F74DA8"/>
    <w:rsid w:val="00F768BB"/>
    <w:rsid w:val="00F77051"/>
    <w:rsid w:val="00F7C09F"/>
    <w:rsid w:val="00F80E33"/>
    <w:rsid w:val="00F81169"/>
    <w:rsid w:val="00F81B3E"/>
    <w:rsid w:val="00F8478B"/>
    <w:rsid w:val="00F85B2B"/>
    <w:rsid w:val="00F87C56"/>
    <w:rsid w:val="00F90199"/>
    <w:rsid w:val="00F9157D"/>
    <w:rsid w:val="00F920FF"/>
    <w:rsid w:val="00F92858"/>
    <w:rsid w:val="00F92D92"/>
    <w:rsid w:val="00F930A1"/>
    <w:rsid w:val="00F95186"/>
    <w:rsid w:val="00F953E1"/>
    <w:rsid w:val="00F95A78"/>
    <w:rsid w:val="00F95B7D"/>
    <w:rsid w:val="00F97186"/>
    <w:rsid w:val="00FA1ADE"/>
    <w:rsid w:val="00FA2E4D"/>
    <w:rsid w:val="00FA3A4A"/>
    <w:rsid w:val="00FA3C81"/>
    <w:rsid w:val="00FA589D"/>
    <w:rsid w:val="00FA61B8"/>
    <w:rsid w:val="00FA7471"/>
    <w:rsid w:val="00FA7A26"/>
    <w:rsid w:val="00FA7DFE"/>
    <w:rsid w:val="00FB04B8"/>
    <w:rsid w:val="00FB1AD3"/>
    <w:rsid w:val="00FB26D0"/>
    <w:rsid w:val="00FB5CCA"/>
    <w:rsid w:val="00FB7B50"/>
    <w:rsid w:val="00FB7E38"/>
    <w:rsid w:val="00FC229C"/>
    <w:rsid w:val="00FC43FB"/>
    <w:rsid w:val="00FC716B"/>
    <w:rsid w:val="00FC7FA8"/>
    <w:rsid w:val="00FD04BD"/>
    <w:rsid w:val="00FD2E27"/>
    <w:rsid w:val="00FD2E4C"/>
    <w:rsid w:val="00FD3969"/>
    <w:rsid w:val="00FD63E1"/>
    <w:rsid w:val="00FD6EB9"/>
    <w:rsid w:val="00FD75C2"/>
    <w:rsid w:val="00FD7CB7"/>
    <w:rsid w:val="00FE0252"/>
    <w:rsid w:val="00FE0419"/>
    <w:rsid w:val="00FE13F4"/>
    <w:rsid w:val="00FE15D9"/>
    <w:rsid w:val="00FE2E97"/>
    <w:rsid w:val="00FE3D1F"/>
    <w:rsid w:val="00FE463B"/>
    <w:rsid w:val="00FE7B92"/>
    <w:rsid w:val="00FF189D"/>
    <w:rsid w:val="00FF37EB"/>
    <w:rsid w:val="00FF4AD5"/>
    <w:rsid w:val="00FF4CC7"/>
    <w:rsid w:val="00FF5487"/>
    <w:rsid w:val="00FF6D84"/>
    <w:rsid w:val="00FF7529"/>
    <w:rsid w:val="010A9CAD"/>
    <w:rsid w:val="010FF3AB"/>
    <w:rsid w:val="0117ECC6"/>
    <w:rsid w:val="014E8A81"/>
    <w:rsid w:val="0184D74C"/>
    <w:rsid w:val="0186DD4A"/>
    <w:rsid w:val="01C6C194"/>
    <w:rsid w:val="01C6F5D9"/>
    <w:rsid w:val="01D0345B"/>
    <w:rsid w:val="01FD57D8"/>
    <w:rsid w:val="022A8BAA"/>
    <w:rsid w:val="024ADD6E"/>
    <w:rsid w:val="0254DED6"/>
    <w:rsid w:val="027A455D"/>
    <w:rsid w:val="029E1A30"/>
    <w:rsid w:val="02A5F459"/>
    <w:rsid w:val="0310A69A"/>
    <w:rsid w:val="031F7EA1"/>
    <w:rsid w:val="036DD4DE"/>
    <w:rsid w:val="0385CCC5"/>
    <w:rsid w:val="038EF6BA"/>
    <w:rsid w:val="039E0F6E"/>
    <w:rsid w:val="03CDB95C"/>
    <w:rsid w:val="03D78C3B"/>
    <w:rsid w:val="040E1DB6"/>
    <w:rsid w:val="041EF216"/>
    <w:rsid w:val="045855C8"/>
    <w:rsid w:val="045C0541"/>
    <w:rsid w:val="04715776"/>
    <w:rsid w:val="0480E0AB"/>
    <w:rsid w:val="04E54B17"/>
    <w:rsid w:val="04F5C405"/>
    <w:rsid w:val="050C9ABE"/>
    <w:rsid w:val="0520FE17"/>
    <w:rsid w:val="0530E0F0"/>
    <w:rsid w:val="05751A07"/>
    <w:rsid w:val="057B9E0D"/>
    <w:rsid w:val="0593A873"/>
    <w:rsid w:val="059B3B31"/>
    <w:rsid w:val="05E143C0"/>
    <w:rsid w:val="05E8F600"/>
    <w:rsid w:val="0616F1CF"/>
    <w:rsid w:val="0651067C"/>
    <w:rsid w:val="06900CD5"/>
    <w:rsid w:val="06BD6C83"/>
    <w:rsid w:val="072BCF9C"/>
    <w:rsid w:val="0786FE11"/>
    <w:rsid w:val="07B497A1"/>
    <w:rsid w:val="07D68C9D"/>
    <w:rsid w:val="07E21A91"/>
    <w:rsid w:val="08894354"/>
    <w:rsid w:val="089F95BA"/>
    <w:rsid w:val="08A66D36"/>
    <w:rsid w:val="08B55DCC"/>
    <w:rsid w:val="08F248A6"/>
    <w:rsid w:val="08FB4E2D"/>
    <w:rsid w:val="09046BE8"/>
    <w:rsid w:val="0906F8C1"/>
    <w:rsid w:val="0920FF9A"/>
    <w:rsid w:val="09978E5C"/>
    <w:rsid w:val="099D4932"/>
    <w:rsid w:val="09AEB522"/>
    <w:rsid w:val="0A34D49E"/>
    <w:rsid w:val="0A4C46D9"/>
    <w:rsid w:val="0AC355E5"/>
    <w:rsid w:val="0ACEA745"/>
    <w:rsid w:val="0AD07074"/>
    <w:rsid w:val="0B3C9ED0"/>
    <w:rsid w:val="0B42AEED"/>
    <w:rsid w:val="0B4A2FD7"/>
    <w:rsid w:val="0BA09B57"/>
    <w:rsid w:val="0BA0B982"/>
    <w:rsid w:val="0BD4AD3C"/>
    <w:rsid w:val="0BF982BC"/>
    <w:rsid w:val="0C0D6ABA"/>
    <w:rsid w:val="0C408C6F"/>
    <w:rsid w:val="0C5B845E"/>
    <w:rsid w:val="0C95DA8C"/>
    <w:rsid w:val="0CBD4EEA"/>
    <w:rsid w:val="0CC4DD8C"/>
    <w:rsid w:val="0CC6E546"/>
    <w:rsid w:val="0CCE14A6"/>
    <w:rsid w:val="0CD355B4"/>
    <w:rsid w:val="0CF00F46"/>
    <w:rsid w:val="0CFCDE99"/>
    <w:rsid w:val="0D4BFD01"/>
    <w:rsid w:val="0D5C363C"/>
    <w:rsid w:val="0DE2C691"/>
    <w:rsid w:val="0E2B032F"/>
    <w:rsid w:val="0E595723"/>
    <w:rsid w:val="0E7F0F21"/>
    <w:rsid w:val="0EAA82A5"/>
    <w:rsid w:val="0F13D91D"/>
    <w:rsid w:val="0F403730"/>
    <w:rsid w:val="0F4E97B8"/>
    <w:rsid w:val="0F85C9BB"/>
    <w:rsid w:val="0F9C4D55"/>
    <w:rsid w:val="100F06B9"/>
    <w:rsid w:val="1084A4A5"/>
    <w:rsid w:val="1098E43B"/>
    <w:rsid w:val="10E54DB5"/>
    <w:rsid w:val="10ED1AB3"/>
    <w:rsid w:val="11195E35"/>
    <w:rsid w:val="12084B5C"/>
    <w:rsid w:val="1255D647"/>
    <w:rsid w:val="125A46C0"/>
    <w:rsid w:val="126A5C60"/>
    <w:rsid w:val="12B2EF66"/>
    <w:rsid w:val="1317118C"/>
    <w:rsid w:val="137B659F"/>
    <w:rsid w:val="139443F2"/>
    <w:rsid w:val="1409F949"/>
    <w:rsid w:val="142079D4"/>
    <w:rsid w:val="149BF3D0"/>
    <w:rsid w:val="14D45584"/>
    <w:rsid w:val="14F02580"/>
    <w:rsid w:val="1500C75E"/>
    <w:rsid w:val="152698DD"/>
    <w:rsid w:val="1580FDBE"/>
    <w:rsid w:val="162BFC91"/>
    <w:rsid w:val="163C1532"/>
    <w:rsid w:val="164DB02C"/>
    <w:rsid w:val="16604AFA"/>
    <w:rsid w:val="167A0897"/>
    <w:rsid w:val="168F4203"/>
    <w:rsid w:val="1690467C"/>
    <w:rsid w:val="169A8972"/>
    <w:rsid w:val="169E5F57"/>
    <w:rsid w:val="16C3A6F1"/>
    <w:rsid w:val="16DFCCE2"/>
    <w:rsid w:val="1704DB16"/>
    <w:rsid w:val="178BDDCC"/>
    <w:rsid w:val="17E9D51F"/>
    <w:rsid w:val="17FDC6EC"/>
    <w:rsid w:val="181A87C7"/>
    <w:rsid w:val="186E211A"/>
    <w:rsid w:val="186FE821"/>
    <w:rsid w:val="18ADECC9"/>
    <w:rsid w:val="18B0A29E"/>
    <w:rsid w:val="18BEA64F"/>
    <w:rsid w:val="18EC8696"/>
    <w:rsid w:val="18F714BA"/>
    <w:rsid w:val="191FD5B9"/>
    <w:rsid w:val="192B8E38"/>
    <w:rsid w:val="193B72BE"/>
    <w:rsid w:val="1976405B"/>
    <w:rsid w:val="197CE995"/>
    <w:rsid w:val="19B96B09"/>
    <w:rsid w:val="19BCCD9E"/>
    <w:rsid w:val="1A38DF17"/>
    <w:rsid w:val="1A57B2F2"/>
    <w:rsid w:val="1AC28981"/>
    <w:rsid w:val="1B13A271"/>
    <w:rsid w:val="1B2283EC"/>
    <w:rsid w:val="1B36D959"/>
    <w:rsid w:val="1B377D91"/>
    <w:rsid w:val="1B50EA94"/>
    <w:rsid w:val="1C4665C0"/>
    <w:rsid w:val="1C51ACEF"/>
    <w:rsid w:val="1CD5A21A"/>
    <w:rsid w:val="1D2567EF"/>
    <w:rsid w:val="1D434C2D"/>
    <w:rsid w:val="1D6A5B3B"/>
    <w:rsid w:val="1E0E340A"/>
    <w:rsid w:val="1E686B30"/>
    <w:rsid w:val="1EBE72FC"/>
    <w:rsid w:val="1EDC836D"/>
    <w:rsid w:val="1EDE62F6"/>
    <w:rsid w:val="1EE36F05"/>
    <w:rsid w:val="1F131ABA"/>
    <w:rsid w:val="1F83B6C0"/>
    <w:rsid w:val="1FBA7085"/>
    <w:rsid w:val="2007BCA3"/>
    <w:rsid w:val="20150051"/>
    <w:rsid w:val="2017545F"/>
    <w:rsid w:val="201E1FDA"/>
    <w:rsid w:val="205C5E1B"/>
    <w:rsid w:val="2062FCCE"/>
    <w:rsid w:val="206CBF9E"/>
    <w:rsid w:val="20804FAA"/>
    <w:rsid w:val="208FE564"/>
    <w:rsid w:val="212EB206"/>
    <w:rsid w:val="216A13E2"/>
    <w:rsid w:val="2215CEE0"/>
    <w:rsid w:val="2256AD39"/>
    <w:rsid w:val="22D9BC46"/>
    <w:rsid w:val="232D494E"/>
    <w:rsid w:val="233DA669"/>
    <w:rsid w:val="235480AF"/>
    <w:rsid w:val="23871EC4"/>
    <w:rsid w:val="23BFFF34"/>
    <w:rsid w:val="23F4F8AA"/>
    <w:rsid w:val="241B627C"/>
    <w:rsid w:val="241EFA56"/>
    <w:rsid w:val="243413CE"/>
    <w:rsid w:val="247344F4"/>
    <w:rsid w:val="248A50D3"/>
    <w:rsid w:val="24EAE683"/>
    <w:rsid w:val="252CEB06"/>
    <w:rsid w:val="25663F64"/>
    <w:rsid w:val="2567B831"/>
    <w:rsid w:val="259F06B7"/>
    <w:rsid w:val="25BF466B"/>
    <w:rsid w:val="2644B96C"/>
    <w:rsid w:val="26509475"/>
    <w:rsid w:val="2652AD66"/>
    <w:rsid w:val="2663980D"/>
    <w:rsid w:val="2673FA49"/>
    <w:rsid w:val="269612B5"/>
    <w:rsid w:val="26F3BE20"/>
    <w:rsid w:val="27291812"/>
    <w:rsid w:val="2739DE50"/>
    <w:rsid w:val="2764BE7E"/>
    <w:rsid w:val="2782B2A1"/>
    <w:rsid w:val="279F36C9"/>
    <w:rsid w:val="27C20D54"/>
    <w:rsid w:val="27EA2B29"/>
    <w:rsid w:val="283528BC"/>
    <w:rsid w:val="288A5BEA"/>
    <w:rsid w:val="28CAD6A3"/>
    <w:rsid w:val="28F2F6C1"/>
    <w:rsid w:val="28FE5540"/>
    <w:rsid w:val="29280EF2"/>
    <w:rsid w:val="294B4B36"/>
    <w:rsid w:val="29BA47BB"/>
    <w:rsid w:val="29ECE531"/>
    <w:rsid w:val="2A55B421"/>
    <w:rsid w:val="2A6CA4D9"/>
    <w:rsid w:val="2AAA80FB"/>
    <w:rsid w:val="2B0C043C"/>
    <w:rsid w:val="2B4B2B21"/>
    <w:rsid w:val="2B5C42AB"/>
    <w:rsid w:val="2B684BF6"/>
    <w:rsid w:val="2B996177"/>
    <w:rsid w:val="2B9E12F7"/>
    <w:rsid w:val="2C24AF9F"/>
    <w:rsid w:val="2C3985B1"/>
    <w:rsid w:val="2C3DD3F1"/>
    <w:rsid w:val="2C533A56"/>
    <w:rsid w:val="2C620F41"/>
    <w:rsid w:val="2D22C341"/>
    <w:rsid w:val="2D73B858"/>
    <w:rsid w:val="2DB60FE8"/>
    <w:rsid w:val="2DB8121A"/>
    <w:rsid w:val="2DC61A41"/>
    <w:rsid w:val="2E2CDC2F"/>
    <w:rsid w:val="2E824643"/>
    <w:rsid w:val="2EC457DA"/>
    <w:rsid w:val="2EE4965C"/>
    <w:rsid w:val="2EF910BF"/>
    <w:rsid w:val="2F5CFDB9"/>
    <w:rsid w:val="2F6FC37D"/>
    <w:rsid w:val="2F9A3956"/>
    <w:rsid w:val="2FED305E"/>
    <w:rsid w:val="2FF9B58F"/>
    <w:rsid w:val="306041D7"/>
    <w:rsid w:val="306233DA"/>
    <w:rsid w:val="3077FCC0"/>
    <w:rsid w:val="308ECC57"/>
    <w:rsid w:val="30ABF33F"/>
    <w:rsid w:val="30C0F03B"/>
    <w:rsid w:val="30E581E7"/>
    <w:rsid w:val="30F91A68"/>
    <w:rsid w:val="312292E8"/>
    <w:rsid w:val="314A1DFD"/>
    <w:rsid w:val="318A1E67"/>
    <w:rsid w:val="32092C2E"/>
    <w:rsid w:val="32174E05"/>
    <w:rsid w:val="326ED748"/>
    <w:rsid w:val="32756E90"/>
    <w:rsid w:val="329705DD"/>
    <w:rsid w:val="32AB3481"/>
    <w:rsid w:val="32B25F14"/>
    <w:rsid w:val="32CCB313"/>
    <w:rsid w:val="3318460D"/>
    <w:rsid w:val="334F3044"/>
    <w:rsid w:val="33B1287F"/>
    <w:rsid w:val="33BB5496"/>
    <w:rsid w:val="33BEB912"/>
    <w:rsid w:val="33EC1273"/>
    <w:rsid w:val="342782B8"/>
    <w:rsid w:val="344AAE4B"/>
    <w:rsid w:val="3455593C"/>
    <w:rsid w:val="350AF7CB"/>
    <w:rsid w:val="356EEDFF"/>
    <w:rsid w:val="357C63C5"/>
    <w:rsid w:val="359E20B0"/>
    <w:rsid w:val="35A38D9C"/>
    <w:rsid w:val="364D39E1"/>
    <w:rsid w:val="36647585"/>
    <w:rsid w:val="3668EFF9"/>
    <w:rsid w:val="366CA3F7"/>
    <w:rsid w:val="36E051F2"/>
    <w:rsid w:val="37D0466C"/>
    <w:rsid w:val="37FF622F"/>
    <w:rsid w:val="382F4A0F"/>
    <w:rsid w:val="384A3374"/>
    <w:rsid w:val="38524956"/>
    <w:rsid w:val="38525668"/>
    <w:rsid w:val="38590701"/>
    <w:rsid w:val="38AB61B9"/>
    <w:rsid w:val="38D2AC8C"/>
    <w:rsid w:val="391F1D19"/>
    <w:rsid w:val="3920C939"/>
    <w:rsid w:val="393BF1C2"/>
    <w:rsid w:val="396BA9BC"/>
    <w:rsid w:val="3A14743C"/>
    <w:rsid w:val="3A52CA20"/>
    <w:rsid w:val="3ADB3C11"/>
    <w:rsid w:val="3AF9F4FA"/>
    <w:rsid w:val="3B2D952D"/>
    <w:rsid w:val="3B41AAE4"/>
    <w:rsid w:val="3B6BF0B8"/>
    <w:rsid w:val="3C0C27E0"/>
    <w:rsid w:val="3C10D1BF"/>
    <w:rsid w:val="3C1FD161"/>
    <w:rsid w:val="3C434849"/>
    <w:rsid w:val="3C6A3ADE"/>
    <w:rsid w:val="3CD11274"/>
    <w:rsid w:val="3CE6FBE9"/>
    <w:rsid w:val="3D01D490"/>
    <w:rsid w:val="3D48DC6C"/>
    <w:rsid w:val="3D735299"/>
    <w:rsid w:val="3D773972"/>
    <w:rsid w:val="3D92964E"/>
    <w:rsid w:val="3DBA0AC1"/>
    <w:rsid w:val="3DC5ED62"/>
    <w:rsid w:val="3DDB28B7"/>
    <w:rsid w:val="3E0C2D5C"/>
    <w:rsid w:val="3E23D279"/>
    <w:rsid w:val="3E89D45F"/>
    <w:rsid w:val="3E8FB529"/>
    <w:rsid w:val="3ED6FD43"/>
    <w:rsid w:val="3F31EB2A"/>
    <w:rsid w:val="3F6FDFFE"/>
    <w:rsid w:val="3F77CFC6"/>
    <w:rsid w:val="3F925F17"/>
    <w:rsid w:val="401F1D67"/>
    <w:rsid w:val="4055FC4E"/>
    <w:rsid w:val="408061DD"/>
    <w:rsid w:val="4085F5B5"/>
    <w:rsid w:val="409F855C"/>
    <w:rsid w:val="40AC41F7"/>
    <w:rsid w:val="40DDBE3D"/>
    <w:rsid w:val="40ED14AF"/>
    <w:rsid w:val="410955C3"/>
    <w:rsid w:val="4135FF77"/>
    <w:rsid w:val="413A1688"/>
    <w:rsid w:val="4144F337"/>
    <w:rsid w:val="414E6103"/>
    <w:rsid w:val="415A1E9A"/>
    <w:rsid w:val="416EE7D4"/>
    <w:rsid w:val="41837707"/>
    <w:rsid w:val="41A1241A"/>
    <w:rsid w:val="41B900B7"/>
    <w:rsid w:val="41E9B10D"/>
    <w:rsid w:val="42D121D3"/>
    <w:rsid w:val="42FA1EE1"/>
    <w:rsid w:val="43045C7B"/>
    <w:rsid w:val="4321E288"/>
    <w:rsid w:val="43272AF4"/>
    <w:rsid w:val="43518526"/>
    <w:rsid w:val="4375D65D"/>
    <w:rsid w:val="437F7E5E"/>
    <w:rsid w:val="4396576B"/>
    <w:rsid w:val="43B6BBA2"/>
    <w:rsid w:val="43F9FF83"/>
    <w:rsid w:val="441D4B38"/>
    <w:rsid w:val="4488AEEE"/>
    <w:rsid w:val="44C99637"/>
    <w:rsid w:val="44DE00EA"/>
    <w:rsid w:val="44E42AAE"/>
    <w:rsid w:val="44FABACE"/>
    <w:rsid w:val="450D88EA"/>
    <w:rsid w:val="46D097A2"/>
    <w:rsid w:val="46DF9FAC"/>
    <w:rsid w:val="46FA2393"/>
    <w:rsid w:val="4711DBCC"/>
    <w:rsid w:val="4723444D"/>
    <w:rsid w:val="477D1B2E"/>
    <w:rsid w:val="47804C34"/>
    <w:rsid w:val="47D204CF"/>
    <w:rsid w:val="47D606D2"/>
    <w:rsid w:val="47D67DA3"/>
    <w:rsid w:val="47F859D9"/>
    <w:rsid w:val="4840394D"/>
    <w:rsid w:val="48771B1A"/>
    <w:rsid w:val="488E108C"/>
    <w:rsid w:val="48B0D1DC"/>
    <w:rsid w:val="48D40A9D"/>
    <w:rsid w:val="49639657"/>
    <w:rsid w:val="496D68FF"/>
    <w:rsid w:val="49CF048B"/>
    <w:rsid w:val="49D7A187"/>
    <w:rsid w:val="4A46B865"/>
    <w:rsid w:val="4B890541"/>
    <w:rsid w:val="4B91F250"/>
    <w:rsid w:val="4BA134CA"/>
    <w:rsid w:val="4BE8DF77"/>
    <w:rsid w:val="4BFCF072"/>
    <w:rsid w:val="4C0ECBED"/>
    <w:rsid w:val="4C3CFBCA"/>
    <w:rsid w:val="4C73C3CF"/>
    <w:rsid w:val="4C92040D"/>
    <w:rsid w:val="4CA9D871"/>
    <w:rsid w:val="4CE38260"/>
    <w:rsid w:val="4D222B68"/>
    <w:rsid w:val="4D278102"/>
    <w:rsid w:val="4DC5AD04"/>
    <w:rsid w:val="4DEB437D"/>
    <w:rsid w:val="4E20F5D7"/>
    <w:rsid w:val="4E80FC8C"/>
    <w:rsid w:val="4E8306AB"/>
    <w:rsid w:val="4EEB6303"/>
    <w:rsid w:val="4F67A451"/>
    <w:rsid w:val="4F6E7557"/>
    <w:rsid w:val="4FADCAA0"/>
    <w:rsid w:val="506C2A3E"/>
    <w:rsid w:val="50D5CCFD"/>
    <w:rsid w:val="50E1EDE4"/>
    <w:rsid w:val="50E43EE7"/>
    <w:rsid w:val="51459502"/>
    <w:rsid w:val="5184EE70"/>
    <w:rsid w:val="51A20992"/>
    <w:rsid w:val="51F2482F"/>
    <w:rsid w:val="52343654"/>
    <w:rsid w:val="5252D4CB"/>
    <w:rsid w:val="525C3F30"/>
    <w:rsid w:val="526785EC"/>
    <w:rsid w:val="52E1D074"/>
    <w:rsid w:val="52F8C9DB"/>
    <w:rsid w:val="532F18AD"/>
    <w:rsid w:val="5331E6FB"/>
    <w:rsid w:val="535BC6CA"/>
    <w:rsid w:val="54306CD9"/>
    <w:rsid w:val="54A2EDB6"/>
    <w:rsid w:val="54CEDDBD"/>
    <w:rsid w:val="557593BD"/>
    <w:rsid w:val="55A46F08"/>
    <w:rsid w:val="55E84736"/>
    <w:rsid w:val="55FA2E6F"/>
    <w:rsid w:val="560EEF19"/>
    <w:rsid w:val="56547865"/>
    <w:rsid w:val="565516F4"/>
    <w:rsid w:val="567C6FC9"/>
    <w:rsid w:val="568CA441"/>
    <w:rsid w:val="5692733C"/>
    <w:rsid w:val="56A79D8B"/>
    <w:rsid w:val="56E920F3"/>
    <w:rsid w:val="5717EE67"/>
    <w:rsid w:val="573FC6E1"/>
    <w:rsid w:val="57B76FD5"/>
    <w:rsid w:val="57CB22A6"/>
    <w:rsid w:val="5839F571"/>
    <w:rsid w:val="583B05DA"/>
    <w:rsid w:val="58561E59"/>
    <w:rsid w:val="586333A2"/>
    <w:rsid w:val="588EC42B"/>
    <w:rsid w:val="5895AFD1"/>
    <w:rsid w:val="5938DE82"/>
    <w:rsid w:val="593F43C9"/>
    <w:rsid w:val="5950B536"/>
    <w:rsid w:val="595F25FD"/>
    <w:rsid w:val="599D7750"/>
    <w:rsid w:val="59D2CDF0"/>
    <w:rsid w:val="5A2DCE8E"/>
    <w:rsid w:val="5A5F232A"/>
    <w:rsid w:val="5A6D457D"/>
    <w:rsid w:val="5A780DA2"/>
    <w:rsid w:val="5A7C54D3"/>
    <w:rsid w:val="5AD125C2"/>
    <w:rsid w:val="5AF29D0F"/>
    <w:rsid w:val="5B4E239C"/>
    <w:rsid w:val="5B51AFF5"/>
    <w:rsid w:val="5B6EEE4F"/>
    <w:rsid w:val="5BDCA5AE"/>
    <w:rsid w:val="5C1360C5"/>
    <w:rsid w:val="5C42C6BA"/>
    <w:rsid w:val="5CA78C8E"/>
    <w:rsid w:val="5CB05310"/>
    <w:rsid w:val="5CC37CF9"/>
    <w:rsid w:val="5D8F201D"/>
    <w:rsid w:val="5D9C18F5"/>
    <w:rsid w:val="5DDF1557"/>
    <w:rsid w:val="5E4ACD2C"/>
    <w:rsid w:val="5E5BE365"/>
    <w:rsid w:val="5ECDF459"/>
    <w:rsid w:val="5EDBC33B"/>
    <w:rsid w:val="5EFC1FFC"/>
    <w:rsid w:val="5F1BAF2B"/>
    <w:rsid w:val="5F67C5AB"/>
    <w:rsid w:val="5FAF0032"/>
    <w:rsid w:val="5FBBC256"/>
    <w:rsid w:val="5FD08A18"/>
    <w:rsid w:val="5FF46AC7"/>
    <w:rsid w:val="600B5642"/>
    <w:rsid w:val="60138EC7"/>
    <w:rsid w:val="60197392"/>
    <w:rsid w:val="602463E5"/>
    <w:rsid w:val="60792E83"/>
    <w:rsid w:val="609F0DFB"/>
    <w:rsid w:val="60BF636F"/>
    <w:rsid w:val="615C1CC3"/>
    <w:rsid w:val="61CCF543"/>
    <w:rsid w:val="61E01894"/>
    <w:rsid w:val="61FBFE86"/>
    <w:rsid w:val="6223C106"/>
    <w:rsid w:val="626CD42A"/>
    <w:rsid w:val="62B03359"/>
    <w:rsid w:val="6301B887"/>
    <w:rsid w:val="6345A22C"/>
    <w:rsid w:val="6394464A"/>
    <w:rsid w:val="63A4113C"/>
    <w:rsid w:val="63E673C7"/>
    <w:rsid w:val="63EE86CF"/>
    <w:rsid w:val="6410539A"/>
    <w:rsid w:val="6444C287"/>
    <w:rsid w:val="6463FB49"/>
    <w:rsid w:val="6489BAE0"/>
    <w:rsid w:val="649EBD4C"/>
    <w:rsid w:val="64CCD2A6"/>
    <w:rsid w:val="64F41F69"/>
    <w:rsid w:val="6504C3FC"/>
    <w:rsid w:val="651907CE"/>
    <w:rsid w:val="652142E4"/>
    <w:rsid w:val="653F44AE"/>
    <w:rsid w:val="6599FEA8"/>
    <w:rsid w:val="659C2BA8"/>
    <w:rsid w:val="65B44CAB"/>
    <w:rsid w:val="66438772"/>
    <w:rsid w:val="66625FDD"/>
    <w:rsid w:val="678BF52A"/>
    <w:rsid w:val="67980C1F"/>
    <w:rsid w:val="67A25B64"/>
    <w:rsid w:val="67C22208"/>
    <w:rsid w:val="67E95884"/>
    <w:rsid w:val="68196D68"/>
    <w:rsid w:val="684B6D7A"/>
    <w:rsid w:val="68679829"/>
    <w:rsid w:val="689B0378"/>
    <w:rsid w:val="68D394AA"/>
    <w:rsid w:val="68E9FD91"/>
    <w:rsid w:val="68F48CDA"/>
    <w:rsid w:val="69000251"/>
    <w:rsid w:val="690C7D64"/>
    <w:rsid w:val="696EB601"/>
    <w:rsid w:val="69908384"/>
    <w:rsid w:val="69E69A15"/>
    <w:rsid w:val="69FD2115"/>
    <w:rsid w:val="6A048740"/>
    <w:rsid w:val="6A819CFB"/>
    <w:rsid w:val="6AA844A6"/>
    <w:rsid w:val="6AD8595C"/>
    <w:rsid w:val="6AFA9390"/>
    <w:rsid w:val="6B1FFA4A"/>
    <w:rsid w:val="6B214CA8"/>
    <w:rsid w:val="6B2A3AC0"/>
    <w:rsid w:val="6B55769F"/>
    <w:rsid w:val="6C6D4683"/>
    <w:rsid w:val="6C84E3D4"/>
    <w:rsid w:val="6CA94CEF"/>
    <w:rsid w:val="6D58C707"/>
    <w:rsid w:val="6DE10A3D"/>
    <w:rsid w:val="6E58EEA1"/>
    <w:rsid w:val="6E8FF95A"/>
    <w:rsid w:val="6EF2A211"/>
    <w:rsid w:val="6F231F0F"/>
    <w:rsid w:val="6F7D4244"/>
    <w:rsid w:val="6FA81B73"/>
    <w:rsid w:val="6FC1F643"/>
    <w:rsid w:val="7020406C"/>
    <w:rsid w:val="7025A0CE"/>
    <w:rsid w:val="7079A34D"/>
    <w:rsid w:val="70854411"/>
    <w:rsid w:val="70BA4013"/>
    <w:rsid w:val="70F0EE78"/>
    <w:rsid w:val="70FA983A"/>
    <w:rsid w:val="71069172"/>
    <w:rsid w:val="714F66D2"/>
    <w:rsid w:val="71A8CB9D"/>
    <w:rsid w:val="71FDD744"/>
    <w:rsid w:val="72046F24"/>
    <w:rsid w:val="72062680"/>
    <w:rsid w:val="7227432B"/>
    <w:rsid w:val="72338C3D"/>
    <w:rsid w:val="723D65E6"/>
    <w:rsid w:val="72DD4939"/>
    <w:rsid w:val="72E321AA"/>
    <w:rsid w:val="73307130"/>
    <w:rsid w:val="7371C7A5"/>
    <w:rsid w:val="7372282F"/>
    <w:rsid w:val="73A64AF1"/>
    <w:rsid w:val="73CA293E"/>
    <w:rsid w:val="73EFFC06"/>
    <w:rsid w:val="7410BF5A"/>
    <w:rsid w:val="7419AB8E"/>
    <w:rsid w:val="74807D41"/>
    <w:rsid w:val="74F1B1EE"/>
    <w:rsid w:val="7515A052"/>
    <w:rsid w:val="7559F199"/>
    <w:rsid w:val="757A7A11"/>
    <w:rsid w:val="75B06314"/>
    <w:rsid w:val="75FE6E6B"/>
    <w:rsid w:val="764F7D8C"/>
    <w:rsid w:val="7654D3D1"/>
    <w:rsid w:val="766755DC"/>
    <w:rsid w:val="7678C042"/>
    <w:rsid w:val="767F4183"/>
    <w:rsid w:val="76A7B2B0"/>
    <w:rsid w:val="76A9AEFF"/>
    <w:rsid w:val="76B4822E"/>
    <w:rsid w:val="7705B4A8"/>
    <w:rsid w:val="7735BF54"/>
    <w:rsid w:val="7746F09C"/>
    <w:rsid w:val="7749B803"/>
    <w:rsid w:val="775047E0"/>
    <w:rsid w:val="775C9451"/>
    <w:rsid w:val="7777425C"/>
    <w:rsid w:val="77884D1B"/>
    <w:rsid w:val="77A71C6B"/>
    <w:rsid w:val="77A9386F"/>
    <w:rsid w:val="77BF8493"/>
    <w:rsid w:val="783D4354"/>
    <w:rsid w:val="787C8BC2"/>
    <w:rsid w:val="790FBEB4"/>
    <w:rsid w:val="793EFE43"/>
    <w:rsid w:val="793F0155"/>
    <w:rsid w:val="79783363"/>
    <w:rsid w:val="7A3B366B"/>
    <w:rsid w:val="7A4957B2"/>
    <w:rsid w:val="7A6239BF"/>
    <w:rsid w:val="7A7A116E"/>
    <w:rsid w:val="7AA44B05"/>
    <w:rsid w:val="7AE9C290"/>
    <w:rsid w:val="7B1AE2E2"/>
    <w:rsid w:val="7B1C4FB8"/>
    <w:rsid w:val="7B36CF24"/>
    <w:rsid w:val="7B5421A6"/>
    <w:rsid w:val="7B81295A"/>
    <w:rsid w:val="7B8C9DB8"/>
    <w:rsid w:val="7B8EBDC3"/>
    <w:rsid w:val="7BFAE32C"/>
    <w:rsid w:val="7C26724E"/>
    <w:rsid w:val="7C4627EC"/>
    <w:rsid w:val="7C6322CC"/>
    <w:rsid w:val="7C6964F6"/>
    <w:rsid w:val="7CE05D89"/>
    <w:rsid w:val="7D03FF1F"/>
    <w:rsid w:val="7D0B712D"/>
    <w:rsid w:val="7D653FB8"/>
    <w:rsid w:val="7E03B897"/>
    <w:rsid w:val="7E3A1776"/>
    <w:rsid w:val="7E698539"/>
    <w:rsid w:val="7E7B2312"/>
    <w:rsid w:val="7E987CF4"/>
    <w:rsid w:val="7EB11E14"/>
    <w:rsid w:val="7EE92BA7"/>
    <w:rsid w:val="7F4341B4"/>
    <w:rsid w:val="7FAC9F47"/>
    <w:rsid w:val="7FE70C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A818E"/>
  <w15:chartTrackingRefBased/>
  <w15:docId w15:val="{5A729763-2347-4F2D-B736-0E23B632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77E"/>
    <w:pPr>
      <w:spacing w:after="200" w:line="276" w:lineRule="auto"/>
    </w:pPr>
    <w:rPr>
      <w:rFonts w:ascii="Calibri" w:hAnsi="Calibri"/>
      <w:kern w:val="0"/>
      <w:szCs w:val="22"/>
      <w14:ligatures w14:val="none"/>
    </w:rPr>
  </w:style>
  <w:style w:type="paragraph" w:styleId="Heading1">
    <w:name w:val="heading 1"/>
    <w:basedOn w:val="Normal"/>
    <w:next w:val="Normal"/>
    <w:link w:val="Heading1Char"/>
    <w:uiPriority w:val="9"/>
    <w:qFormat/>
    <w:rsid w:val="00753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D70"/>
    <w:rPr>
      <w:rFonts w:eastAsiaTheme="majorEastAsia" w:cstheme="majorBidi"/>
      <w:color w:val="272727" w:themeColor="text1" w:themeTint="D8"/>
    </w:rPr>
  </w:style>
  <w:style w:type="paragraph" w:styleId="Title">
    <w:name w:val="Title"/>
    <w:basedOn w:val="Normal"/>
    <w:next w:val="Normal"/>
    <w:link w:val="TitleChar"/>
    <w:uiPriority w:val="10"/>
    <w:qFormat/>
    <w:rsid w:val="00753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D70"/>
    <w:pPr>
      <w:spacing w:before="160"/>
      <w:jc w:val="center"/>
    </w:pPr>
    <w:rPr>
      <w:i/>
      <w:iCs/>
      <w:color w:val="404040" w:themeColor="text1" w:themeTint="BF"/>
    </w:rPr>
  </w:style>
  <w:style w:type="character" w:customStyle="1" w:styleId="QuoteChar">
    <w:name w:val="Quote Char"/>
    <w:basedOn w:val="DefaultParagraphFont"/>
    <w:link w:val="Quote"/>
    <w:uiPriority w:val="29"/>
    <w:rsid w:val="00753D70"/>
    <w:rPr>
      <w:i/>
      <w:iCs/>
      <w:color w:val="404040" w:themeColor="text1" w:themeTint="BF"/>
    </w:rPr>
  </w:style>
  <w:style w:type="paragraph" w:styleId="ListParagraph">
    <w:name w:val="List Paragraph"/>
    <w:basedOn w:val="Normal"/>
    <w:link w:val="ListParagraphChar"/>
    <w:uiPriority w:val="34"/>
    <w:qFormat/>
    <w:rsid w:val="00753D70"/>
    <w:pPr>
      <w:ind w:left="720"/>
      <w:contextualSpacing/>
    </w:pPr>
  </w:style>
  <w:style w:type="character" w:styleId="IntenseEmphasis">
    <w:name w:val="Intense Emphasis"/>
    <w:basedOn w:val="DefaultParagraphFont"/>
    <w:uiPriority w:val="21"/>
    <w:qFormat/>
    <w:rsid w:val="00753D70"/>
    <w:rPr>
      <w:i/>
      <w:iCs/>
      <w:color w:val="0F4761" w:themeColor="accent1" w:themeShade="BF"/>
    </w:rPr>
  </w:style>
  <w:style w:type="paragraph" w:styleId="IntenseQuote">
    <w:name w:val="Intense Quote"/>
    <w:basedOn w:val="Normal"/>
    <w:next w:val="Normal"/>
    <w:link w:val="IntenseQuoteChar"/>
    <w:uiPriority w:val="30"/>
    <w:qFormat/>
    <w:rsid w:val="00753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D70"/>
    <w:rPr>
      <w:i/>
      <w:iCs/>
      <w:color w:val="0F4761" w:themeColor="accent1" w:themeShade="BF"/>
    </w:rPr>
  </w:style>
  <w:style w:type="character" w:styleId="IntenseReference">
    <w:name w:val="Intense Reference"/>
    <w:basedOn w:val="DefaultParagraphFont"/>
    <w:uiPriority w:val="32"/>
    <w:qFormat/>
    <w:rsid w:val="00753D70"/>
    <w:rPr>
      <w:b/>
      <w:bCs/>
      <w:smallCaps/>
      <w:color w:val="0F4761" w:themeColor="accent1" w:themeShade="BF"/>
      <w:spacing w:val="5"/>
    </w:rPr>
  </w:style>
  <w:style w:type="paragraph" w:styleId="Header">
    <w:name w:val="header"/>
    <w:basedOn w:val="Normal"/>
    <w:link w:val="HeaderChar"/>
    <w:uiPriority w:val="99"/>
    <w:unhideWhenUsed/>
    <w:rsid w:val="00753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D70"/>
  </w:style>
  <w:style w:type="paragraph" w:styleId="Footer">
    <w:name w:val="footer"/>
    <w:basedOn w:val="Normal"/>
    <w:link w:val="FooterChar"/>
    <w:uiPriority w:val="99"/>
    <w:unhideWhenUsed/>
    <w:rsid w:val="00753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D70"/>
  </w:style>
  <w:style w:type="table" w:styleId="TableGrid">
    <w:name w:val="Table Grid"/>
    <w:basedOn w:val="TableNormal"/>
    <w:uiPriority w:val="39"/>
    <w:rsid w:val="0075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4E9C"/>
    <w:rPr>
      <w:sz w:val="16"/>
      <w:szCs w:val="16"/>
    </w:rPr>
  </w:style>
  <w:style w:type="paragraph" w:styleId="CommentText">
    <w:name w:val="annotation text"/>
    <w:basedOn w:val="Normal"/>
    <w:link w:val="CommentTextChar"/>
    <w:uiPriority w:val="99"/>
    <w:unhideWhenUsed/>
    <w:rsid w:val="003E4E9C"/>
    <w:pPr>
      <w:spacing w:line="240" w:lineRule="auto"/>
    </w:pPr>
    <w:rPr>
      <w:sz w:val="20"/>
      <w:szCs w:val="20"/>
    </w:rPr>
  </w:style>
  <w:style w:type="character" w:customStyle="1" w:styleId="CommentTextChar">
    <w:name w:val="Comment Text Char"/>
    <w:basedOn w:val="DefaultParagraphFont"/>
    <w:link w:val="CommentText"/>
    <w:uiPriority w:val="99"/>
    <w:rsid w:val="003E4E9C"/>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E4E9C"/>
    <w:rPr>
      <w:b/>
      <w:bCs/>
    </w:rPr>
  </w:style>
  <w:style w:type="character" w:customStyle="1" w:styleId="CommentSubjectChar">
    <w:name w:val="Comment Subject Char"/>
    <w:basedOn w:val="CommentTextChar"/>
    <w:link w:val="CommentSubject"/>
    <w:uiPriority w:val="99"/>
    <w:semiHidden/>
    <w:rsid w:val="003E4E9C"/>
    <w:rPr>
      <w:b/>
      <w:bCs/>
      <w:kern w:val="0"/>
      <w:sz w:val="20"/>
      <w:szCs w:val="20"/>
      <w14:ligatures w14:val="none"/>
    </w:rPr>
  </w:style>
  <w:style w:type="paragraph" w:customStyle="1" w:styleId="SOPNumbering">
    <w:name w:val="SOP Numbering"/>
    <w:basedOn w:val="ListParagraph"/>
    <w:link w:val="SOPNumberingChar"/>
    <w:qFormat/>
    <w:rsid w:val="000E3AFB"/>
    <w:pPr>
      <w:numPr>
        <w:numId w:val="5"/>
      </w:numPr>
      <w:spacing w:before="240" w:after="120"/>
      <w:jc w:val="both"/>
    </w:pPr>
    <w:rPr>
      <w:rFonts w:cs="Calibri"/>
      <w:b/>
      <w:bCs/>
      <w:szCs w:val="24"/>
    </w:rPr>
  </w:style>
  <w:style w:type="character" w:customStyle="1" w:styleId="ListParagraphChar">
    <w:name w:val="List Paragraph Char"/>
    <w:basedOn w:val="DefaultParagraphFont"/>
    <w:link w:val="ListParagraph"/>
    <w:uiPriority w:val="34"/>
    <w:rsid w:val="000E3AFB"/>
    <w:rPr>
      <w:kern w:val="0"/>
      <w:sz w:val="22"/>
      <w:szCs w:val="22"/>
      <w14:ligatures w14:val="none"/>
    </w:rPr>
  </w:style>
  <w:style w:type="character" w:customStyle="1" w:styleId="SOPNumberingChar">
    <w:name w:val="SOP Numbering Char"/>
    <w:basedOn w:val="ListParagraphChar"/>
    <w:link w:val="SOPNumbering"/>
    <w:rsid w:val="000E3AFB"/>
    <w:rPr>
      <w:rFonts w:ascii="Calibri" w:hAnsi="Calibri" w:cs="Calibri"/>
      <w:b/>
      <w:bCs/>
      <w:kern w:val="0"/>
      <w:sz w:val="22"/>
      <w:szCs w:val="22"/>
      <w14:ligatures w14:val="none"/>
    </w:rPr>
  </w:style>
  <w:style w:type="paragraph" w:styleId="Caption">
    <w:name w:val="caption"/>
    <w:basedOn w:val="Normal"/>
    <w:next w:val="Normal"/>
    <w:uiPriority w:val="35"/>
    <w:unhideWhenUsed/>
    <w:qFormat/>
    <w:rsid w:val="00A7406E"/>
    <w:pPr>
      <w:spacing w:line="240" w:lineRule="auto"/>
      <w:jc w:val="center"/>
    </w:pPr>
    <w:rPr>
      <w:i/>
      <w:iCs/>
      <w:color w:val="0E2841" w:themeColor="text2"/>
      <w:sz w:val="22"/>
      <w:szCs w:val="18"/>
    </w:rPr>
  </w:style>
  <w:style w:type="character" w:customStyle="1" w:styleId="normaltextrun">
    <w:name w:val="normaltextrun"/>
    <w:basedOn w:val="DefaultParagraphFont"/>
    <w:rsid w:val="00143064"/>
  </w:style>
  <w:style w:type="character" w:customStyle="1" w:styleId="eop">
    <w:name w:val="eop"/>
    <w:basedOn w:val="DefaultParagraphFont"/>
    <w:rsid w:val="00143064"/>
  </w:style>
  <w:style w:type="paragraph" w:styleId="Revision">
    <w:name w:val="Revision"/>
    <w:hidden/>
    <w:uiPriority w:val="99"/>
    <w:semiHidden/>
    <w:rsid w:val="00AE0593"/>
    <w:pPr>
      <w:spacing w:after="0" w:line="240" w:lineRule="auto"/>
    </w:pPr>
    <w:rPr>
      <w:rFonts w:ascii="Calibri" w:hAnsi="Calibri"/>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158">
      <w:bodyDiv w:val="1"/>
      <w:marLeft w:val="0"/>
      <w:marRight w:val="0"/>
      <w:marTop w:val="0"/>
      <w:marBottom w:val="0"/>
      <w:divBdr>
        <w:top w:val="none" w:sz="0" w:space="0" w:color="auto"/>
        <w:left w:val="none" w:sz="0" w:space="0" w:color="auto"/>
        <w:bottom w:val="none" w:sz="0" w:space="0" w:color="auto"/>
        <w:right w:val="none" w:sz="0" w:space="0" w:color="auto"/>
      </w:divBdr>
    </w:div>
    <w:div w:id="514344788">
      <w:bodyDiv w:val="1"/>
      <w:marLeft w:val="0"/>
      <w:marRight w:val="0"/>
      <w:marTop w:val="0"/>
      <w:marBottom w:val="0"/>
      <w:divBdr>
        <w:top w:val="none" w:sz="0" w:space="0" w:color="auto"/>
        <w:left w:val="none" w:sz="0" w:space="0" w:color="auto"/>
        <w:bottom w:val="none" w:sz="0" w:space="0" w:color="auto"/>
        <w:right w:val="none" w:sz="0" w:space="0" w:color="auto"/>
      </w:divBdr>
      <w:divsChild>
        <w:div w:id="1168786102">
          <w:marLeft w:val="0"/>
          <w:marRight w:val="0"/>
          <w:marTop w:val="0"/>
          <w:marBottom w:val="0"/>
          <w:divBdr>
            <w:top w:val="none" w:sz="0" w:space="0" w:color="auto"/>
            <w:left w:val="none" w:sz="0" w:space="0" w:color="auto"/>
            <w:bottom w:val="none" w:sz="0" w:space="0" w:color="auto"/>
            <w:right w:val="none" w:sz="0" w:space="0" w:color="auto"/>
          </w:divBdr>
          <w:divsChild>
            <w:div w:id="76945712">
              <w:marLeft w:val="0"/>
              <w:marRight w:val="0"/>
              <w:marTop w:val="0"/>
              <w:marBottom w:val="0"/>
              <w:divBdr>
                <w:top w:val="none" w:sz="0" w:space="0" w:color="auto"/>
                <w:left w:val="none" w:sz="0" w:space="0" w:color="auto"/>
                <w:bottom w:val="none" w:sz="0" w:space="0" w:color="auto"/>
                <w:right w:val="none" w:sz="0" w:space="0" w:color="auto"/>
              </w:divBdr>
            </w:div>
          </w:divsChild>
        </w:div>
        <w:div w:id="1407729275">
          <w:marLeft w:val="0"/>
          <w:marRight w:val="0"/>
          <w:marTop w:val="0"/>
          <w:marBottom w:val="0"/>
          <w:divBdr>
            <w:top w:val="none" w:sz="0" w:space="0" w:color="auto"/>
            <w:left w:val="none" w:sz="0" w:space="0" w:color="auto"/>
            <w:bottom w:val="none" w:sz="0" w:space="0" w:color="auto"/>
            <w:right w:val="none" w:sz="0" w:space="0" w:color="auto"/>
          </w:divBdr>
          <w:divsChild>
            <w:div w:id="7552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0127">
      <w:bodyDiv w:val="1"/>
      <w:marLeft w:val="0"/>
      <w:marRight w:val="0"/>
      <w:marTop w:val="0"/>
      <w:marBottom w:val="0"/>
      <w:divBdr>
        <w:top w:val="none" w:sz="0" w:space="0" w:color="auto"/>
        <w:left w:val="none" w:sz="0" w:space="0" w:color="auto"/>
        <w:bottom w:val="none" w:sz="0" w:space="0" w:color="auto"/>
        <w:right w:val="none" w:sz="0" w:space="0" w:color="auto"/>
      </w:divBdr>
      <w:divsChild>
        <w:div w:id="1256671135">
          <w:marLeft w:val="0"/>
          <w:marRight w:val="0"/>
          <w:marTop w:val="0"/>
          <w:marBottom w:val="0"/>
          <w:divBdr>
            <w:top w:val="none" w:sz="0" w:space="0" w:color="auto"/>
            <w:left w:val="none" w:sz="0" w:space="0" w:color="auto"/>
            <w:bottom w:val="none" w:sz="0" w:space="0" w:color="auto"/>
            <w:right w:val="none" w:sz="0" w:space="0" w:color="auto"/>
          </w:divBdr>
          <w:divsChild>
            <w:div w:id="1996949349">
              <w:marLeft w:val="0"/>
              <w:marRight w:val="0"/>
              <w:marTop w:val="0"/>
              <w:marBottom w:val="0"/>
              <w:divBdr>
                <w:top w:val="none" w:sz="0" w:space="0" w:color="auto"/>
                <w:left w:val="none" w:sz="0" w:space="0" w:color="auto"/>
                <w:bottom w:val="none" w:sz="0" w:space="0" w:color="auto"/>
                <w:right w:val="none" w:sz="0" w:space="0" w:color="auto"/>
              </w:divBdr>
            </w:div>
          </w:divsChild>
        </w:div>
        <w:div w:id="1454712324">
          <w:marLeft w:val="0"/>
          <w:marRight w:val="0"/>
          <w:marTop w:val="0"/>
          <w:marBottom w:val="0"/>
          <w:divBdr>
            <w:top w:val="none" w:sz="0" w:space="0" w:color="auto"/>
            <w:left w:val="none" w:sz="0" w:space="0" w:color="auto"/>
            <w:bottom w:val="none" w:sz="0" w:space="0" w:color="auto"/>
            <w:right w:val="none" w:sz="0" w:space="0" w:color="auto"/>
          </w:divBdr>
          <w:divsChild>
            <w:div w:id="103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5875">
      <w:bodyDiv w:val="1"/>
      <w:marLeft w:val="0"/>
      <w:marRight w:val="0"/>
      <w:marTop w:val="0"/>
      <w:marBottom w:val="0"/>
      <w:divBdr>
        <w:top w:val="none" w:sz="0" w:space="0" w:color="auto"/>
        <w:left w:val="none" w:sz="0" w:space="0" w:color="auto"/>
        <w:bottom w:val="none" w:sz="0" w:space="0" w:color="auto"/>
        <w:right w:val="none" w:sz="0" w:space="0" w:color="auto"/>
      </w:divBdr>
      <w:divsChild>
        <w:div w:id="2011760765">
          <w:marLeft w:val="0"/>
          <w:marRight w:val="0"/>
          <w:marTop w:val="0"/>
          <w:marBottom w:val="0"/>
          <w:divBdr>
            <w:top w:val="none" w:sz="0" w:space="0" w:color="auto"/>
            <w:left w:val="none" w:sz="0" w:space="0" w:color="auto"/>
            <w:bottom w:val="none" w:sz="0" w:space="0" w:color="auto"/>
            <w:right w:val="none" w:sz="0" w:space="0" w:color="auto"/>
          </w:divBdr>
          <w:divsChild>
            <w:div w:id="1975258042">
              <w:marLeft w:val="0"/>
              <w:marRight w:val="0"/>
              <w:marTop w:val="0"/>
              <w:marBottom w:val="0"/>
              <w:divBdr>
                <w:top w:val="none" w:sz="0" w:space="0" w:color="auto"/>
                <w:left w:val="none" w:sz="0" w:space="0" w:color="auto"/>
                <w:bottom w:val="none" w:sz="0" w:space="0" w:color="auto"/>
                <w:right w:val="none" w:sz="0" w:space="0" w:color="auto"/>
              </w:divBdr>
            </w:div>
          </w:divsChild>
        </w:div>
        <w:div w:id="2088140456">
          <w:marLeft w:val="0"/>
          <w:marRight w:val="0"/>
          <w:marTop w:val="0"/>
          <w:marBottom w:val="0"/>
          <w:divBdr>
            <w:top w:val="none" w:sz="0" w:space="0" w:color="auto"/>
            <w:left w:val="none" w:sz="0" w:space="0" w:color="auto"/>
            <w:bottom w:val="none" w:sz="0" w:space="0" w:color="auto"/>
            <w:right w:val="none" w:sz="0" w:space="0" w:color="auto"/>
          </w:divBdr>
          <w:divsChild>
            <w:div w:id="6416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4122">
      <w:bodyDiv w:val="1"/>
      <w:marLeft w:val="0"/>
      <w:marRight w:val="0"/>
      <w:marTop w:val="0"/>
      <w:marBottom w:val="0"/>
      <w:divBdr>
        <w:top w:val="none" w:sz="0" w:space="0" w:color="auto"/>
        <w:left w:val="none" w:sz="0" w:space="0" w:color="auto"/>
        <w:bottom w:val="none" w:sz="0" w:space="0" w:color="auto"/>
        <w:right w:val="none" w:sz="0" w:space="0" w:color="auto"/>
      </w:divBdr>
      <w:divsChild>
        <w:div w:id="94375163">
          <w:marLeft w:val="0"/>
          <w:marRight w:val="0"/>
          <w:marTop w:val="0"/>
          <w:marBottom w:val="0"/>
          <w:divBdr>
            <w:top w:val="none" w:sz="0" w:space="0" w:color="auto"/>
            <w:left w:val="none" w:sz="0" w:space="0" w:color="auto"/>
            <w:bottom w:val="none" w:sz="0" w:space="0" w:color="auto"/>
            <w:right w:val="none" w:sz="0" w:space="0" w:color="auto"/>
          </w:divBdr>
          <w:divsChild>
            <w:div w:id="1442532791">
              <w:marLeft w:val="0"/>
              <w:marRight w:val="0"/>
              <w:marTop w:val="0"/>
              <w:marBottom w:val="0"/>
              <w:divBdr>
                <w:top w:val="none" w:sz="0" w:space="0" w:color="auto"/>
                <w:left w:val="none" w:sz="0" w:space="0" w:color="auto"/>
                <w:bottom w:val="none" w:sz="0" w:space="0" w:color="auto"/>
                <w:right w:val="none" w:sz="0" w:space="0" w:color="auto"/>
              </w:divBdr>
            </w:div>
          </w:divsChild>
        </w:div>
        <w:div w:id="1954097140">
          <w:marLeft w:val="0"/>
          <w:marRight w:val="0"/>
          <w:marTop w:val="0"/>
          <w:marBottom w:val="0"/>
          <w:divBdr>
            <w:top w:val="none" w:sz="0" w:space="0" w:color="auto"/>
            <w:left w:val="none" w:sz="0" w:space="0" w:color="auto"/>
            <w:bottom w:val="none" w:sz="0" w:space="0" w:color="auto"/>
            <w:right w:val="none" w:sz="0" w:space="0" w:color="auto"/>
          </w:divBdr>
          <w:divsChild>
            <w:div w:id="13643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5358">
      <w:bodyDiv w:val="1"/>
      <w:marLeft w:val="0"/>
      <w:marRight w:val="0"/>
      <w:marTop w:val="0"/>
      <w:marBottom w:val="0"/>
      <w:divBdr>
        <w:top w:val="none" w:sz="0" w:space="0" w:color="auto"/>
        <w:left w:val="none" w:sz="0" w:space="0" w:color="auto"/>
        <w:bottom w:val="none" w:sz="0" w:space="0" w:color="auto"/>
        <w:right w:val="none" w:sz="0" w:space="0" w:color="auto"/>
      </w:divBdr>
    </w:div>
    <w:div w:id="19446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f1094e53-c13b-4c53-aad2-614b7b6eab3e" xsi:nil="true"/>
    <Date xmlns="f1094e53-c13b-4c53-aad2-614b7b6eab3e" xsi:nil="true"/>
    <TaxCatchAll xmlns="47f5edce-a01f-4828-ae0c-3185981bb7f0" xsi:nil="true"/>
    <lcf76f155ced4ddcb4097134ff3c332f xmlns="f1094e53-c13b-4c53-aad2-614b7b6eab3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0509479DB62C4DAEF3B9E34942A7F2" ma:contentTypeVersion="16" ma:contentTypeDescription="Create a new document." ma:contentTypeScope="" ma:versionID="e416a2f63fe68165701b1873e68d969a">
  <xsd:schema xmlns:xsd="http://www.w3.org/2001/XMLSchema" xmlns:xs="http://www.w3.org/2001/XMLSchema" xmlns:p="http://schemas.microsoft.com/office/2006/metadata/properties" xmlns:ns2="f1094e53-c13b-4c53-aad2-614b7b6eab3e" xmlns:ns3="47f5edce-a01f-4828-ae0c-3185981bb7f0" targetNamespace="http://schemas.microsoft.com/office/2006/metadata/properties" ma:root="true" ma:fieldsID="d70bee04a7c1f5d180ea7c004d00f8d5" ns2:_="" ns3:_="">
    <xsd:import namespace="f1094e53-c13b-4c53-aad2-614b7b6eab3e"/>
    <xsd:import namespace="47f5edce-a01f-4828-ae0c-3185981bb7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Flow_SignoffStatu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94e53-c13b-4c53-aad2-614b7b6ea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d9ca7-6e42-4591-ac86-6756dbb977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Date" ma:index="23"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7f5edce-a01f-4828-ae0c-3185981bb7f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e58f077-420e-4388-a8ec-e025baf7f79f}" ma:internalName="TaxCatchAll" ma:showField="CatchAllData" ma:web="47f5edce-a01f-4828-ae0c-3185981bb7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AC8E1E-579E-4E42-9337-39D2516E6621}">
  <ds:schemaRefs>
    <ds:schemaRef ds:uri="http://schemas.microsoft.com/office/2006/metadata/properties"/>
    <ds:schemaRef ds:uri="http://schemas.microsoft.com/office/infopath/2007/PartnerControls"/>
    <ds:schemaRef ds:uri="f1094e53-c13b-4c53-aad2-614b7b6eab3e"/>
    <ds:schemaRef ds:uri="47f5edce-a01f-4828-ae0c-3185981bb7f0"/>
  </ds:schemaRefs>
</ds:datastoreItem>
</file>

<file path=customXml/itemProps2.xml><?xml version="1.0" encoding="utf-8"?>
<ds:datastoreItem xmlns:ds="http://schemas.openxmlformats.org/officeDocument/2006/customXml" ds:itemID="{9EAEFD24-E991-4D72-A656-AE29077D322A}">
  <ds:schemaRefs>
    <ds:schemaRef ds:uri="http://schemas.openxmlformats.org/officeDocument/2006/bibliography"/>
  </ds:schemaRefs>
</ds:datastoreItem>
</file>

<file path=customXml/itemProps3.xml><?xml version="1.0" encoding="utf-8"?>
<ds:datastoreItem xmlns:ds="http://schemas.openxmlformats.org/officeDocument/2006/customXml" ds:itemID="{88A9AB83-4388-43D3-B499-B16AF8854BF4}">
  <ds:schemaRefs>
    <ds:schemaRef ds:uri="http://schemas.microsoft.com/sharepoint/v3/contenttype/forms"/>
  </ds:schemaRefs>
</ds:datastoreItem>
</file>

<file path=customXml/itemProps4.xml><?xml version="1.0" encoding="utf-8"?>
<ds:datastoreItem xmlns:ds="http://schemas.openxmlformats.org/officeDocument/2006/customXml" ds:itemID="{9D6EF403-7895-4976-875F-EAEC93466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94e53-c13b-4c53-aad2-614b7b6eab3e"/>
    <ds:schemaRef ds:uri="47f5edce-a01f-4828-ae0c-3185981bb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32</Pages>
  <Words>8023</Words>
  <Characters>45733</Characters>
  <Application>Microsoft Office Word</Application>
  <DocSecurity>0</DocSecurity>
  <Lines>381</Lines>
  <Paragraphs>107</Paragraphs>
  <ScaleCrop>false</ScaleCrop>
  <Company/>
  <LinksUpToDate>false</LinksUpToDate>
  <CharactersWithSpaces>53649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Cramer</dc:creator>
  <cp:keywords/>
  <dc:description/>
  <cp:lastModifiedBy>Ashley Cramer</cp:lastModifiedBy>
  <cp:revision>17</cp:revision>
  <dcterms:created xsi:type="dcterms:W3CDTF">2025-01-24T19:48:00Z</dcterms:created>
  <dcterms:modified xsi:type="dcterms:W3CDTF">2025-01-24T22:28:00Z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0x010100FD0509479DB62C4DAEF3B9E34942A7F2</vt:lpwstr>
  </property>
  <property fmtid="{D5CDD505-2E9C-101B-9397-08002B2CF9AE}" pid="3" name="MediaServiceImageTags">
    <vt:lpwstr/>
  </property>
</Properties>
</file>