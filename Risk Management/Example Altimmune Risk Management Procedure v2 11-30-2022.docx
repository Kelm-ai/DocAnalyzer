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128F" w14:textId="77777777" w:rsidR="004D54C5" w:rsidRPr="004D54C5" w:rsidRDefault="004D54C5" w:rsidP="00E97146">
      <w:pPr>
        <w:tabs>
          <w:tab w:val="center" w:pos="4680"/>
          <w:tab w:val="right" w:pos="9360"/>
        </w:tabs>
        <w:spacing w:after="120"/>
        <w:jc w:val="center"/>
        <w:rPr>
          <w:b/>
          <w:bCs/>
          <w:szCs w:val="24"/>
        </w:rPr>
      </w:pPr>
      <w:r w:rsidRPr="004D54C5">
        <w:rPr>
          <w:b/>
          <w:bCs/>
          <w:szCs w:val="24"/>
        </w:rPr>
        <w:t>APPROVAL PAGE</w:t>
      </w:r>
    </w:p>
    <w:p w14:paraId="613BDF80" w14:textId="77777777" w:rsidR="004D54C5" w:rsidRPr="004D54C5" w:rsidRDefault="004D54C5"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Cs/>
          <w:szCs w:val="24"/>
        </w:rPr>
      </w:pPr>
    </w:p>
    <w:p w14:paraId="50FA2377" w14:textId="4CD03234" w:rsidR="004D54C5" w:rsidRDefault="004D54C5"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b/>
          <w:szCs w:val="24"/>
        </w:rPr>
      </w:pPr>
      <w:r w:rsidRPr="004D54C5">
        <w:rPr>
          <w:b/>
          <w:szCs w:val="24"/>
        </w:rPr>
        <w:t>Prepared By:</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4230"/>
        <w:gridCol w:w="1800"/>
      </w:tblGrid>
      <w:tr w:rsidR="00A31872" w:rsidRPr="004D54C5" w14:paraId="0D7EF41B" w14:textId="77777777" w:rsidTr="00BB556C">
        <w:trPr>
          <w:trHeight w:val="440"/>
          <w:jc w:val="center"/>
        </w:trPr>
        <w:tc>
          <w:tcPr>
            <w:tcW w:w="3708" w:type="dxa"/>
            <w:shd w:val="clear" w:color="auto" w:fill="D9D9D9"/>
            <w:vAlign w:val="center"/>
            <w:hideMark/>
          </w:tcPr>
          <w:p w14:paraId="71625183" w14:textId="77777777" w:rsidR="00A31872" w:rsidRPr="004D54C5" w:rsidRDefault="00A31872" w:rsidP="00E97146">
            <w:pPr>
              <w:tabs>
                <w:tab w:val="left" w:pos="0"/>
                <w:tab w:val="left" w:pos="4464"/>
                <w:tab w:val="left" w:pos="6768"/>
                <w:tab w:val="left" w:pos="7920"/>
              </w:tabs>
              <w:jc w:val="center"/>
              <w:rPr>
                <w:b/>
                <w:szCs w:val="24"/>
              </w:rPr>
            </w:pPr>
            <w:r w:rsidRPr="004D54C5">
              <w:rPr>
                <w:b/>
                <w:szCs w:val="24"/>
              </w:rPr>
              <w:t>Print Name and Title</w:t>
            </w:r>
          </w:p>
        </w:tc>
        <w:tc>
          <w:tcPr>
            <w:tcW w:w="4230" w:type="dxa"/>
            <w:shd w:val="clear" w:color="auto" w:fill="D9D9D9"/>
            <w:vAlign w:val="center"/>
            <w:hideMark/>
          </w:tcPr>
          <w:p w14:paraId="63DE0054" w14:textId="77777777" w:rsidR="00A31872" w:rsidRPr="004D54C5" w:rsidRDefault="00A31872" w:rsidP="00E97146">
            <w:pPr>
              <w:tabs>
                <w:tab w:val="left" w:pos="0"/>
                <w:tab w:val="left" w:pos="4464"/>
                <w:tab w:val="left" w:pos="6768"/>
                <w:tab w:val="left" w:pos="7920"/>
              </w:tabs>
              <w:jc w:val="center"/>
              <w:rPr>
                <w:b/>
                <w:szCs w:val="24"/>
              </w:rPr>
            </w:pPr>
            <w:r w:rsidRPr="004D54C5">
              <w:rPr>
                <w:b/>
                <w:szCs w:val="24"/>
              </w:rPr>
              <w:t>Signature</w:t>
            </w:r>
          </w:p>
        </w:tc>
        <w:tc>
          <w:tcPr>
            <w:tcW w:w="1800" w:type="dxa"/>
            <w:shd w:val="clear" w:color="auto" w:fill="D9D9D9"/>
            <w:vAlign w:val="center"/>
            <w:hideMark/>
          </w:tcPr>
          <w:p w14:paraId="56BF8C87" w14:textId="77777777" w:rsidR="00A31872" w:rsidRPr="004D54C5" w:rsidRDefault="00A31872" w:rsidP="00E97146">
            <w:pPr>
              <w:tabs>
                <w:tab w:val="left" w:pos="0"/>
                <w:tab w:val="left" w:pos="4464"/>
                <w:tab w:val="left" w:pos="6768"/>
                <w:tab w:val="left" w:pos="7920"/>
              </w:tabs>
              <w:jc w:val="center"/>
              <w:rPr>
                <w:b/>
                <w:szCs w:val="24"/>
              </w:rPr>
            </w:pPr>
            <w:r w:rsidRPr="004D54C5">
              <w:rPr>
                <w:b/>
                <w:szCs w:val="24"/>
              </w:rPr>
              <w:t>Date</w:t>
            </w:r>
          </w:p>
        </w:tc>
      </w:tr>
      <w:tr w:rsidR="00A31872" w:rsidRPr="004D54C5" w14:paraId="59902B5B" w14:textId="77777777" w:rsidTr="00BB556C">
        <w:trPr>
          <w:trHeight w:val="288"/>
          <w:jc w:val="center"/>
        </w:trPr>
        <w:tc>
          <w:tcPr>
            <w:tcW w:w="3708" w:type="dxa"/>
            <w:shd w:val="clear" w:color="auto" w:fill="FFFFFF"/>
            <w:vAlign w:val="center"/>
          </w:tcPr>
          <w:p w14:paraId="5A677A36" w14:textId="77777777" w:rsidR="00A31872" w:rsidRPr="004D54C5" w:rsidRDefault="00A31872" w:rsidP="00E97146">
            <w:pPr>
              <w:tabs>
                <w:tab w:val="left" w:pos="0"/>
                <w:tab w:val="left" w:pos="4464"/>
                <w:tab w:val="left" w:pos="6768"/>
                <w:tab w:val="left" w:pos="7920"/>
              </w:tabs>
              <w:spacing w:before="120"/>
              <w:rPr>
                <w:b/>
                <w:szCs w:val="24"/>
              </w:rPr>
            </w:pPr>
            <w:r>
              <w:rPr>
                <w:b/>
                <w:szCs w:val="24"/>
              </w:rPr>
              <w:t>Name</w:t>
            </w:r>
          </w:p>
          <w:p w14:paraId="4EC8519E" w14:textId="77777777" w:rsidR="00A31872" w:rsidRPr="004D54C5" w:rsidRDefault="00A31872" w:rsidP="00E97146">
            <w:pPr>
              <w:tabs>
                <w:tab w:val="left" w:pos="0"/>
                <w:tab w:val="left" w:pos="4464"/>
                <w:tab w:val="left" w:pos="6768"/>
                <w:tab w:val="left" w:pos="7920"/>
              </w:tabs>
              <w:spacing w:before="120" w:after="120"/>
              <w:rPr>
                <w:szCs w:val="24"/>
              </w:rPr>
            </w:pPr>
            <w:r>
              <w:rPr>
                <w:szCs w:val="24"/>
              </w:rPr>
              <w:t>Title</w:t>
            </w:r>
          </w:p>
        </w:tc>
        <w:tc>
          <w:tcPr>
            <w:tcW w:w="4230" w:type="dxa"/>
            <w:shd w:val="clear" w:color="auto" w:fill="FFFFFF"/>
            <w:vAlign w:val="center"/>
          </w:tcPr>
          <w:p w14:paraId="75EFF8BB" w14:textId="77777777" w:rsidR="00A31872" w:rsidRPr="004D54C5" w:rsidRDefault="00A31872" w:rsidP="00E97146">
            <w:pPr>
              <w:tabs>
                <w:tab w:val="left" w:pos="0"/>
                <w:tab w:val="left" w:pos="4464"/>
                <w:tab w:val="left" w:pos="6768"/>
                <w:tab w:val="left" w:pos="7920"/>
              </w:tabs>
              <w:spacing w:before="120" w:after="120"/>
              <w:jc w:val="center"/>
              <w:rPr>
                <w:b/>
                <w:szCs w:val="24"/>
              </w:rPr>
            </w:pPr>
          </w:p>
        </w:tc>
        <w:tc>
          <w:tcPr>
            <w:tcW w:w="1800" w:type="dxa"/>
            <w:shd w:val="clear" w:color="auto" w:fill="FFFFFF"/>
            <w:vAlign w:val="center"/>
          </w:tcPr>
          <w:p w14:paraId="12261213" w14:textId="77777777" w:rsidR="00A31872" w:rsidRPr="004D54C5" w:rsidRDefault="00A31872" w:rsidP="00E97146">
            <w:pPr>
              <w:tabs>
                <w:tab w:val="left" w:pos="0"/>
                <w:tab w:val="left" w:pos="4464"/>
                <w:tab w:val="left" w:pos="6768"/>
                <w:tab w:val="left" w:pos="7920"/>
              </w:tabs>
              <w:spacing w:before="120" w:after="120"/>
              <w:jc w:val="center"/>
              <w:rPr>
                <w:b/>
                <w:szCs w:val="24"/>
              </w:rPr>
            </w:pPr>
          </w:p>
        </w:tc>
      </w:tr>
    </w:tbl>
    <w:p w14:paraId="6A22C416" w14:textId="6E942F7B" w:rsidR="00A31872" w:rsidRPr="00A31872" w:rsidRDefault="00A31872"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bCs/>
          <w:szCs w:val="24"/>
        </w:rPr>
      </w:pPr>
    </w:p>
    <w:p w14:paraId="45EE7E24" w14:textId="77777777" w:rsidR="00A31872" w:rsidRPr="00A31872" w:rsidRDefault="00A31872"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bCs/>
          <w:szCs w:val="24"/>
        </w:rPr>
      </w:pPr>
    </w:p>
    <w:p w14:paraId="7CEF4415" w14:textId="77777777" w:rsidR="004D54C5" w:rsidRPr="004D54C5" w:rsidRDefault="004D54C5"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szCs w:val="24"/>
        </w:rPr>
      </w:pPr>
      <w:r w:rsidRPr="004D54C5">
        <w:rPr>
          <w:b/>
          <w:szCs w:val="24"/>
        </w:rPr>
        <w:t xml:space="preserve">Approved By:  </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4230"/>
        <w:gridCol w:w="1800"/>
      </w:tblGrid>
      <w:tr w:rsidR="004D54C5" w:rsidRPr="004D54C5" w14:paraId="4922B507" w14:textId="77777777" w:rsidTr="00CB7872">
        <w:trPr>
          <w:trHeight w:val="440"/>
          <w:jc w:val="center"/>
        </w:trPr>
        <w:tc>
          <w:tcPr>
            <w:tcW w:w="3708" w:type="dxa"/>
            <w:shd w:val="clear" w:color="auto" w:fill="D9D9D9"/>
            <w:vAlign w:val="center"/>
            <w:hideMark/>
          </w:tcPr>
          <w:p w14:paraId="0213D3B1" w14:textId="77777777" w:rsidR="004D54C5" w:rsidRPr="004D54C5" w:rsidRDefault="004D54C5" w:rsidP="00E97146">
            <w:pPr>
              <w:tabs>
                <w:tab w:val="left" w:pos="0"/>
                <w:tab w:val="left" w:pos="4464"/>
                <w:tab w:val="left" w:pos="6768"/>
                <w:tab w:val="left" w:pos="7920"/>
              </w:tabs>
              <w:jc w:val="center"/>
              <w:rPr>
                <w:b/>
                <w:szCs w:val="24"/>
              </w:rPr>
            </w:pPr>
            <w:r w:rsidRPr="004D54C5">
              <w:rPr>
                <w:b/>
                <w:szCs w:val="24"/>
              </w:rPr>
              <w:t>Print Name and Title</w:t>
            </w:r>
          </w:p>
        </w:tc>
        <w:tc>
          <w:tcPr>
            <w:tcW w:w="4230" w:type="dxa"/>
            <w:shd w:val="clear" w:color="auto" w:fill="D9D9D9"/>
            <w:vAlign w:val="center"/>
            <w:hideMark/>
          </w:tcPr>
          <w:p w14:paraId="4DACDCBB" w14:textId="77777777" w:rsidR="004D54C5" w:rsidRPr="004D54C5" w:rsidRDefault="004D54C5" w:rsidP="00E97146">
            <w:pPr>
              <w:tabs>
                <w:tab w:val="left" w:pos="0"/>
                <w:tab w:val="left" w:pos="4464"/>
                <w:tab w:val="left" w:pos="6768"/>
                <w:tab w:val="left" w:pos="7920"/>
              </w:tabs>
              <w:jc w:val="center"/>
              <w:rPr>
                <w:b/>
                <w:szCs w:val="24"/>
              </w:rPr>
            </w:pPr>
            <w:r w:rsidRPr="004D54C5">
              <w:rPr>
                <w:b/>
                <w:szCs w:val="24"/>
              </w:rPr>
              <w:t>Signature</w:t>
            </w:r>
          </w:p>
        </w:tc>
        <w:tc>
          <w:tcPr>
            <w:tcW w:w="1800" w:type="dxa"/>
            <w:shd w:val="clear" w:color="auto" w:fill="D9D9D9"/>
            <w:vAlign w:val="center"/>
            <w:hideMark/>
          </w:tcPr>
          <w:p w14:paraId="7B9CCAF3" w14:textId="77777777" w:rsidR="004D54C5" w:rsidRPr="004D54C5" w:rsidRDefault="004D54C5" w:rsidP="00E97146">
            <w:pPr>
              <w:tabs>
                <w:tab w:val="left" w:pos="0"/>
                <w:tab w:val="left" w:pos="4464"/>
                <w:tab w:val="left" w:pos="6768"/>
                <w:tab w:val="left" w:pos="7920"/>
              </w:tabs>
              <w:jc w:val="center"/>
              <w:rPr>
                <w:b/>
                <w:szCs w:val="24"/>
              </w:rPr>
            </w:pPr>
            <w:r w:rsidRPr="004D54C5">
              <w:rPr>
                <w:b/>
                <w:szCs w:val="24"/>
              </w:rPr>
              <w:t>Date</w:t>
            </w:r>
          </w:p>
        </w:tc>
      </w:tr>
      <w:tr w:rsidR="004D54C5" w:rsidRPr="004D54C5" w14:paraId="5F9177E5" w14:textId="77777777" w:rsidTr="00CB7872">
        <w:trPr>
          <w:trHeight w:val="288"/>
          <w:jc w:val="center"/>
        </w:trPr>
        <w:tc>
          <w:tcPr>
            <w:tcW w:w="3708" w:type="dxa"/>
            <w:shd w:val="clear" w:color="auto" w:fill="FFFFFF"/>
            <w:vAlign w:val="center"/>
          </w:tcPr>
          <w:p w14:paraId="5387A4FC" w14:textId="77777777" w:rsidR="004D54C5" w:rsidRPr="004D54C5" w:rsidRDefault="004D54C5" w:rsidP="00E97146">
            <w:pPr>
              <w:tabs>
                <w:tab w:val="left" w:pos="0"/>
                <w:tab w:val="left" w:pos="4464"/>
                <w:tab w:val="left" w:pos="6768"/>
                <w:tab w:val="left" w:pos="7920"/>
              </w:tabs>
              <w:spacing w:before="120"/>
              <w:rPr>
                <w:b/>
                <w:szCs w:val="24"/>
              </w:rPr>
            </w:pPr>
            <w:r>
              <w:rPr>
                <w:b/>
                <w:szCs w:val="24"/>
              </w:rPr>
              <w:t>Name</w:t>
            </w:r>
          </w:p>
          <w:p w14:paraId="15D1306A" w14:textId="77777777" w:rsidR="004D54C5" w:rsidRPr="004D54C5" w:rsidRDefault="004D54C5" w:rsidP="00E97146">
            <w:pPr>
              <w:tabs>
                <w:tab w:val="left" w:pos="0"/>
                <w:tab w:val="left" w:pos="4464"/>
                <w:tab w:val="left" w:pos="6768"/>
                <w:tab w:val="left" w:pos="7920"/>
              </w:tabs>
              <w:spacing w:before="120" w:after="120"/>
              <w:rPr>
                <w:szCs w:val="24"/>
              </w:rPr>
            </w:pPr>
            <w:r>
              <w:rPr>
                <w:szCs w:val="24"/>
              </w:rPr>
              <w:t>Title</w:t>
            </w:r>
          </w:p>
        </w:tc>
        <w:tc>
          <w:tcPr>
            <w:tcW w:w="4230" w:type="dxa"/>
            <w:shd w:val="clear" w:color="auto" w:fill="FFFFFF"/>
            <w:vAlign w:val="center"/>
          </w:tcPr>
          <w:p w14:paraId="153B1652" w14:textId="77777777" w:rsidR="004D54C5" w:rsidRPr="004D54C5" w:rsidRDefault="004D54C5" w:rsidP="00E97146">
            <w:pPr>
              <w:tabs>
                <w:tab w:val="left" w:pos="0"/>
                <w:tab w:val="left" w:pos="4464"/>
                <w:tab w:val="left" w:pos="6768"/>
                <w:tab w:val="left" w:pos="7920"/>
              </w:tabs>
              <w:spacing w:before="120" w:after="120"/>
              <w:jc w:val="center"/>
              <w:rPr>
                <w:b/>
                <w:szCs w:val="24"/>
              </w:rPr>
            </w:pPr>
          </w:p>
        </w:tc>
        <w:tc>
          <w:tcPr>
            <w:tcW w:w="1800" w:type="dxa"/>
            <w:shd w:val="clear" w:color="auto" w:fill="FFFFFF"/>
            <w:vAlign w:val="center"/>
          </w:tcPr>
          <w:p w14:paraId="16D40A07" w14:textId="77777777" w:rsidR="004D54C5" w:rsidRPr="004D54C5" w:rsidRDefault="004D54C5" w:rsidP="00E97146">
            <w:pPr>
              <w:tabs>
                <w:tab w:val="left" w:pos="0"/>
                <w:tab w:val="left" w:pos="4464"/>
                <w:tab w:val="left" w:pos="6768"/>
                <w:tab w:val="left" w:pos="7920"/>
              </w:tabs>
              <w:spacing w:before="120" w:after="120"/>
              <w:jc w:val="center"/>
              <w:rPr>
                <w:b/>
                <w:szCs w:val="24"/>
              </w:rPr>
            </w:pPr>
          </w:p>
        </w:tc>
      </w:tr>
      <w:tr w:rsidR="004D54C5" w:rsidRPr="004D54C5" w14:paraId="13F9B051" w14:textId="77777777" w:rsidTr="00CB7872">
        <w:trPr>
          <w:trHeight w:val="288"/>
          <w:jc w:val="center"/>
        </w:trPr>
        <w:tc>
          <w:tcPr>
            <w:tcW w:w="3708" w:type="dxa"/>
            <w:shd w:val="clear" w:color="auto" w:fill="FFFFFF"/>
            <w:vAlign w:val="center"/>
            <w:hideMark/>
          </w:tcPr>
          <w:p w14:paraId="6AB185B9" w14:textId="77777777" w:rsidR="004D54C5" w:rsidRPr="004D54C5" w:rsidRDefault="004D54C5" w:rsidP="00E97146">
            <w:pPr>
              <w:tabs>
                <w:tab w:val="left" w:pos="0"/>
                <w:tab w:val="left" w:pos="4464"/>
                <w:tab w:val="left" w:pos="6768"/>
                <w:tab w:val="left" w:pos="7920"/>
              </w:tabs>
              <w:spacing w:before="120"/>
              <w:rPr>
                <w:b/>
                <w:szCs w:val="24"/>
              </w:rPr>
            </w:pPr>
            <w:r>
              <w:rPr>
                <w:b/>
                <w:szCs w:val="24"/>
              </w:rPr>
              <w:t>Name</w:t>
            </w:r>
          </w:p>
          <w:p w14:paraId="3763FBE0" w14:textId="77777777" w:rsidR="004D54C5" w:rsidRPr="004D54C5" w:rsidRDefault="004D54C5" w:rsidP="00E97146">
            <w:pPr>
              <w:tabs>
                <w:tab w:val="left" w:pos="0"/>
                <w:tab w:val="left" w:pos="4464"/>
                <w:tab w:val="left" w:pos="6768"/>
                <w:tab w:val="left" w:pos="7920"/>
              </w:tabs>
              <w:spacing w:before="120" w:after="120"/>
              <w:rPr>
                <w:szCs w:val="24"/>
              </w:rPr>
            </w:pPr>
            <w:r>
              <w:rPr>
                <w:szCs w:val="24"/>
              </w:rPr>
              <w:t>Title</w:t>
            </w:r>
          </w:p>
        </w:tc>
        <w:tc>
          <w:tcPr>
            <w:tcW w:w="4230" w:type="dxa"/>
            <w:shd w:val="clear" w:color="auto" w:fill="FFFFFF"/>
            <w:vAlign w:val="center"/>
          </w:tcPr>
          <w:p w14:paraId="11C288E9" w14:textId="77777777" w:rsidR="004D54C5" w:rsidRPr="004D54C5" w:rsidRDefault="004D54C5" w:rsidP="00E97146">
            <w:pPr>
              <w:tabs>
                <w:tab w:val="left" w:pos="0"/>
                <w:tab w:val="left" w:pos="4464"/>
                <w:tab w:val="left" w:pos="6768"/>
                <w:tab w:val="left" w:pos="7920"/>
              </w:tabs>
              <w:spacing w:before="120" w:after="120"/>
              <w:jc w:val="center"/>
              <w:rPr>
                <w:b/>
                <w:szCs w:val="24"/>
              </w:rPr>
            </w:pPr>
          </w:p>
        </w:tc>
        <w:tc>
          <w:tcPr>
            <w:tcW w:w="1800" w:type="dxa"/>
            <w:shd w:val="clear" w:color="auto" w:fill="FFFFFF"/>
            <w:vAlign w:val="center"/>
          </w:tcPr>
          <w:p w14:paraId="6F0AFF86" w14:textId="77777777" w:rsidR="004D54C5" w:rsidRPr="004D54C5" w:rsidRDefault="004D54C5" w:rsidP="00E97146">
            <w:pPr>
              <w:tabs>
                <w:tab w:val="left" w:pos="0"/>
                <w:tab w:val="left" w:pos="4464"/>
                <w:tab w:val="left" w:pos="6768"/>
                <w:tab w:val="left" w:pos="7920"/>
              </w:tabs>
              <w:spacing w:before="120" w:after="120"/>
              <w:jc w:val="center"/>
              <w:rPr>
                <w:b/>
                <w:szCs w:val="24"/>
              </w:rPr>
            </w:pPr>
          </w:p>
        </w:tc>
      </w:tr>
      <w:tr w:rsidR="004D54C5" w:rsidRPr="004D54C5" w14:paraId="75AA2611" w14:textId="77777777" w:rsidTr="00CB7872">
        <w:trPr>
          <w:trHeight w:val="288"/>
          <w:jc w:val="center"/>
        </w:trPr>
        <w:tc>
          <w:tcPr>
            <w:tcW w:w="3708" w:type="dxa"/>
            <w:shd w:val="clear" w:color="auto" w:fill="FFFFFF"/>
            <w:vAlign w:val="center"/>
          </w:tcPr>
          <w:p w14:paraId="6CEDD7FC" w14:textId="77777777" w:rsidR="004D54C5" w:rsidRPr="004D54C5" w:rsidRDefault="004D54C5" w:rsidP="00E97146">
            <w:pPr>
              <w:tabs>
                <w:tab w:val="left" w:pos="0"/>
                <w:tab w:val="left" w:pos="4464"/>
                <w:tab w:val="left" w:pos="6768"/>
                <w:tab w:val="left" w:pos="7920"/>
              </w:tabs>
              <w:spacing w:before="120"/>
              <w:rPr>
                <w:b/>
                <w:szCs w:val="24"/>
              </w:rPr>
            </w:pPr>
            <w:r>
              <w:rPr>
                <w:b/>
                <w:szCs w:val="24"/>
              </w:rPr>
              <w:t>Name</w:t>
            </w:r>
          </w:p>
          <w:p w14:paraId="7B83C01A" w14:textId="77777777" w:rsidR="004D54C5" w:rsidRPr="004D54C5" w:rsidRDefault="004D54C5" w:rsidP="00E97146">
            <w:pPr>
              <w:tabs>
                <w:tab w:val="left" w:pos="0"/>
                <w:tab w:val="left" w:pos="4464"/>
                <w:tab w:val="left" w:pos="6768"/>
                <w:tab w:val="left" w:pos="7920"/>
              </w:tabs>
              <w:spacing w:before="120" w:after="120"/>
              <w:rPr>
                <w:szCs w:val="24"/>
              </w:rPr>
            </w:pPr>
            <w:r>
              <w:rPr>
                <w:szCs w:val="24"/>
              </w:rPr>
              <w:t>Title</w:t>
            </w:r>
          </w:p>
        </w:tc>
        <w:tc>
          <w:tcPr>
            <w:tcW w:w="4230" w:type="dxa"/>
            <w:shd w:val="clear" w:color="auto" w:fill="FFFFFF"/>
            <w:vAlign w:val="center"/>
          </w:tcPr>
          <w:p w14:paraId="086D9278" w14:textId="77777777" w:rsidR="004D54C5" w:rsidRPr="004D54C5" w:rsidRDefault="004D54C5" w:rsidP="00E97146">
            <w:pPr>
              <w:tabs>
                <w:tab w:val="left" w:pos="0"/>
                <w:tab w:val="left" w:pos="4464"/>
                <w:tab w:val="left" w:pos="6768"/>
                <w:tab w:val="left" w:pos="7920"/>
              </w:tabs>
              <w:spacing w:before="120" w:after="120"/>
              <w:jc w:val="center"/>
              <w:rPr>
                <w:b/>
                <w:szCs w:val="24"/>
              </w:rPr>
            </w:pPr>
          </w:p>
        </w:tc>
        <w:tc>
          <w:tcPr>
            <w:tcW w:w="1800" w:type="dxa"/>
            <w:shd w:val="clear" w:color="auto" w:fill="FFFFFF"/>
            <w:vAlign w:val="center"/>
          </w:tcPr>
          <w:p w14:paraId="6E98C428" w14:textId="77777777" w:rsidR="004D54C5" w:rsidRPr="004D54C5" w:rsidRDefault="004D54C5" w:rsidP="00E97146">
            <w:pPr>
              <w:tabs>
                <w:tab w:val="left" w:pos="0"/>
                <w:tab w:val="left" w:pos="4464"/>
                <w:tab w:val="left" w:pos="6768"/>
                <w:tab w:val="left" w:pos="7920"/>
              </w:tabs>
              <w:spacing w:before="120" w:after="120"/>
              <w:jc w:val="center"/>
              <w:rPr>
                <w:b/>
                <w:szCs w:val="24"/>
              </w:rPr>
            </w:pPr>
          </w:p>
        </w:tc>
      </w:tr>
      <w:tr w:rsidR="004D54C5" w:rsidRPr="004D54C5" w14:paraId="4602D0CE" w14:textId="77777777" w:rsidTr="00CB7872">
        <w:trPr>
          <w:trHeight w:val="288"/>
          <w:jc w:val="center"/>
        </w:trPr>
        <w:tc>
          <w:tcPr>
            <w:tcW w:w="3708" w:type="dxa"/>
            <w:shd w:val="clear" w:color="auto" w:fill="FFFFFF"/>
            <w:vAlign w:val="center"/>
            <w:hideMark/>
          </w:tcPr>
          <w:p w14:paraId="1B835DFA" w14:textId="77777777" w:rsidR="004D54C5" w:rsidRPr="004D54C5" w:rsidRDefault="004D54C5" w:rsidP="00E97146">
            <w:pPr>
              <w:tabs>
                <w:tab w:val="left" w:pos="0"/>
                <w:tab w:val="left" w:pos="4464"/>
                <w:tab w:val="left" w:pos="6768"/>
                <w:tab w:val="left" w:pos="7920"/>
              </w:tabs>
              <w:spacing w:before="120"/>
              <w:rPr>
                <w:b/>
                <w:szCs w:val="24"/>
              </w:rPr>
            </w:pPr>
            <w:r>
              <w:rPr>
                <w:b/>
                <w:szCs w:val="24"/>
              </w:rPr>
              <w:t>Name</w:t>
            </w:r>
          </w:p>
          <w:p w14:paraId="19B906C8" w14:textId="77777777" w:rsidR="004D54C5" w:rsidRPr="004D54C5" w:rsidRDefault="004D54C5" w:rsidP="00E97146">
            <w:pPr>
              <w:tabs>
                <w:tab w:val="left" w:pos="0"/>
                <w:tab w:val="left" w:pos="4464"/>
                <w:tab w:val="left" w:pos="6768"/>
                <w:tab w:val="left" w:pos="7920"/>
              </w:tabs>
              <w:spacing w:before="120" w:after="120"/>
              <w:rPr>
                <w:szCs w:val="24"/>
              </w:rPr>
            </w:pPr>
            <w:r>
              <w:rPr>
                <w:szCs w:val="24"/>
              </w:rPr>
              <w:t>Title</w:t>
            </w:r>
          </w:p>
        </w:tc>
        <w:tc>
          <w:tcPr>
            <w:tcW w:w="4230" w:type="dxa"/>
            <w:shd w:val="clear" w:color="auto" w:fill="FFFFFF"/>
            <w:vAlign w:val="center"/>
          </w:tcPr>
          <w:p w14:paraId="6A45DAA7" w14:textId="77777777" w:rsidR="004D54C5" w:rsidRPr="004D54C5" w:rsidRDefault="004D54C5" w:rsidP="00E97146">
            <w:pPr>
              <w:tabs>
                <w:tab w:val="left" w:pos="0"/>
                <w:tab w:val="left" w:pos="4464"/>
                <w:tab w:val="left" w:pos="6768"/>
                <w:tab w:val="left" w:pos="7920"/>
              </w:tabs>
              <w:spacing w:before="120" w:after="120"/>
              <w:jc w:val="center"/>
              <w:rPr>
                <w:b/>
                <w:szCs w:val="24"/>
              </w:rPr>
            </w:pPr>
          </w:p>
        </w:tc>
        <w:tc>
          <w:tcPr>
            <w:tcW w:w="1800" w:type="dxa"/>
            <w:shd w:val="clear" w:color="auto" w:fill="FFFFFF"/>
            <w:vAlign w:val="center"/>
          </w:tcPr>
          <w:p w14:paraId="14E23B1F" w14:textId="77777777" w:rsidR="004D54C5" w:rsidRPr="004D54C5" w:rsidRDefault="004D54C5" w:rsidP="00E97146">
            <w:pPr>
              <w:tabs>
                <w:tab w:val="left" w:pos="0"/>
                <w:tab w:val="left" w:pos="4464"/>
                <w:tab w:val="left" w:pos="6768"/>
                <w:tab w:val="left" w:pos="7920"/>
              </w:tabs>
              <w:spacing w:before="120" w:after="120"/>
              <w:jc w:val="center"/>
              <w:rPr>
                <w:b/>
                <w:szCs w:val="24"/>
              </w:rPr>
            </w:pPr>
          </w:p>
        </w:tc>
      </w:tr>
    </w:tbl>
    <w:p w14:paraId="75113FAE" w14:textId="77777777" w:rsidR="004D54C5" w:rsidRDefault="004D54C5"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szCs w:val="24"/>
        </w:rPr>
      </w:pPr>
    </w:p>
    <w:p w14:paraId="31C4F60A" w14:textId="77777777" w:rsidR="004D54C5" w:rsidRDefault="004D54C5"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szCs w:val="24"/>
        </w:rPr>
      </w:pPr>
    </w:p>
    <w:p w14:paraId="6C1FB2F9" w14:textId="77777777" w:rsidR="004D54C5" w:rsidRDefault="004D54C5"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szCs w:val="24"/>
        </w:rPr>
        <w:sectPr w:rsidR="004D54C5" w:rsidSect="004D54C5">
          <w:headerReference w:type="even" r:id="rId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pPr>
    </w:p>
    <w:p w14:paraId="1721F664" w14:textId="77777777" w:rsidR="00F72CEC" w:rsidRPr="00F72CEC" w:rsidRDefault="00F72CEC" w:rsidP="00E97146">
      <w:pPr>
        <w:pStyle w:val="Heading1"/>
      </w:pPr>
      <w:r w:rsidRPr="00F72CEC">
        <w:lastRenderedPageBreak/>
        <w:t xml:space="preserve">Purpose </w:t>
      </w:r>
    </w:p>
    <w:p w14:paraId="4C236BE5" w14:textId="303A22E2" w:rsidR="00205D56" w:rsidRPr="00205D56" w:rsidRDefault="00205D56" w:rsidP="00E97146">
      <w:pPr>
        <w:pStyle w:val="ListParagraph"/>
        <w:spacing w:before="120" w:after="120"/>
        <w:ind w:right="-270"/>
        <w:rPr>
          <w:szCs w:val="24"/>
        </w:rPr>
      </w:pPr>
      <w:r w:rsidRPr="00205D56">
        <w:rPr>
          <w:szCs w:val="24"/>
        </w:rPr>
        <w:t xml:space="preserve">The purpose of this procedure is to establish, implement, document and maintain an ongoing process for risk management at Altimmune for </w:t>
      </w:r>
      <w:commentRangeStart w:id="2"/>
      <w:r w:rsidRPr="00205D56">
        <w:rPr>
          <w:szCs w:val="24"/>
        </w:rPr>
        <w:t xml:space="preserve">combination products, </w:t>
      </w:r>
      <w:commentRangeEnd w:id="2"/>
      <w:r w:rsidR="0074321A">
        <w:rPr>
          <w:rStyle w:val="CommentReference"/>
          <w:rFonts w:ascii="Arial" w:hAnsi="Arial"/>
          <w:lang w:val="en-GB"/>
        </w:rPr>
        <w:commentReference w:id="2"/>
      </w:r>
      <w:r w:rsidRPr="00205D56">
        <w:rPr>
          <w:szCs w:val="24"/>
        </w:rPr>
        <w:t xml:space="preserve">including identifying hazards associated with </w:t>
      </w:r>
      <w:r w:rsidR="00FF6487">
        <w:rPr>
          <w:szCs w:val="24"/>
        </w:rPr>
        <w:t xml:space="preserve">a </w:t>
      </w:r>
      <w:r w:rsidRPr="00205D56">
        <w:rPr>
          <w:szCs w:val="24"/>
        </w:rPr>
        <w:t>combination product, estimating and evaluating the associated risks, controlling these risks, and monitoring the effectiveness of the controls in accordance with applicable subclauses of ISO 13485:2016 [1],</w:t>
      </w:r>
      <w:r w:rsidR="009D2185">
        <w:rPr>
          <w:szCs w:val="24"/>
        </w:rPr>
        <w:t xml:space="preserve"> ISO 14971:2019, and</w:t>
      </w:r>
      <w:r w:rsidRPr="00205D56">
        <w:rPr>
          <w:szCs w:val="24"/>
        </w:rPr>
        <w:t xml:space="preserve"> taking into consideration the guidelines provided by </w:t>
      </w:r>
      <w:r w:rsidR="009D2185">
        <w:rPr>
          <w:szCs w:val="24"/>
        </w:rPr>
        <w:t>ISO/TR 24971:2020</w:t>
      </w:r>
      <w:r w:rsidRPr="00205D56">
        <w:rPr>
          <w:szCs w:val="24"/>
        </w:rPr>
        <w:t>.</w:t>
      </w:r>
    </w:p>
    <w:p w14:paraId="59004C8A" w14:textId="77777777" w:rsidR="00F72CEC" w:rsidRPr="00F72CEC" w:rsidRDefault="00F72CEC" w:rsidP="00E97146">
      <w:pPr>
        <w:numPr>
          <w:ilvl w:val="0"/>
          <w:numId w:val="3"/>
        </w:numPr>
        <w:spacing w:before="120" w:after="120"/>
        <w:rPr>
          <w:b/>
          <w:szCs w:val="24"/>
        </w:rPr>
      </w:pPr>
      <w:r w:rsidRPr="00F72CEC">
        <w:rPr>
          <w:b/>
          <w:szCs w:val="24"/>
        </w:rPr>
        <w:t>Scope</w:t>
      </w:r>
    </w:p>
    <w:p w14:paraId="6BB1078D" w14:textId="04E73217" w:rsidR="00205D56" w:rsidRPr="00205D56" w:rsidRDefault="00205D56" w:rsidP="00E97146">
      <w:pPr>
        <w:spacing w:before="120" w:after="120"/>
        <w:ind w:left="720" w:right="-270"/>
        <w:rPr>
          <w:szCs w:val="24"/>
        </w:rPr>
      </w:pPr>
      <w:r w:rsidRPr="00205D56">
        <w:rPr>
          <w:szCs w:val="24"/>
        </w:rPr>
        <w:t>This procedure applies to the commercial and investigational</w:t>
      </w:r>
      <w:r w:rsidR="009D2185">
        <w:rPr>
          <w:szCs w:val="24"/>
        </w:rPr>
        <w:t xml:space="preserve"> (clinical)</w:t>
      </w:r>
      <w:r w:rsidRPr="00205D56">
        <w:rPr>
          <w:szCs w:val="24"/>
        </w:rPr>
        <w:t xml:space="preserve"> </w:t>
      </w:r>
      <w:r w:rsidR="009D2185">
        <w:rPr>
          <w:szCs w:val="24"/>
        </w:rPr>
        <w:t xml:space="preserve">combination </w:t>
      </w:r>
      <w:r w:rsidRPr="00205D56">
        <w:rPr>
          <w:szCs w:val="24"/>
        </w:rPr>
        <w:t>products designed, manufactured and distributed under Current Good Manufacturing Practice (</w:t>
      </w:r>
      <w:r w:rsidR="003A7CFA">
        <w:rPr>
          <w:szCs w:val="24"/>
        </w:rPr>
        <w:t>c</w:t>
      </w:r>
      <w:r w:rsidR="003A7CFA" w:rsidRPr="00205D56">
        <w:rPr>
          <w:szCs w:val="24"/>
        </w:rPr>
        <w:t>GMP</w:t>
      </w:r>
      <w:r w:rsidRPr="00205D56">
        <w:rPr>
          <w:szCs w:val="24"/>
        </w:rPr>
        <w:t xml:space="preserve">) conditions throughout the product lifecycle phases, including product development, technology and design transfer, manufacturing, product surveillance and product discontinuation.  This procedure applies to all sites and/or functions supporting and/or executing </w:t>
      </w:r>
      <w:r w:rsidR="003A7CFA">
        <w:rPr>
          <w:szCs w:val="24"/>
        </w:rPr>
        <w:t>c</w:t>
      </w:r>
      <w:r w:rsidR="003A7CFA" w:rsidRPr="00205D56">
        <w:rPr>
          <w:szCs w:val="24"/>
        </w:rPr>
        <w:t xml:space="preserve">GMP </w:t>
      </w:r>
      <w:r w:rsidRPr="00205D56">
        <w:rPr>
          <w:szCs w:val="24"/>
        </w:rPr>
        <w:t>activities.</w:t>
      </w:r>
    </w:p>
    <w:p w14:paraId="017BABFB" w14:textId="3504DD29" w:rsidR="00205D56" w:rsidRPr="00205D56" w:rsidRDefault="00205D56" w:rsidP="00E97146">
      <w:pPr>
        <w:spacing w:before="120" w:after="120"/>
        <w:ind w:left="720" w:right="-270"/>
        <w:rPr>
          <w:szCs w:val="24"/>
        </w:rPr>
      </w:pPr>
      <w:r w:rsidRPr="00205D56">
        <w:rPr>
          <w:szCs w:val="24"/>
        </w:rPr>
        <w:t>This procedure establishes and defines processes for identifying and managing quality risks, safety risks or hazards that can potentially lead to harm.</w:t>
      </w:r>
      <w:r w:rsidRPr="00205D56" w:rsidDel="006F7790">
        <w:rPr>
          <w:szCs w:val="24"/>
        </w:rPr>
        <w:t xml:space="preserve"> </w:t>
      </w:r>
      <w:r w:rsidRPr="00205D56">
        <w:rPr>
          <w:szCs w:val="24"/>
        </w:rPr>
        <w:t xml:space="preserve">This procedure does not define the threshold for acceptable risk (or risk index) since this threshold will change based on the intended use and expected benefit of using the combination product. </w:t>
      </w:r>
    </w:p>
    <w:p w14:paraId="00816420" w14:textId="1C3F3F34" w:rsidR="00205D56" w:rsidRPr="00205D56" w:rsidRDefault="00205D56" w:rsidP="00E97146">
      <w:pPr>
        <w:spacing w:before="120" w:after="120"/>
        <w:ind w:left="720" w:right="-270"/>
        <w:rPr>
          <w:szCs w:val="24"/>
        </w:rPr>
      </w:pPr>
      <w:r w:rsidRPr="00205D56">
        <w:rPr>
          <w:szCs w:val="24"/>
        </w:rPr>
        <w:t xml:space="preserve">Where Altimmune is the product applicant, Altimmune is responsible for ensuring appropriate risk management processes are applied by design partners and contract manufacturers.  Partners, consultants, contract manufacturers or suppliers performing </w:t>
      </w:r>
      <w:r w:rsidR="003A7CFA">
        <w:rPr>
          <w:szCs w:val="24"/>
        </w:rPr>
        <w:t>c</w:t>
      </w:r>
      <w:r w:rsidR="003A7CFA" w:rsidRPr="00205D56">
        <w:rPr>
          <w:szCs w:val="24"/>
        </w:rPr>
        <w:t xml:space="preserve">GMP </w:t>
      </w:r>
      <w:r w:rsidRPr="00205D56">
        <w:rPr>
          <w:szCs w:val="24"/>
        </w:rPr>
        <w:t xml:space="preserve">activities shall be evaluated and approved in accordance with </w:t>
      </w:r>
      <w:r w:rsidR="00F87A5B">
        <w:rPr>
          <w:szCs w:val="24"/>
        </w:rPr>
        <w:t xml:space="preserve">QA-008, </w:t>
      </w:r>
      <w:r w:rsidR="00F046E3">
        <w:rPr>
          <w:i/>
          <w:iCs/>
          <w:szCs w:val="24"/>
        </w:rPr>
        <w:t>Supplier</w:t>
      </w:r>
      <w:r w:rsidR="00F87A5B" w:rsidRPr="00705422">
        <w:rPr>
          <w:i/>
          <w:iCs/>
          <w:szCs w:val="24"/>
        </w:rPr>
        <w:t xml:space="preserve"> Qualification and </w:t>
      </w:r>
      <w:r w:rsidR="00D43191">
        <w:rPr>
          <w:i/>
          <w:iCs/>
          <w:szCs w:val="24"/>
        </w:rPr>
        <w:t xml:space="preserve">Management </w:t>
      </w:r>
      <w:r w:rsidR="00D43191" w:rsidRPr="00D43191">
        <w:rPr>
          <w:szCs w:val="24"/>
        </w:rPr>
        <w:t>[</w:t>
      </w:r>
      <w:r w:rsidR="00A54570">
        <w:rPr>
          <w:szCs w:val="24"/>
        </w:rPr>
        <w:t>6</w:t>
      </w:r>
      <w:r w:rsidR="00D43191" w:rsidRPr="00D43191">
        <w:rPr>
          <w:szCs w:val="24"/>
        </w:rPr>
        <w:t>]</w:t>
      </w:r>
      <w:r w:rsidR="00D43191">
        <w:rPr>
          <w:i/>
          <w:iCs/>
          <w:szCs w:val="24"/>
        </w:rPr>
        <w:t>.</w:t>
      </w:r>
    </w:p>
    <w:p w14:paraId="7EEACBFB" w14:textId="77777777" w:rsidR="00205D56" w:rsidRPr="00205D56" w:rsidRDefault="00205D56" w:rsidP="00E97146">
      <w:pPr>
        <w:spacing w:before="120" w:after="120"/>
        <w:ind w:left="720" w:right="-270"/>
        <w:rPr>
          <w:szCs w:val="24"/>
        </w:rPr>
      </w:pPr>
      <w:r w:rsidRPr="00205D56">
        <w:rPr>
          <w:szCs w:val="24"/>
        </w:rPr>
        <w:t>Risk management related to drug substance and drug product is out of scope of this procedure.</w:t>
      </w:r>
    </w:p>
    <w:p w14:paraId="3D549E0B" w14:textId="77777777" w:rsidR="00F72CEC" w:rsidRPr="00F72CEC" w:rsidRDefault="00F72CEC" w:rsidP="00E97146">
      <w:pPr>
        <w:pStyle w:val="Heading1"/>
      </w:pPr>
      <w:r w:rsidRPr="00F72CEC">
        <w:t>Responsibilities</w:t>
      </w:r>
    </w:p>
    <w:p w14:paraId="7D5F7A58" w14:textId="78A7C06A" w:rsidR="00205D56" w:rsidRPr="007A4162" w:rsidRDefault="00205D56" w:rsidP="00E97146">
      <w:pPr>
        <w:pStyle w:val="Heading2"/>
      </w:pPr>
      <w:r w:rsidRPr="007A4162">
        <w:t xml:space="preserve">Altimmune Product Development and Quality </w:t>
      </w:r>
      <w:r w:rsidR="00F87A5B">
        <w:t>Assurance</w:t>
      </w:r>
      <w:r w:rsidRPr="007A4162">
        <w:t xml:space="preserve"> are responsible for ensuring compliance with this procedure.  All functional leads/managers are responsible for ensuring compliance with the applicable segments of this procedure that are within their areas of responsibility.</w:t>
      </w:r>
    </w:p>
    <w:p w14:paraId="60E02FB8" w14:textId="69199F53" w:rsidR="00205D56" w:rsidRDefault="00205D56" w:rsidP="00E97146">
      <w:pPr>
        <w:spacing w:before="120" w:after="120"/>
        <w:ind w:right="-270"/>
        <w:rPr>
          <w:szCs w:val="24"/>
        </w:rPr>
      </w:pPr>
    </w:p>
    <w:p w14:paraId="17021DDA" w14:textId="474000D9" w:rsidR="00205D56" w:rsidRDefault="00205D56" w:rsidP="00E97146">
      <w:pPr>
        <w:spacing w:before="120" w:after="120"/>
        <w:ind w:right="-270"/>
        <w:rPr>
          <w:szCs w:val="24"/>
        </w:rPr>
      </w:pPr>
    </w:p>
    <w:p w14:paraId="7D6D57B3" w14:textId="66CA6A2E" w:rsidR="00205D56" w:rsidRDefault="00205D56" w:rsidP="00E97146">
      <w:pPr>
        <w:spacing w:before="120" w:after="120"/>
        <w:ind w:right="-270"/>
        <w:rPr>
          <w:szCs w:val="24"/>
        </w:rPr>
      </w:pPr>
    </w:p>
    <w:p w14:paraId="7E586629" w14:textId="09BDBE3D" w:rsidR="00205D56" w:rsidRDefault="00205D56" w:rsidP="00E97146">
      <w:pPr>
        <w:spacing w:before="120" w:after="120"/>
        <w:ind w:right="-270"/>
        <w:rPr>
          <w:szCs w:val="24"/>
        </w:rPr>
      </w:pPr>
    </w:p>
    <w:p w14:paraId="33B63F22" w14:textId="71A0C202" w:rsidR="00BB15BE" w:rsidRDefault="00BB15BE" w:rsidP="00BB15BE">
      <w:pPr>
        <w:rPr>
          <w:szCs w:val="24"/>
        </w:rPr>
      </w:pPr>
    </w:p>
    <w:p w14:paraId="3929291F" w14:textId="27DE9491" w:rsidR="00BB15BE" w:rsidRPr="00BB15BE" w:rsidRDefault="00BB15BE" w:rsidP="00BB15BE">
      <w:pPr>
        <w:rPr>
          <w:szCs w:val="24"/>
        </w:rPr>
      </w:pPr>
    </w:p>
    <w:tbl>
      <w:tblPr>
        <w:tblStyle w:val="TableGrid"/>
        <w:tblW w:w="8977" w:type="dxa"/>
        <w:tblInd w:w="558" w:type="dxa"/>
        <w:tblLook w:val="04A0" w:firstRow="1" w:lastRow="0" w:firstColumn="1" w:lastColumn="0" w:noHBand="0" w:noVBand="1"/>
      </w:tblPr>
      <w:tblGrid>
        <w:gridCol w:w="2723"/>
        <w:gridCol w:w="6254"/>
      </w:tblGrid>
      <w:tr w:rsidR="00205D56" w:rsidRPr="00205D56" w14:paraId="35C2B6D0" w14:textId="77777777" w:rsidTr="00BB556C">
        <w:trPr>
          <w:cantSplit/>
          <w:tblHeader/>
        </w:trPr>
        <w:tc>
          <w:tcPr>
            <w:tcW w:w="2723" w:type="dxa"/>
            <w:shd w:val="clear" w:color="auto" w:fill="D9D9D9" w:themeFill="background1" w:themeFillShade="D9"/>
          </w:tcPr>
          <w:p w14:paraId="218C5A92" w14:textId="17B2ADE7" w:rsidR="00205D56" w:rsidRPr="00205D56" w:rsidRDefault="00205D56" w:rsidP="00E97146">
            <w:pPr>
              <w:pStyle w:val="ListParagraph"/>
              <w:spacing w:before="60" w:after="60"/>
              <w:ind w:left="0"/>
              <w:contextualSpacing w:val="0"/>
              <w:rPr>
                <w:b/>
                <w:bCs/>
              </w:rPr>
            </w:pPr>
            <w:commentRangeStart w:id="3"/>
            <w:commentRangeStart w:id="4"/>
            <w:r w:rsidRPr="00205D56">
              <w:rPr>
                <w:b/>
                <w:bCs/>
              </w:rPr>
              <w:t>R</w:t>
            </w:r>
            <w:r w:rsidR="00E23AA3">
              <w:rPr>
                <w:b/>
                <w:bCs/>
              </w:rPr>
              <w:t>ole</w:t>
            </w:r>
            <w:commentRangeEnd w:id="3"/>
            <w:r w:rsidR="00F87A5B">
              <w:rPr>
                <w:rStyle w:val="CommentReference"/>
                <w:rFonts w:ascii="Arial" w:hAnsi="Arial"/>
                <w:lang w:val="en-GB"/>
              </w:rPr>
              <w:commentReference w:id="3"/>
            </w:r>
            <w:commentRangeEnd w:id="4"/>
            <w:r w:rsidR="00A47452">
              <w:rPr>
                <w:rStyle w:val="CommentReference"/>
                <w:rFonts w:ascii="Arial" w:hAnsi="Arial"/>
                <w:lang w:val="en-GB"/>
              </w:rPr>
              <w:commentReference w:id="4"/>
            </w:r>
          </w:p>
        </w:tc>
        <w:tc>
          <w:tcPr>
            <w:tcW w:w="6254" w:type="dxa"/>
            <w:shd w:val="clear" w:color="auto" w:fill="D9D9D9" w:themeFill="background1" w:themeFillShade="D9"/>
          </w:tcPr>
          <w:p w14:paraId="207B5042" w14:textId="7B9FE1C6" w:rsidR="00205D56" w:rsidRPr="00205D56" w:rsidRDefault="00E23AA3" w:rsidP="00E97146">
            <w:pPr>
              <w:pStyle w:val="ListParagraph"/>
              <w:spacing w:before="60" w:after="60"/>
              <w:ind w:left="0"/>
              <w:contextualSpacing w:val="0"/>
              <w:rPr>
                <w:b/>
                <w:bCs/>
              </w:rPr>
            </w:pPr>
            <w:r>
              <w:rPr>
                <w:b/>
                <w:bCs/>
              </w:rPr>
              <w:t>Responsibility</w:t>
            </w:r>
          </w:p>
        </w:tc>
      </w:tr>
      <w:tr w:rsidR="00205D56" w:rsidRPr="00205D56" w14:paraId="6B6B5BAC" w14:textId="77777777" w:rsidTr="00BB556C">
        <w:trPr>
          <w:cantSplit/>
        </w:trPr>
        <w:tc>
          <w:tcPr>
            <w:tcW w:w="2723" w:type="dxa"/>
          </w:tcPr>
          <w:p w14:paraId="7677EA10" w14:textId="77777777" w:rsidR="00205D56" w:rsidRDefault="00205D56" w:rsidP="00E97146">
            <w:pPr>
              <w:pStyle w:val="ListParagraph"/>
              <w:spacing w:before="60" w:after="60"/>
              <w:ind w:left="0"/>
              <w:contextualSpacing w:val="0"/>
            </w:pPr>
            <w:commentRangeStart w:id="5"/>
            <w:commentRangeStart w:id="6"/>
            <w:commentRangeStart w:id="7"/>
            <w:r w:rsidRPr="00205D56">
              <w:t>Functional Area Management</w:t>
            </w:r>
            <w:commentRangeEnd w:id="5"/>
            <w:r w:rsidR="00F87A5B">
              <w:rPr>
                <w:rStyle w:val="CommentReference"/>
                <w:rFonts w:ascii="Arial" w:hAnsi="Arial"/>
                <w:lang w:val="en-GB"/>
              </w:rPr>
              <w:commentReference w:id="5"/>
            </w:r>
            <w:commentRangeEnd w:id="6"/>
            <w:r w:rsidR="00890F5C">
              <w:rPr>
                <w:rStyle w:val="CommentReference"/>
                <w:rFonts w:ascii="Arial" w:hAnsi="Arial"/>
                <w:lang w:val="en-GB"/>
              </w:rPr>
              <w:commentReference w:id="6"/>
            </w:r>
            <w:commentRangeEnd w:id="7"/>
            <w:r w:rsidR="00A47452">
              <w:rPr>
                <w:rStyle w:val="CommentReference"/>
                <w:rFonts w:ascii="Arial" w:hAnsi="Arial"/>
                <w:lang w:val="en-GB"/>
              </w:rPr>
              <w:commentReference w:id="7"/>
            </w:r>
          </w:p>
          <w:p w14:paraId="5445BF37" w14:textId="6F8CA8F3" w:rsidR="002573A0" w:rsidRPr="00205D56" w:rsidRDefault="002573A0" w:rsidP="00E97146">
            <w:pPr>
              <w:pStyle w:val="ListParagraph"/>
              <w:spacing w:before="60" w:after="60"/>
              <w:ind w:left="0"/>
              <w:contextualSpacing w:val="0"/>
            </w:pPr>
            <w:r>
              <w:t>(</w:t>
            </w:r>
            <w:r w:rsidR="00996B93">
              <w:t>Product Development</w:t>
            </w:r>
            <w:r>
              <w:t>,  Clinical Development</w:t>
            </w:r>
            <w:r w:rsidR="00A172FE">
              <w:t>, Regulatory Affairs</w:t>
            </w:r>
            <w:r>
              <w:t xml:space="preserve"> and Quality</w:t>
            </w:r>
            <w:r w:rsidR="00996B93">
              <w:t xml:space="preserve"> Assurance</w:t>
            </w:r>
            <w:r>
              <w:t xml:space="preserve"> Management)</w:t>
            </w:r>
          </w:p>
        </w:tc>
        <w:tc>
          <w:tcPr>
            <w:tcW w:w="6254" w:type="dxa"/>
          </w:tcPr>
          <w:p w14:paraId="12C5823E" w14:textId="77777777" w:rsidR="00205D56" w:rsidRPr="00205D56" w:rsidRDefault="00205D56" w:rsidP="00E97146">
            <w:pPr>
              <w:pStyle w:val="ListParagraph"/>
              <w:numPr>
                <w:ilvl w:val="0"/>
                <w:numId w:val="4"/>
              </w:numPr>
              <w:spacing w:before="60" w:after="60"/>
              <w:ind w:left="336"/>
              <w:contextualSpacing w:val="0"/>
            </w:pPr>
            <w:r w:rsidRPr="00205D56">
              <w:t>Responsible for ensuring that the risk management process is followed within area of responsibility</w:t>
            </w:r>
          </w:p>
          <w:p w14:paraId="3E222F28" w14:textId="77777777" w:rsidR="00205D56" w:rsidRPr="00205D56" w:rsidRDefault="00205D56" w:rsidP="00E97146">
            <w:pPr>
              <w:pStyle w:val="ListParagraph"/>
              <w:numPr>
                <w:ilvl w:val="0"/>
                <w:numId w:val="4"/>
              </w:numPr>
              <w:spacing w:before="60" w:after="60"/>
              <w:ind w:left="336"/>
              <w:contextualSpacing w:val="0"/>
            </w:pPr>
            <w:r w:rsidRPr="00205D56">
              <w:t>Provides subject matter expertise, as appropriate, to risk management activities</w:t>
            </w:r>
          </w:p>
          <w:p w14:paraId="4077F8EF" w14:textId="77777777" w:rsidR="00205D56" w:rsidRPr="00205D56" w:rsidRDefault="00205D56" w:rsidP="00E97146">
            <w:pPr>
              <w:pStyle w:val="ListParagraph"/>
              <w:numPr>
                <w:ilvl w:val="0"/>
                <w:numId w:val="4"/>
              </w:numPr>
              <w:spacing w:before="60" w:after="60"/>
              <w:ind w:left="336"/>
              <w:contextualSpacing w:val="0"/>
            </w:pPr>
            <w:r w:rsidRPr="00205D56">
              <w:t>Ensures execution of risk reduction activities</w:t>
            </w:r>
          </w:p>
          <w:p w14:paraId="2BB78292" w14:textId="77777777" w:rsidR="00205D56" w:rsidRDefault="00205D56" w:rsidP="00E97146">
            <w:pPr>
              <w:pStyle w:val="ListParagraph"/>
              <w:numPr>
                <w:ilvl w:val="0"/>
                <w:numId w:val="4"/>
              </w:numPr>
              <w:spacing w:before="60" w:after="60"/>
              <w:ind w:left="336"/>
              <w:contextualSpacing w:val="0"/>
            </w:pPr>
            <w:r w:rsidRPr="00205D56">
              <w:t>Creates and maintains risk management documentation</w:t>
            </w:r>
          </w:p>
          <w:p w14:paraId="163466C9" w14:textId="3D159501" w:rsidR="002573A0" w:rsidRDefault="00996B93" w:rsidP="00E97146">
            <w:pPr>
              <w:pStyle w:val="ListParagraph"/>
              <w:numPr>
                <w:ilvl w:val="0"/>
                <w:numId w:val="4"/>
              </w:numPr>
              <w:spacing w:before="60" w:after="60"/>
              <w:ind w:left="336"/>
              <w:contextualSpacing w:val="0"/>
            </w:pPr>
            <w:r>
              <w:t>A</w:t>
            </w:r>
            <w:r w:rsidR="002573A0">
              <w:t xml:space="preserve">ssure adequate resources and support to carry out this process. </w:t>
            </w:r>
          </w:p>
          <w:p w14:paraId="40E2A0C5" w14:textId="456152A3" w:rsidR="00996B93" w:rsidRPr="00205D56" w:rsidRDefault="00996B93" w:rsidP="00996B93">
            <w:pPr>
              <w:pStyle w:val="ListParagraph"/>
              <w:numPr>
                <w:ilvl w:val="0"/>
                <w:numId w:val="4"/>
              </w:numPr>
              <w:spacing w:before="60" w:after="60"/>
              <w:ind w:left="336"/>
              <w:contextualSpacing w:val="0"/>
            </w:pPr>
            <w:commentRangeStart w:id="8"/>
            <w:commentRangeStart w:id="9"/>
            <w:commentRangeStart w:id="10"/>
            <w:commentRangeStart w:id="11"/>
            <w:r w:rsidRPr="00205D56">
              <w:t>Define</w:t>
            </w:r>
            <w:r>
              <w:t>s</w:t>
            </w:r>
            <w:r w:rsidRPr="00205D56">
              <w:t xml:space="preserve"> and document</w:t>
            </w:r>
            <w:r>
              <w:t>s</w:t>
            </w:r>
            <w:r w:rsidRPr="00205D56">
              <w:t xml:space="preserve"> criteria for risk acceptability</w:t>
            </w:r>
            <w:r>
              <w:t xml:space="preserve"> in the Risk Management Procedure</w:t>
            </w:r>
            <w:r w:rsidRPr="00205D56">
              <w:t xml:space="preserve">.  </w:t>
            </w:r>
            <w:r w:rsidR="000A7DC3">
              <w:t>This</w:t>
            </w:r>
            <w:r w:rsidRPr="00205D56">
              <w:t xml:space="preserve"> provide</w:t>
            </w:r>
            <w:r w:rsidR="000A7DC3">
              <w:t>s</w:t>
            </w:r>
            <w:r w:rsidRPr="00205D56">
              <w:t xml:space="preserve"> a framework that ensures that criteria are based upon applicable national or regional regulations and relevant International Standards and </w:t>
            </w:r>
            <w:r w:rsidR="001275CE" w:rsidRPr="00205D56">
              <w:t>consider</w:t>
            </w:r>
            <w:r w:rsidRPr="00205D56">
              <w:t xml:space="preserve"> available information such as the general acknowledged state of the art and known stakeholder concerns.</w:t>
            </w:r>
            <w:commentRangeEnd w:id="8"/>
            <w:commentRangeEnd w:id="10"/>
            <w:r w:rsidR="00B116A1">
              <w:rPr>
                <w:rStyle w:val="CommentReference"/>
                <w:rFonts w:ascii="Arial" w:hAnsi="Arial"/>
                <w:lang w:val="en-GB"/>
              </w:rPr>
              <w:commentReference w:id="8"/>
            </w:r>
            <w:commentRangeEnd w:id="9"/>
            <w:r w:rsidR="000A7DC3">
              <w:rPr>
                <w:rStyle w:val="CommentReference"/>
                <w:rFonts w:ascii="Arial" w:hAnsi="Arial"/>
                <w:lang w:val="en-GB"/>
              </w:rPr>
              <w:commentReference w:id="9"/>
            </w:r>
            <w:r>
              <w:rPr>
                <w:rStyle w:val="CommentReference"/>
                <w:rFonts w:ascii="Arial" w:hAnsi="Arial"/>
                <w:lang w:val="en-GB"/>
              </w:rPr>
              <w:commentReference w:id="10"/>
            </w:r>
            <w:commentRangeEnd w:id="11"/>
            <w:r>
              <w:rPr>
                <w:rStyle w:val="CommentReference"/>
                <w:rFonts w:ascii="Arial" w:hAnsi="Arial"/>
                <w:lang w:val="en-GB"/>
              </w:rPr>
              <w:commentReference w:id="11"/>
            </w:r>
          </w:p>
          <w:p w14:paraId="513E7969" w14:textId="77777777" w:rsidR="00996B93" w:rsidRPr="00205D56" w:rsidRDefault="00996B93" w:rsidP="00996B93">
            <w:pPr>
              <w:pStyle w:val="ListParagraph"/>
              <w:numPr>
                <w:ilvl w:val="0"/>
                <w:numId w:val="4"/>
              </w:numPr>
              <w:spacing w:before="60" w:after="60"/>
              <w:ind w:left="336"/>
              <w:contextualSpacing w:val="0"/>
            </w:pPr>
            <w:r w:rsidRPr="00205D56">
              <w:t>Ensures risk management policies are established and followed</w:t>
            </w:r>
          </w:p>
          <w:p w14:paraId="64C494CC" w14:textId="77777777" w:rsidR="00996B93" w:rsidRPr="00205D56" w:rsidRDefault="00996B93" w:rsidP="00996B93">
            <w:pPr>
              <w:pStyle w:val="ListParagraph"/>
              <w:numPr>
                <w:ilvl w:val="0"/>
                <w:numId w:val="4"/>
              </w:numPr>
              <w:spacing w:before="60" w:after="60"/>
              <w:ind w:left="336"/>
              <w:contextualSpacing w:val="0"/>
            </w:pPr>
            <w:r w:rsidRPr="00205D56">
              <w:t>Ensures provision of adequate resources and assignment</w:t>
            </w:r>
            <w:r>
              <w:t xml:space="preserve"> </w:t>
            </w:r>
            <w:r w:rsidRPr="00205D56">
              <w:t>of  competent personnel for risk management</w:t>
            </w:r>
          </w:p>
          <w:p w14:paraId="5595B5C6" w14:textId="648D4646" w:rsidR="00996B93" w:rsidRPr="00205D56" w:rsidRDefault="00996B93" w:rsidP="00996B93">
            <w:pPr>
              <w:pStyle w:val="ListParagraph"/>
              <w:numPr>
                <w:ilvl w:val="0"/>
                <w:numId w:val="4"/>
              </w:numPr>
              <w:spacing w:before="60" w:after="60"/>
              <w:ind w:left="336"/>
              <w:contextualSpacing w:val="0"/>
            </w:pPr>
            <w:r w:rsidRPr="00205D56">
              <w:t>Reviews suitability of the risk management process at planned intervals to ensure continuing effectiveness of the risk management process and documents any decisions and actions taken</w:t>
            </w:r>
          </w:p>
        </w:tc>
      </w:tr>
      <w:tr w:rsidR="00205D56" w:rsidRPr="00205D56" w14:paraId="214A607C" w14:textId="77777777" w:rsidTr="00BB556C">
        <w:trPr>
          <w:cantSplit/>
        </w:trPr>
        <w:tc>
          <w:tcPr>
            <w:tcW w:w="2723" w:type="dxa"/>
          </w:tcPr>
          <w:p w14:paraId="10A8C129" w14:textId="52D0E4B4" w:rsidR="00205D56" w:rsidRPr="00205D56" w:rsidRDefault="00064B70" w:rsidP="00E97146">
            <w:pPr>
              <w:pStyle w:val="ListParagraph"/>
              <w:spacing w:before="60" w:after="60"/>
              <w:ind w:left="0"/>
              <w:contextualSpacing w:val="0"/>
            </w:pPr>
            <w:r>
              <w:t>Clinical Development</w:t>
            </w:r>
          </w:p>
        </w:tc>
        <w:tc>
          <w:tcPr>
            <w:tcW w:w="6254" w:type="dxa"/>
          </w:tcPr>
          <w:p w14:paraId="3506F61F" w14:textId="77777777" w:rsidR="00205D56" w:rsidRPr="00205D56" w:rsidRDefault="00205D56" w:rsidP="00E97146">
            <w:pPr>
              <w:pStyle w:val="ListParagraph"/>
              <w:numPr>
                <w:ilvl w:val="0"/>
                <w:numId w:val="4"/>
              </w:numPr>
              <w:spacing w:before="60" w:after="60"/>
              <w:ind w:left="336"/>
              <w:contextualSpacing w:val="0"/>
            </w:pPr>
            <w:r w:rsidRPr="00205D56">
              <w:t>Defines applicable harms</w:t>
            </w:r>
          </w:p>
          <w:p w14:paraId="671CCDE3" w14:textId="77777777" w:rsidR="00205D56" w:rsidRPr="00205D56" w:rsidRDefault="00205D56" w:rsidP="00E97146">
            <w:pPr>
              <w:pStyle w:val="ListParagraph"/>
              <w:numPr>
                <w:ilvl w:val="0"/>
                <w:numId w:val="4"/>
              </w:numPr>
              <w:spacing w:before="60" w:after="60"/>
              <w:ind w:left="336"/>
              <w:contextualSpacing w:val="0"/>
            </w:pPr>
            <w:r w:rsidRPr="00205D56">
              <w:t>Assigns severity rating to harms</w:t>
            </w:r>
          </w:p>
          <w:p w14:paraId="57137A5F" w14:textId="621B0470" w:rsidR="00205D56" w:rsidRPr="00205D56" w:rsidRDefault="00B408E0" w:rsidP="00E97146">
            <w:pPr>
              <w:pStyle w:val="ListParagraph"/>
              <w:numPr>
                <w:ilvl w:val="0"/>
                <w:numId w:val="4"/>
              </w:numPr>
              <w:spacing w:before="60" w:after="60"/>
              <w:ind w:left="336"/>
              <w:contextualSpacing w:val="0"/>
            </w:pPr>
            <w:r>
              <w:t xml:space="preserve">Participates </w:t>
            </w:r>
            <w:r w:rsidR="00A172FE">
              <w:t xml:space="preserve">in </w:t>
            </w:r>
            <w:r w:rsidR="00A172FE" w:rsidRPr="00205D56">
              <w:t>benefit</w:t>
            </w:r>
            <w:r w:rsidR="00854227">
              <w:t xml:space="preserve"> </w:t>
            </w:r>
            <w:r w:rsidR="00860AC3" w:rsidRPr="00205D56">
              <w:t>risk analysis</w:t>
            </w:r>
            <w:r>
              <w:t xml:space="preserve"> activity</w:t>
            </w:r>
            <w:r w:rsidR="00205D56" w:rsidRPr="00205D56">
              <w:t xml:space="preserve"> in accordance with this procedure</w:t>
            </w:r>
          </w:p>
        </w:tc>
      </w:tr>
      <w:tr w:rsidR="00205D56" w:rsidRPr="00205D56" w14:paraId="2E57606E" w14:textId="77777777" w:rsidTr="00BB556C">
        <w:trPr>
          <w:cantSplit/>
        </w:trPr>
        <w:tc>
          <w:tcPr>
            <w:tcW w:w="2723" w:type="dxa"/>
          </w:tcPr>
          <w:p w14:paraId="3D6443F2" w14:textId="64B294DE" w:rsidR="00205D56" w:rsidRPr="00205D56" w:rsidRDefault="00205D56" w:rsidP="00E97146">
            <w:pPr>
              <w:pStyle w:val="ListParagraph"/>
              <w:spacing w:before="60" w:after="60"/>
              <w:ind w:left="0"/>
              <w:contextualSpacing w:val="0"/>
            </w:pPr>
            <w:r w:rsidRPr="00205D56">
              <w:lastRenderedPageBreak/>
              <w:t xml:space="preserve">Quality </w:t>
            </w:r>
            <w:r w:rsidR="00F87A5B">
              <w:t xml:space="preserve">Assurance </w:t>
            </w:r>
            <w:r w:rsidRPr="00205D56">
              <w:t>Management</w:t>
            </w:r>
          </w:p>
        </w:tc>
        <w:tc>
          <w:tcPr>
            <w:tcW w:w="6254" w:type="dxa"/>
          </w:tcPr>
          <w:p w14:paraId="6AB15D72" w14:textId="50442160" w:rsidR="00996B93" w:rsidRDefault="00996B93" w:rsidP="00E97146">
            <w:pPr>
              <w:pStyle w:val="ListParagraph"/>
              <w:numPr>
                <w:ilvl w:val="0"/>
                <w:numId w:val="4"/>
              </w:numPr>
              <w:spacing w:before="60" w:after="60"/>
              <w:ind w:left="336"/>
              <w:contextualSpacing w:val="0"/>
            </w:pPr>
            <w:r w:rsidRPr="00205D56">
              <w:t>Overall responsibility for effective execution and oversight of risk management process, including both internal and external organizations’ scope of work.</w:t>
            </w:r>
          </w:p>
          <w:p w14:paraId="4A8F7F05" w14:textId="230DFD0B" w:rsidR="00205D56" w:rsidRDefault="00205D56" w:rsidP="00E97146">
            <w:pPr>
              <w:pStyle w:val="ListParagraph"/>
              <w:numPr>
                <w:ilvl w:val="0"/>
                <w:numId w:val="4"/>
              </w:numPr>
              <w:spacing w:before="60" w:after="60"/>
              <w:ind w:left="336"/>
              <w:contextualSpacing w:val="0"/>
            </w:pPr>
            <w:r w:rsidRPr="00205D56">
              <w:t>Overall responsibility for the QMS, including the risk management process</w:t>
            </w:r>
          </w:p>
          <w:p w14:paraId="436A5D95" w14:textId="2BDF823A" w:rsidR="00705422" w:rsidRDefault="00F87A5B" w:rsidP="00E97146">
            <w:pPr>
              <w:pStyle w:val="ListParagraph"/>
              <w:numPr>
                <w:ilvl w:val="0"/>
                <w:numId w:val="4"/>
              </w:numPr>
              <w:spacing w:before="60" w:after="60"/>
              <w:ind w:left="336"/>
              <w:contextualSpacing w:val="0"/>
            </w:pPr>
            <w:r w:rsidRPr="00205D56">
              <w:t>Responsible for the implementation and maintenance of a quality system which enables the organization to provide safe and effective combination products that meet customer and regulatory requirements</w:t>
            </w:r>
          </w:p>
          <w:p w14:paraId="7E08B010" w14:textId="1E97DF9D" w:rsidR="00205D56" w:rsidRPr="00205D56" w:rsidRDefault="00205D56" w:rsidP="00E97146">
            <w:pPr>
              <w:pStyle w:val="ListParagraph"/>
              <w:numPr>
                <w:ilvl w:val="0"/>
                <w:numId w:val="4"/>
              </w:numPr>
              <w:spacing w:before="60" w:after="60"/>
              <w:ind w:left="336"/>
              <w:contextualSpacing w:val="0"/>
            </w:pPr>
            <w:r w:rsidRPr="00205D56">
              <w:t>Overall responsibility for establishing, implementing, maintaining and reviewing the effectiveness of the risk management process</w:t>
            </w:r>
          </w:p>
        </w:tc>
      </w:tr>
      <w:tr w:rsidR="00205D56" w:rsidRPr="00205D56" w14:paraId="6D6289EB" w14:textId="77777777" w:rsidTr="00BB556C">
        <w:trPr>
          <w:cantSplit/>
        </w:trPr>
        <w:tc>
          <w:tcPr>
            <w:tcW w:w="2723" w:type="dxa"/>
          </w:tcPr>
          <w:p w14:paraId="691B374C" w14:textId="599D4492" w:rsidR="00205D56" w:rsidRPr="00205D56" w:rsidRDefault="00205D56" w:rsidP="00E97146">
            <w:pPr>
              <w:pStyle w:val="ListParagraph"/>
              <w:spacing w:before="60" w:after="60"/>
              <w:ind w:left="0"/>
              <w:contextualSpacing w:val="0"/>
            </w:pPr>
            <w:r w:rsidRPr="00205D56">
              <w:t>Quality</w:t>
            </w:r>
            <w:r w:rsidR="00F87A5B">
              <w:t xml:space="preserve"> Assurance</w:t>
            </w:r>
          </w:p>
        </w:tc>
        <w:tc>
          <w:tcPr>
            <w:tcW w:w="6254" w:type="dxa"/>
          </w:tcPr>
          <w:p w14:paraId="289D7704" w14:textId="46F9E9A0" w:rsidR="00B116A1" w:rsidRDefault="00B116A1" w:rsidP="00860AC3">
            <w:pPr>
              <w:spacing w:before="60" w:after="60"/>
            </w:pPr>
            <w:r>
              <w:t>In accordance with this procedure:</w:t>
            </w:r>
          </w:p>
          <w:p w14:paraId="5425488F" w14:textId="26C68307" w:rsidR="00205D56" w:rsidRPr="00205D56" w:rsidRDefault="00205D56" w:rsidP="00E97146">
            <w:pPr>
              <w:pStyle w:val="ListParagraph"/>
              <w:numPr>
                <w:ilvl w:val="0"/>
                <w:numId w:val="4"/>
              </w:numPr>
              <w:spacing w:before="60" w:after="60"/>
              <w:ind w:left="336"/>
              <w:contextualSpacing w:val="0"/>
            </w:pPr>
            <w:r w:rsidRPr="00205D56">
              <w:t>Provides oversight of a compliant risk management process</w:t>
            </w:r>
          </w:p>
          <w:p w14:paraId="355D69A5" w14:textId="77777777" w:rsidR="00205D56" w:rsidRPr="00205D56" w:rsidRDefault="00205D56" w:rsidP="00E97146">
            <w:pPr>
              <w:pStyle w:val="ListParagraph"/>
              <w:numPr>
                <w:ilvl w:val="0"/>
                <w:numId w:val="4"/>
              </w:numPr>
              <w:spacing w:before="60" w:after="60"/>
              <w:ind w:left="336"/>
              <w:contextualSpacing w:val="0"/>
            </w:pPr>
            <w:r w:rsidRPr="00205D56">
              <w:t>Approves and monitors risk management activities</w:t>
            </w:r>
          </w:p>
          <w:p w14:paraId="5BAAB4A8" w14:textId="5E7A56E2" w:rsidR="00205D56" w:rsidRPr="00205D56" w:rsidRDefault="00205D56" w:rsidP="00E97146">
            <w:pPr>
              <w:pStyle w:val="ListParagraph"/>
              <w:numPr>
                <w:ilvl w:val="0"/>
                <w:numId w:val="4"/>
              </w:numPr>
              <w:spacing w:before="60" w:after="60"/>
              <w:ind w:left="336"/>
              <w:contextualSpacing w:val="0"/>
            </w:pPr>
            <w:r w:rsidRPr="00205D56">
              <w:t>Approves risk management document</w:t>
            </w:r>
            <w:r w:rsidR="003A7CFA">
              <w:t>s</w:t>
            </w:r>
            <w:r w:rsidRPr="00205D56">
              <w:t xml:space="preserve"> and risk reduction activities</w:t>
            </w:r>
          </w:p>
          <w:p w14:paraId="0B9ACB20" w14:textId="77777777" w:rsidR="00205D56" w:rsidRDefault="00205D56" w:rsidP="00E97146">
            <w:pPr>
              <w:pStyle w:val="ListParagraph"/>
              <w:numPr>
                <w:ilvl w:val="0"/>
                <w:numId w:val="4"/>
              </w:numPr>
              <w:spacing w:before="60" w:after="60"/>
              <w:ind w:left="346"/>
              <w:contextualSpacing w:val="0"/>
            </w:pPr>
            <w:r w:rsidRPr="00205D56">
              <w:t>Defines evaluation criteria for quality risks</w:t>
            </w:r>
          </w:p>
          <w:p w14:paraId="2A25B928" w14:textId="77777777" w:rsidR="00996B93" w:rsidRPr="00205D56" w:rsidRDefault="00996B93" w:rsidP="00996B93">
            <w:pPr>
              <w:pStyle w:val="ListParagraph"/>
              <w:numPr>
                <w:ilvl w:val="0"/>
                <w:numId w:val="4"/>
              </w:numPr>
              <w:spacing w:before="60" w:after="60"/>
              <w:ind w:left="336"/>
              <w:contextualSpacing w:val="0"/>
            </w:pPr>
            <w:r w:rsidRPr="00205D56">
              <w:t>Completes all required training and qualification activities prior to conducting formal risk analysis</w:t>
            </w:r>
          </w:p>
          <w:p w14:paraId="043D0DE6" w14:textId="5485D305" w:rsidR="00996B93" w:rsidRDefault="00996B93" w:rsidP="00996B93">
            <w:pPr>
              <w:pStyle w:val="ListParagraph"/>
              <w:numPr>
                <w:ilvl w:val="0"/>
                <w:numId w:val="4"/>
              </w:numPr>
              <w:spacing w:before="60" w:after="60"/>
              <w:ind w:left="336"/>
              <w:contextualSpacing w:val="0"/>
            </w:pPr>
            <w:r w:rsidRPr="00205D56">
              <w:t xml:space="preserve">Conducts formal </w:t>
            </w:r>
            <w:r w:rsidR="00B408E0">
              <w:t>Risk Management</w:t>
            </w:r>
            <w:r w:rsidRPr="00205D56">
              <w:t xml:space="preserve"> in accordance with this procedure</w:t>
            </w:r>
          </w:p>
          <w:p w14:paraId="3EE18971" w14:textId="5938CC4B" w:rsidR="00B408E0" w:rsidRPr="00205D56" w:rsidRDefault="00996B93" w:rsidP="00B408E0">
            <w:pPr>
              <w:pStyle w:val="ListParagraph"/>
              <w:numPr>
                <w:ilvl w:val="0"/>
                <w:numId w:val="4"/>
              </w:numPr>
              <w:spacing w:before="60" w:after="60"/>
              <w:ind w:left="346"/>
              <w:contextualSpacing w:val="0"/>
            </w:pPr>
            <w:r w:rsidRPr="00205D56">
              <w:t>Define</w:t>
            </w:r>
            <w:r>
              <w:t>s</w:t>
            </w:r>
            <w:r w:rsidRPr="00205D56">
              <w:t xml:space="preserve"> and document</w:t>
            </w:r>
            <w:r>
              <w:t>s</w:t>
            </w:r>
            <w:r w:rsidRPr="00205D56">
              <w:t xml:space="preserve"> criteria for risk acceptability</w:t>
            </w:r>
            <w:r>
              <w:t xml:space="preserve"> in the Risk Management Plan according to policy </w:t>
            </w:r>
            <w:r w:rsidR="00B408E0">
              <w:t xml:space="preserve">as </w:t>
            </w:r>
            <w:r>
              <w:t>established in the Risk Management Procedure</w:t>
            </w:r>
            <w:r w:rsidRPr="00205D56">
              <w:t xml:space="preserve">.  </w:t>
            </w:r>
          </w:p>
        </w:tc>
      </w:tr>
      <w:tr w:rsidR="001275CE" w:rsidRPr="00205D56" w14:paraId="57DDBFD1" w14:textId="77777777" w:rsidTr="00BB556C">
        <w:trPr>
          <w:cantSplit/>
        </w:trPr>
        <w:tc>
          <w:tcPr>
            <w:tcW w:w="2723" w:type="dxa"/>
          </w:tcPr>
          <w:p w14:paraId="27650086" w14:textId="45459909" w:rsidR="001275CE" w:rsidRPr="00205D56" w:rsidRDefault="001275CE" w:rsidP="001275CE">
            <w:pPr>
              <w:pStyle w:val="ListParagraph"/>
              <w:spacing w:before="60" w:after="60"/>
              <w:ind w:left="0"/>
              <w:contextualSpacing w:val="0"/>
            </w:pPr>
            <w:r w:rsidRPr="008E0EE2">
              <w:rPr>
                <w:szCs w:val="28"/>
              </w:rPr>
              <w:t>Regulatory Affairs</w:t>
            </w:r>
          </w:p>
        </w:tc>
        <w:tc>
          <w:tcPr>
            <w:tcW w:w="6254" w:type="dxa"/>
          </w:tcPr>
          <w:p w14:paraId="44DF7AEE" w14:textId="77777777" w:rsidR="001275CE" w:rsidRDefault="001275CE" w:rsidP="001275CE">
            <w:pPr>
              <w:pStyle w:val="ListParagraph"/>
              <w:numPr>
                <w:ilvl w:val="0"/>
                <w:numId w:val="4"/>
              </w:numPr>
              <w:spacing w:before="60" w:after="60"/>
              <w:ind w:left="346"/>
              <w:contextualSpacing w:val="0"/>
            </w:pPr>
            <w:r>
              <w:t xml:space="preserve">Provides regulatory input based on relevant regulatory guidelines </w:t>
            </w:r>
          </w:p>
          <w:p w14:paraId="68D1E8D2" w14:textId="22E9CCA5" w:rsidR="001275CE" w:rsidRDefault="001275CE" w:rsidP="001275CE">
            <w:pPr>
              <w:pStyle w:val="ListParagraph"/>
              <w:numPr>
                <w:ilvl w:val="0"/>
                <w:numId w:val="4"/>
              </w:numPr>
              <w:spacing w:before="60" w:after="60"/>
              <w:ind w:left="346"/>
              <w:contextualSpacing w:val="0"/>
            </w:pPr>
            <w:r w:rsidRPr="00887828">
              <w:t>Approves design control document</w:t>
            </w:r>
            <w:r>
              <w:t>s</w:t>
            </w:r>
            <w:r w:rsidRPr="00887828">
              <w:t>, activities or efforts</w:t>
            </w:r>
          </w:p>
        </w:tc>
      </w:tr>
    </w:tbl>
    <w:p w14:paraId="18CF0E9F" w14:textId="39223A27" w:rsidR="00802D28" w:rsidRDefault="00802D28" w:rsidP="00E97146">
      <w:pPr>
        <w:spacing w:before="120" w:after="120"/>
        <w:ind w:right="-270"/>
        <w:rPr>
          <w:szCs w:val="24"/>
        </w:rPr>
      </w:pPr>
    </w:p>
    <w:p w14:paraId="711DC13B" w14:textId="64CC76C2" w:rsidR="00B408E0" w:rsidRDefault="00B408E0" w:rsidP="00E97146">
      <w:pPr>
        <w:spacing w:before="120" w:after="120"/>
        <w:ind w:right="-270"/>
        <w:rPr>
          <w:szCs w:val="24"/>
        </w:rPr>
      </w:pPr>
    </w:p>
    <w:p w14:paraId="12F4E2E5" w14:textId="77777777" w:rsidR="00673D3A" w:rsidRPr="00205D56" w:rsidRDefault="00673D3A" w:rsidP="00E97146">
      <w:pPr>
        <w:spacing w:before="120" w:after="120"/>
        <w:ind w:right="-270"/>
        <w:rPr>
          <w:szCs w:val="24"/>
        </w:rPr>
      </w:pPr>
    </w:p>
    <w:p w14:paraId="613FE41C" w14:textId="77777777" w:rsidR="00F72CEC" w:rsidRPr="00F72CEC" w:rsidRDefault="00F72CEC" w:rsidP="00E97146">
      <w:pPr>
        <w:pStyle w:val="Heading1"/>
      </w:pPr>
      <w:commentRangeStart w:id="12"/>
      <w:r w:rsidRPr="00F72CEC">
        <w:lastRenderedPageBreak/>
        <w:t>References</w:t>
      </w:r>
      <w:commentRangeEnd w:id="12"/>
      <w:r w:rsidR="009D2185">
        <w:rPr>
          <w:rStyle w:val="CommentReference"/>
          <w:rFonts w:ascii="Arial" w:hAnsi="Arial"/>
          <w:b w:val="0"/>
          <w:lang w:val="en-GB"/>
        </w:rPr>
        <w:commentReference w:id="12"/>
      </w:r>
    </w:p>
    <w:tbl>
      <w:tblPr>
        <w:tblStyle w:val="TableGrid"/>
        <w:tblW w:w="9000" w:type="dxa"/>
        <w:tblInd w:w="715" w:type="dxa"/>
        <w:tblLook w:val="04A0" w:firstRow="1" w:lastRow="0" w:firstColumn="1" w:lastColumn="0" w:noHBand="0" w:noVBand="1"/>
      </w:tblPr>
      <w:tblGrid>
        <w:gridCol w:w="2390"/>
        <w:gridCol w:w="6610"/>
      </w:tblGrid>
      <w:tr w:rsidR="00E23AA3" w:rsidRPr="00E50878" w14:paraId="01023377" w14:textId="77777777" w:rsidTr="00A54570">
        <w:trPr>
          <w:tblHeader/>
        </w:trPr>
        <w:tc>
          <w:tcPr>
            <w:tcW w:w="2390" w:type="dxa"/>
            <w:shd w:val="clear" w:color="auto" w:fill="D9D9D9" w:themeFill="background1" w:themeFillShade="D9"/>
            <w:vAlign w:val="center"/>
          </w:tcPr>
          <w:p w14:paraId="6D2AD328" w14:textId="524E6C62" w:rsidR="00E23AA3" w:rsidRPr="00E23AA3" w:rsidRDefault="00E23AA3" w:rsidP="00E97146">
            <w:pPr>
              <w:rPr>
                <w:b/>
                <w:bCs/>
              </w:rPr>
            </w:pPr>
            <w:bookmarkStart w:id="13" w:name="_Hlk126067704"/>
            <w:r w:rsidRPr="00E23AA3">
              <w:rPr>
                <w:b/>
                <w:bCs/>
              </w:rPr>
              <w:t>Document Number</w:t>
            </w:r>
          </w:p>
        </w:tc>
        <w:tc>
          <w:tcPr>
            <w:tcW w:w="6610" w:type="dxa"/>
            <w:shd w:val="clear" w:color="auto" w:fill="D9D9D9" w:themeFill="background1" w:themeFillShade="D9"/>
            <w:vAlign w:val="center"/>
          </w:tcPr>
          <w:p w14:paraId="1EF390AE" w14:textId="56B52DD7" w:rsidR="00E23AA3" w:rsidRPr="00E23AA3" w:rsidRDefault="00E23AA3" w:rsidP="00E97146">
            <w:pPr>
              <w:pStyle w:val="ListParagraph"/>
              <w:spacing w:before="60" w:after="60"/>
              <w:ind w:left="0"/>
              <w:contextualSpacing w:val="0"/>
              <w:rPr>
                <w:b/>
                <w:bCs/>
              </w:rPr>
            </w:pPr>
            <w:r w:rsidRPr="00E23AA3">
              <w:rPr>
                <w:b/>
                <w:bCs/>
              </w:rPr>
              <w:t>Document Title</w:t>
            </w:r>
          </w:p>
        </w:tc>
      </w:tr>
      <w:tr w:rsidR="00E23AA3" w:rsidRPr="00E50878" w14:paraId="6279865D" w14:textId="77777777" w:rsidTr="00A54570">
        <w:tc>
          <w:tcPr>
            <w:tcW w:w="2390" w:type="dxa"/>
          </w:tcPr>
          <w:p w14:paraId="4C7CFDF3" w14:textId="7305CF45" w:rsidR="00E23AA3" w:rsidRPr="00E23AA3" w:rsidRDefault="00E23AA3" w:rsidP="00E97146">
            <w:r w:rsidRPr="00E23AA3">
              <w:t>[1] ISO 13485:2016</w:t>
            </w:r>
          </w:p>
        </w:tc>
        <w:tc>
          <w:tcPr>
            <w:tcW w:w="6610" w:type="dxa"/>
          </w:tcPr>
          <w:p w14:paraId="72272313" w14:textId="082B43F9" w:rsidR="00E23AA3" w:rsidRPr="00E23AA3" w:rsidRDefault="004375E6" w:rsidP="00E97146">
            <w:r>
              <w:t>Combination product</w:t>
            </w:r>
            <w:r w:rsidR="00E23AA3" w:rsidRPr="00E23AA3">
              <w:t>s – Quality management systems – Requirements for regulatory purposes</w:t>
            </w:r>
          </w:p>
        </w:tc>
      </w:tr>
      <w:tr w:rsidR="00E23AA3" w:rsidRPr="00E50878" w14:paraId="06E8D3AA" w14:textId="77777777" w:rsidTr="00A54570">
        <w:tc>
          <w:tcPr>
            <w:tcW w:w="2390" w:type="dxa"/>
          </w:tcPr>
          <w:p w14:paraId="6B247E5E" w14:textId="1A5E16C2" w:rsidR="00E23AA3" w:rsidRPr="00E23AA3" w:rsidRDefault="00E23AA3" w:rsidP="00E97146">
            <w:r w:rsidRPr="00E23AA3">
              <w:t>[2] EN ISO 14971:2019</w:t>
            </w:r>
            <w:r w:rsidR="00864D73">
              <w:t>/</w:t>
            </w:r>
            <w:r w:rsidR="00864D73" w:rsidRPr="00864D73">
              <w:t>A11:2021</w:t>
            </w:r>
          </w:p>
        </w:tc>
        <w:tc>
          <w:tcPr>
            <w:tcW w:w="6610" w:type="dxa"/>
          </w:tcPr>
          <w:p w14:paraId="7210BB28" w14:textId="4E797162" w:rsidR="00E23AA3" w:rsidRPr="00E23AA3" w:rsidRDefault="004375E6" w:rsidP="00E97146">
            <w:r>
              <w:t>Combination product</w:t>
            </w:r>
            <w:r w:rsidR="00E23AA3" w:rsidRPr="00E23AA3">
              <w:t xml:space="preserve">s – Application of risk management to </w:t>
            </w:r>
            <w:r>
              <w:t>combination product</w:t>
            </w:r>
            <w:r w:rsidR="00E23AA3" w:rsidRPr="00E23AA3">
              <w:t>s</w:t>
            </w:r>
          </w:p>
        </w:tc>
      </w:tr>
      <w:tr w:rsidR="00A54570" w:rsidRPr="00E50878" w14:paraId="4531C1F4" w14:textId="77777777" w:rsidTr="00A54570">
        <w:tc>
          <w:tcPr>
            <w:tcW w:w="2390" w:type="dxa"/>
            <w:shd w:val="clear" w:color="auto" w:fill="auto"/>
          </w:tcPr>
          <w:p w14:paraId="6FDA5115" w14:textId="0438AD04" w:rsidR="00A54570" w:rsidRPr="00E23AA3" w:rsidRDefault="00A54570" w:rsidP="00A54570">
            <w:r w:rsidRPr="00E23AA3">
              <w:t>[</w:t>
            </w:r>
            <w:r>
              <w:t>3</w:t>
            </w:r>
            <w:r w:rsidRPr="00E23AA3">
              <w:t xml:space="preserve">] </w:t>
            </w:r>
            <w:r>
              <w:t>PD-001</w:t>
            </w:r>
          </w:p>
        </w:tc>
        <w:tc>
          <w:tcPr>
            <w:tcW w:w="6610" w:type="dxa"/>
            <w:shd w:val="clear" w:color="auto" w:fill="auto"/>
          </w:tcPr>
          <w:p w14:paraId="256595D5" w14:textId="63A3A2F9" w:rsidR="00A54570" w:rsidRDefault="00A54570" w:rsidP="00A54570">
            <w:r w:rsidRPr="00E23AA3">
              <w:t>Design Control Procedure</w:t>
            </w:r>
          </w:p>
        </w:tc>
      </w:tr>
      <w:tr w:rsidR="00A54570" w:rsidRPr="00E50878" w14:paraId="4FE2D88E" w14:textId="77777777" w:rsidTr="00A54570">
        <w:tc>
          <w:tcPr>
            <w:tcW w:w="2390" w:type="dxa"/>
            <w:shd w:val="clear" w:color="auto" w:fill="auto"/>
          </w:tcPr>
          <w:p w14:paraId="20EA829D" w14:textId="6EFAD402" w:rsidR="00A54570" w:rsidRPr="00E23AA3" w:rsidRDefault="00A54570" w:rsidP="00A54570">
            <w:r>
              <w:t xml:space="preserve">[4] </w:t>
            </w:r>
            <w:r w:rsidRPr="00BB1B75">
              <w:t>PD-002-T01</w:t>
            </w:r>
          </w:p>
        </w:tc>
        <w:tc>
          <w:tcPr>
            <w:tcW w:w="6610" w:type="dxa"/>
            <w:shd w:val="clear" w:color="auto" w:fill="auto"/>
          </w:tcPr>
          <w:p w14:paraId="5FA173C3" w14:textId="7FD139E0" w:rsidR="00A54570" w:rsidRDefault="00A54570" w:rsidP="00A54570">
            <w:r w:rsidRPr="00BB1B75">
              <w:t>Risk Management Plan Template</w:t>
            </w:r>
          </w:p>
        </w:tc>
      </w:tr>
      <w:tr w:rsidR="00A54570" w:rsidRPr="00E50878" w14:paraId="009CB8F6" w14:textId="77777777" w:rsidTr="00A54570">
        <w:tc>
          <w:tcPr>
            <w:tcW w:w="2390" w:type="dxa"/>
            <w:shd w:val="clear" w:color="auto" w:fill="auto"/>
          </w:tcPr>
          <w:p w14:paraId="4C9A9BD2" w14:textId="4E5DA43B" w:rsidR="00A54570" w:rsidRPr="00E23AA3" w:rsidRDefault="00A54570" w:rsidP="00A54570">
            <w:r>
              <w:t xml:space="preserve">[5] </w:t>
            </w:r>
            <w:r w:rsidRPr="00BB1B75">
              <w:t>PD-002-T0</w:t>
            </w:r>
            <w:r>
              <w:t>2</w:t>
            </w:r>
          </w:p>
        </w:tc>
        <w:tc>
          <w:tcPr>
            <w:tcW w:w="6610" w:type="dxa"/>
            <w:shd w:val="clear" w:color="auto" w:fill="auto"/>
          </w:tcPr>
          <w:p w14:paraId="6258B821" w14:textId="3E478994" w:rsidR="00A54570" w:rsidRDefault="00A54570" w:rsidP="00A54570">
            <w:r w:rsidRPr="00BB1B75">
              <w:t xml:space="preserve">Risk Management </w:t>
            </w:r>
            <w:r>
              <w:t>Report Template</w:t>
            </w:r>
          </w:p>
        </w:tc>
      </w:tr>
      <w:tr w:rsidR="00E23AA3" w:rsidRPr="00E50878" w14:paraId="26F2239A" w14:textId="77777777" w:rsidTr="00A54570">
        <w:tc>
          <w:tcPr>
            <w:tcW w:w="2390" w:type="dxa"/>
            <w:shd w:val="clear" w:color="auto" w:fill="auto"/>
          </w:tcPr>
          <w:p w14:paraId="2D0CC40D" w14:textId="11C90C5E" w:rsidR="00E23AA3" w:rsidRPr="00E23AA3" w:rsidRDefault="00E23AA3" w:rsidP="00E97146">
            <w:r w:rsidRPr="00E23AA3">
              <w:t>[</w:t>
            </w:r>
            <w:r w:rsidR="00A54570">
              <w:t>6</w:t>
            </w:r>
            <w:r w:rsidRPr="00E23AA3">
              <w:t xml:space="preserve">] </w:t>
            </w:r>
            <w:r w:rsidR="00CA61AB">
              <w:t>QA-008</w:t>
            </w:r>
          </w:p>
        </w:tc>
        <w:tc>
          <w:tcPr>
            <w:tcW w:w="6610" w:type="dxa"/>
            <w:shd w:val="clear" w:color="auto" w:fill="auto"/>
          </w:tcPr>
          <w:p w14:paraId="5DC9EF67" w14:textId="693CEB10" w:rsidR="00E23AA3" w:rsidRPr="00E23AA3" w:rsidRDefault="00CA61AB" w:rsidP="00E97146">
            <w:r>
              <w:t xml:space="preserve">Supplier Qualification and </w:t>
            </w:r>
            <w:r w:rsidR="00890F5C">
              <w:t>Management</w:t>
            </w:r>
          </w:p>
        </w:tc>
      </w:tr>
      <w:tr w:rsidR="00E23AA3" w:rsidRPr="00E50878" w14:paraId="64980CC2" w14:textId="77777777" w:rsidTr="00A54570">
        <w:tc>
          <w:tcPr>
            <w:tcW w:w="2390" w:type="dxa"/>
            <w:shd w:val="clear" w:color="auto" w:fill="auto"/>
          </w:tcPr>
          <w:p w14:paraId="324C94FA" w14:textId="036D60A8" w:rsidR="00E23AA3" w:rsidRPr="00E23AA3" w:rsidRDefault="00E23AA3" w:rsidP="00E97146">
            <w:r w:rsidRPr="00E23AA3">
              <w:t>[</w:t>
            </w:r>
            <w:r w:rsidR="00A54570">
              <w:t>7</w:t>
            </w:r>
            <w:r w:rsidRPr="00E23AA3">
              <w:t xml:space="preserve">] </w:t>
            </w:r>
            <w:r w:rsidR="00890F5C">
              <w:t>QA-018</w:t>
            </w:r>
          </w:p>
        </w:tc>
        <w:tc>
          <w:tcPr>
            <w:tcW w:w="6610" w:type="dxa"/>
            <w:shd w:val="clear" w:color="auto" w:fill="auto"/>
          </w:tcPr>
          <w:p w14:paraId="3EFBFFFB" w14:textId="1C7F5614" w:rsidR="00E23AA3" w:rsidRPr="00E23AA3" w:rsidRDefault="00890F5C" w:rsidP="00E97146">
            <w:r>
              <w:t>Controlled Document Management System</w:t>
            </w:r>
          </w:p>
        </w:tc>
      </w:tr>
      <w:tr w:rsidR="00396A77" w:rsidRPr="00E50878" w14:paraId="3CFE3BD8" w14:textId="77777777" w:rsidTr="00A54570">
        <w:tc>
          <w:tcPr>
            <w:tcW w:w="2390" w:type="dxa"/>
            <w:shd w:val="clear" w:color="auto" w:fill="auto"/>
          </w:tcPr>
          <w:p w14:paraId="512FAEFB" w14:textId="222B2DD1" w:rsidR="00396A77" w:rsidRPr="00E23AA3" w:rsidRDefault="007C3E90" w:rsidP="00E97146">
            <w:r>
              <w:t>[</w:t>
            </w:r>
            <w:r w:rsidR="00A54570">
              <w:t>8</w:t>
            </w:r>
            <w:r>
              <w:t xml:space="preserve">] </w:t>
            </w:r>
            <w:r w:rsidR="00396A77">
              <w:t>QA-019</w:t>
            </w:r>
          </w:p>
        </w:tc>
        <w:tc>
          <w:tcPr>
            <w:tcW w:w="6610" w:type="dxa"/>
            <w:shd w:val="clear" w:color="auto" w:fill="auto"/>
          </w:tcPr>
          <w:p w14:paraId="2D58A6A8" w14:textId="029FB942" w:rsidR="00396A77" w:rsidRDefault="00396A77" w:rsidP="00E97146">
            <w:r>
              <w:t>Training Program</w:t>
            </w:r>
          </w:p>
        </w:tc>
      </w:tr>
      <w:tr w:rsidR="00E23AA3" w:rsidRPr="00E50878" w14:paraId="14A8F9D5" w14:textId="77777777" w:rsidTr="00A54570">
        <w:tc>
          <w:tcPr>
            <w:tcW w:w="2390" w:type="dxa"/>
            <w:shd w:val="clear" w:color="auto" w:fill="auto"/>
          </w:tcPr>
          <w:p w14:paraId="382E60BE" w14:textId="16096B69" w:rsidR="00E23AA3" w:rsidRPr="00E23AA3" w:rsidRDefault="00533835" w:rsidP="00E97146">
            <w:r>
              <w:t>[</w:t>
            </w:r>
            <w:r w:rsidR="00A54570">
              <w:t>9</w:t>
            </w:r>
            <w:r>
              <w:t>] QA-021</w:t>
            </w:r>
          </w:p>
        </w:tc>
        <w:tc>
          <w:tcPr>
            <w:tcW w:w="6610" w:type="dxa"/>
            <w:shd w:val="clear" w:color="auto" w:fill="auto"/>
          </w:tcPr>
          <w:p w14:paraId="664232EF" w14:textId="2597BFA7" w:rsidR="00E23AA3" w:rsidRPr="00EE13D0" w:rsidRDefault="00EE13D0" w:rsidP="00E97146">
            <w:r w:rsidRPr="00EE13D0">
              <w:rPr>
                <w:szCs w:val="24"/>
              </w:rPr>
              <w:t>Record Retention and Archiving</w:t>
            </w:r>
          </w:p>
        </w:tc>
      </w:tr>
      <w:tr w:rsidR="00533835" w:rsidRPr="00E50878" w14:paraId="4B1D0C5B" w14:textId="77777777" w:rsidTr="00A54570">
        <w:tc>
          <w:tcPr>
            <w:tcW w:w="2390" w:type="dxa"/>
            <w:shd w:val="clear" w:color="auto" w:fill="auto"/>
          </w:tcPr>
          <w:p w14:paraId="02BA4A47" w14:textId="3B0F7C6F" w:rsidR="00533835" w:rsidRPr="00E23AA3" w:rsidRDefault="00533835" w:rsidP="00533835">
            <w:r>
              <w:t>[</w:t>
            </w:r>
            <w:r w:rsidR="00A54570">
              <w:t>10</w:t>
            </w:r>
            <w:r>
              <w:t>] QA-024</w:t>
            </w:r>
          </w:p>
        </w:tc>
        <w:tc>
          <w:tcPr>
            <w:tcW w:w="6610" w:type="dxa"/>
            <w:shd w:val="clear" w:color="auto" w:fill="auto"/>
          </w:tcPr>
          <w:p w14:paraId="3FC030CD" w14:textId="4876B826" w:rsidR="00533835" w:rsidRPr="00EE13D0" w:rsidRDefault="00EE13D0" w:rsidP="00533835">
            <w:r w:rsidRPr="00EE13D0">
              <w:t>Writing, Review, Approval, and Issuance of Controlled Documents</w:t>
            </w:r>
          </w:p>
        </w:tc>
      </w:tr>
      <w:tr w:rsidR="00A54570" w:rsidRPr="00E50878" w14:paraId="7CC735B1" w14:textId="77777777" w:rsidTr="00A54570">
        <w:tc>
          <w:tcPr>
            <w:tcW w:w="2390" w:type="dxa"/>
            <w:shd w:val="clear" w:color="auto" w:fill="auto"/>
          </w:tcPr>
          <w:p w14:paraId="707CCE15" w14:textId="5E57CD85" w:rsidR="00A54570" w:rsidRPr="00E23AA3" w:rsidRDefault="00A54570" w:rsidP="00A54570">
            <w:r>
              <w:t>[11</w:t>
            </w:r>
            <w:r w:rsidRPr="007C3E90">
              <w:t>] QA-026</w:t>
            </w:r>
          </w:p>
        </w:tc>
        <w:tc>
          <w:tcPr>
            <w:tcW w:w="6610" w:type="dxa"/>
            <w:shd w:val="clear" w:color="auto" w:fill="auto"/>
          </w:tcPr>
          <w:p w14:paraId="7EFAF648" w14:textId="3EE1FA85" w:rsidR="00A54570" w:rsidRPr="00E23AA3" w:rsidRDefault="00A54570" w:rsidP="00A54570">
            <w:r>
              <w:t xml:space="preserve">Management Responsibility </w:t>
            </w:r>
          </w:p>
        </w:tc>
      </w:tr>
      <w:tr w:rsidR="00A54570" w:rsidRPr="00E50878" w14:paraId="46A27A3D" w14:textId="77777777" w:rsidTr="00A54570">
        <w:tc>
          <w:tcPr>
            <w:tcW w:w="2390" w:type="dxa"/>
            <w:shd w:val="clear" w:color="auto" w:fill="auto"/>
          </w:tcPr>
          <w:p w14:paraId="167BCF57" w14:textId="73D7288E" w:rsidR="00A54570" w:rsidRPr="00E23AA3" w:rsidRDefault="00A54570" w:rsidP="00A54570">
            <w:r w:rsidRPr="00E23AA3">
              <w:t>[</w:t>
            </w:r>
            <w:r>
              <w:t>12</w:t>
            </w:r>
            <w:r w:rsidRPr="00E23AA3">
              <w:t xml:space="preserve">] </w:t>
            </w:r>
            <w:r>
              <w:t>WI-PD-006</w:t>
            </w:r>
          </w:p>
        </w:tc>
        <w:tc>
          <w:tcPr>
            <w:tcW w:w="6610" w:type="dxa"/>
            <w:shd w:val="clear" w:color="auto" w:fill="auto"/>
          </w:tcPr>
          <w:p w14:paraId="26CDF7A7" w14:textId="74EF4C0B" w:rsidR="00A54570" w:rsidRPr="00E23AA3" w:rsidRDefault="00A54570" w:rsidP="00A54570">
            <w:r>
              <w:t>Design Review Work Instruction</w:t>
            </w:r>
          </w:p>
        </w:tc>
      </w:tr>
      <w:tr w:rsidR="00A54570" w:rsidRPr="00E50878" w14:paraId="1C68EDE8" w14:textId="77777777" w:rsidTr="00A54570">
        <w:tc>
          <w:tcPr>
            <w:tcW w:w="2390" w:type="dxa"/>
            <w:shd w:val="clear" w:color="auto" w:fill="auto"/>
          </w:tcPr>
          <w:p w14:paraId="5681D189" w14:textId="350ED109" w:rsidR="00A54570" w:rsidRDefault="00A54570" w:rsidP="00A54570">
            <w:r w:rsidRPr="00E23AA3">
              <w:t>[</w:t>
            </w:r>
            <w:r>
              <w:t>13</w:t>
            </w:r>
            <w:r w:rsidRPr="00E23AA3">
              <w:t xml:space="preserve">] </w:t>
            </w:r>
            <w:r>
              <w:t>WI-PD-003</w:t>
            </w:r>
          </w:p>
        </w:tc>
        <w:tc>
          <w:tcPr>
            <w:tcW w:w="6610" w:type="dxa"/>
            <w:shd w:val="clear" w:color="auto" w:fill="auto"/>
          </w:tcPr>
          <w:p w14:paraId="4D504B63" w14:textId="33B49B04" w:rsidR="00A54570" w:rsidRDefault="00A54570" w:rsidP="00A54570">
            <w:r>
              <w:t>Design Verification Work Instruction</w:t>
            </w:r>
          </w:p>
        </w:tc>
      </w:tr>
      <w:tr w:rsidR="00A54570" w:rsidRPr="00E50878" w14:paraId="38CE1F78" w14:textId="77777777" w:rsidTr="00A54570">
        <w:tc>
          <w:tcPr>
            <w:tcW w:w="2390" w:type="dxa"/>
            <w:shd w:val="clear" w:color="auto" w:fill="auto"/>
          </w:tcPr>
          <w:p w14:paraId="0D09B114" w14:textId="5C8F7622" w:rsidR="00A54570" w:rsidRDefault="00A54570" w:rsidP="00A54570">
            <w:r>
              <w:t>[14] WI-PD-004</w:t>
            </w:r>
          </w:p>
        </w:tc>
        <w:tc>
          <w:tcPr>
            <w:tcW w:w="6610" w:type="dxa"/>
            <w:shd w:val="clear" w:color="auto" w:fill="auto"/>
          </w:tcPr>
          <w:p w14:paraId="47DB07FC" w14:textId="15E55183" w:rsidR="00A54570" w:rsidRDefault="00A54570" w:rsidP="00A54570">
            <w:r>
              <w:t>Design Validation Work Instruction</w:t>
            </w:r>
          </w:p>
        </w:tc>
      </w:tr>
      <w:bookmarkEnd w:id="13"/>
    </w:tbl>
    <w:p w14:paraId="14802B0F" w14:textId="1AE74FC1" w:rsidR="0042785E" w:rsidRDefault="0042785E" w:rsidP="00BB556C">
      <w:pPr>
        <w:pStyle w:val="Heading1"/>
        <w:numPr>
          <w:ilvl w:val="0"/>
          <w:numId w:val="0"/>
        </w:numPr>
      </w:pPr>
    </w:p>
    <w:p w14:paraId="51BAED3C" w14:textId="494C7062" w:rsidR="00F72CEC" w:rsidRPr="00F72CEC" w:rsidRDefault="00F72CEC" w:rsidP="00E97146">
      <w:pPr>
        <w:pStyle w:val="Heading1"/>
      </w:pPr>
      <w:r w:rsidRPr="00F72CEC">
        <w:t>Definitions</w:t>
      </w:r>
    </w:p>
    <w:tbl>
      <w:tblPr>
        <w:tblStyle w:val="TableGrid"/>
        <w:tblW w:w="9000" w:type="dxa"/>
        <w:tblInd w:w="715" w:type="dxa"/>
        <w:tblLook w:val="04A0" w:firstRow="1" w:lastRow="0" w:firstColumn="1" w:lastColumn="0" w:noHBand="0" w:noVBand="1"/>
      </w:tblPr>
      <w:tblGrid>
        <w:gridCol w:w="2245"/>
        <w:gridCol w:w="6755"/>
      </w:tblGrid>
      <w:tr w:rsidR="00E13158" w:rsidRPr="00E50878" w14:paraId="256D4D05" w14:textId="77777777" w:rsidTr="00427462">
        <w:trPr>
          <w:cantSplit/>
          <w:tblHeader/>
        </w:trPr>
        <w:tc>
          <w:tcPr>
            <w:tcW w:w="2245" w:type="dxa"/>
            <w:shd w:val="clear" w:color="auto" w:fill="D9D9D9" w:themeFill="background1" w:themeFillShade="D9"/>
          </w:tcPr>
          <w:p w14:paraId="7D89EFCB" w14:textId="761CEE53" w:rsidR="00E13158" w:rsidRPr="00E13158" w:rsidRDefault="00E13158" w:rsidP="00E97146">
            <w:pPr>
              <w:pStyle w:val="ListParagraph"/>
              <w:spacing w:before="40" w:after="40"/>
              <w:ind w:left="0"/>
              <w:contextualSpacing w:val="0"/>
              <w:rPr>
                <w:b/>
                <w:bCs/>
              </w:rPr>
            </w:pPr>
            <w:r w:rsidRPr="00E13158">
              <w:rPr>
                <w:b/>
                <w:bCs/>
              </w:rPr>
              <w:t>T</w:t>
            </w:r>
            <w:r>
              <w:rPr>
                <w:b/>
                <w:bCs/>
              </w:rPr>
              <w:t>erm</w:t>
            </w:r>
          </w:p>
        </w:tc>
        <w:tc>
          <w:tcPr>
            <w:tcW w:w="6755" w:type="dxa"/>
            <w:shd w:val="clear" w:color="auto" w:fill="D9D9D9" w:themeFill="background1" w:themeFillShade="D9"/>
          </w:tcPr>
          <w:p w14:paraId="2FC14B2A" w14:textId="0CA043D5" w:rsidR="00E13158" w:rsidRPr="00E13158" w:rsidRDefault="00E13158" w:rsidP="00E97146">
            <w:pPr>
              <w:pStyle w:val="ListParagraph"/>
              <w:spacing w:before="40" w:after="40"/>
              <w:ind w:left="0"/>
              <w:contextualSpacing w:val="0"/>
              <w:rPr>
                <w:b/>
                <w:bCs/>
              </w:rPr>
            </w:pPr>
            <w:r>
              <w:rPr>
                <w:b/>
                <w:bCs/>
              </w:rPr>
              <w:t>Definition</w:t>
            </w:r>
          </w:p>
        </w:tc>
      </w:tr>
      <w:tr w:rsidR="00E13158" w:rsidRPr="00E50878" w14:paraId="3C4E39B6" w14:textId="77777777" w:rsidTr="00427462">
        <w:trPr>
          <w:cantSplit/>
        </w:trPr>
        <w:tc>
          <w:tcPr>
            <w:tcW w:w="2245" w:type="dxa"/>
          </w:tcPr>
          <w:p w14:paraId="6D308C95" w14:textId="77777777" w:rsidR="00E13158" w:rsidRPr="00E13158" w:rsidRDefault="00E13158" w:rsidP="00E97146">
            <w:pPr>
              <w:pStyle w:val="ListParagraph"/>
              <w:spacing w:before="40" w:after="40"/>
              <w:ind w:left="0"/>
              <w:contextualSpacing w:val="0"/>
            </w:pPr>
            <w:r w:rsidRPr="00E13158">
              <w:t>Applicant</w:t>
            </w:r>
          </w:p>
        </w:tc>
        <w:tc>
          <w:tcPr>
            <w:tcW w:w="6755" w:type="dxa"/>
          </w:tcPr>
          <w:p w14:paraId="7A8E332D" w14:textId="38A9CCC3" w:rsidR="00E13158" w:rsidRPr="00F0276A" w:rsidRDefault="00E13158" w:rsidP="00E97146">
            <w:pPr>
              <w:pStyle w:val="ListParagraph"/>
              <w:spacing w:before="40" w:after="40"/>
              <w:ind w:left="0"/>
              <w:contextualSpacing w:val="0"/>
              <w:rPr>
                <w:szCs w:val="24"/>
              </w:rPr>
            </w:pPr>
            <w:r w:rsidRPr="00F0276A">
              <w:rPr>
                <w:szCs w:val="24"/>
              </w:rPr>
              <w:t>The entity that holds the marketing authorization for a  combination product (regardless of whether that entity is directly engaged in the manufacture of the product). Responsible for ensuring the risk management process is correctly applied to the combination product.  Applicant is the manufacturer of record.</w:t>
            </w:r>
          </w:p>
        </w:tc>
      </w:tr>
      <w:tr w:rsidR="00E13158" w:rsidRPr="00E50878" w14:paraId="7E6EA934" w14:textId="77777777" w:rsidTr="00427462">
        <w:trPr>
          <w:cantSplit/>
        </w:trPr>
        <w:tc>
          <w:tcPr>
            <w:tcW w:w="2245" w:type="dxa"/>
          </w:tcPr>
          <w:p w14:paraId="2008D868" w14:textId="77777777" w:rsidR="00E13158" w:rsidRPr="00E13158" w:rsidRDefault="00E13158" w:rsidP="00E97146">
            <w:pPr>
              <w:pStyle w:val="ListParagraph"/>
              <w:spacing w:before="40" w:after="40"/>
              <w:ind w:left="0"/>
              <w:contextualSpacing w:val="0"/>
            </w:pPr>
            <w:r w:rsidRPr="00E13158">
              <w:t>Accompanying Documentation</w:t>
            </w:r>
          </w:p>
        </w:tc>
        <w:tc>
          <w:tcPr>
            <w:tcW w:w="6755" w:type="dxa"/>
          </w:tcPr>
          <w:p w14:paraId="0E62C6BB" w14:textId="20327F11" w:rsidR="00E13158" w:rsidRPr="00F0276A" w:rsidRDefault="00E13158" w:rsidP="00E97146">
            <w:pPr>
              <w:pStyle w:val="ListParagraph"/>
              <w:spacing w:before="40" w:after="40"/>
              <w:ind w:left="0"/>
              <w:contextualSpacing w:val="0"/>
              <w:rPr>
                <w:szCs w:val="24"/>
              </w:rPr>
            </w:pPr>
            <w:r w:rsidRPr="00F0276A">
              <w:rPr>
                <w:szCs w:val="24"/>
              </w:rPr>
              <w:t xml:space="preserve">Materials accompanying a </w:t>
            </w:r>
            <w:commentRangeStart w:id="14"/>
            <w:r w:rsidR="008002A8">
              <w:rPr>
                <w:szCs w:val="24"/>
              </w:rPr>
              <w:t>combination product</w:t>
            </w:r>
            <w:r w:rsidRPr="00F0276A">
              <w:rPr>
                <w:szCs w:val="24"/>
              </w:rPr>
              <w:t xml:space="preserve"> </w:t>
            </w:r>
            <w:commentRangeEnd w:id="14"/>
            <w:r w:rsidR="003A7CFA" w:rsidRPr="00705422">
              <w:rPr>
                <w:rStyle w:val="CommentReference"/>
                <w:sz w:val="24"/>
                <w:szCs w:val="24"/>
                <w:lang w:val="en-GB"/>
              </w:rPr>
              <w:commentReference w:id="14"/>
            </w:r>
            <w:r w:rsidRPr="00F0276A">
              <w:rPr>
                <w:szCs w:val="24"/>
              </w:rPr>
              <w:t xml:space="preserve">and containing information for the user or those accountable for the installation, use, maintenance, decommissioning and disposal of the </w:t>
            </w:r>
            <w:r w:rsidR="004375E6">
              <w:rPr>
                <w:szCs w:val="24"/>
              </w:rPr>
              <w:t>combination product</w:t>
            </w:r>
            <w:r w:rsidRPr="00F0276A">
              <w:rPr>
                <w:szCs w:val="24"/>
              </w:rPr>
              <w:t>, particularly regarding safe use.</w:t>
            </w:r>
          </w:p>
        </w:tc>
      </w:tr>
      <w:tr w:rsidR="00E13158" w:rsidRPr="00E50878" w14:paraId="77D8CD55" w14:textId="77777777" w:rsidTr="00427462">
        <w:trPr>
          <w:cantSplit/>
        </w:trPr>
        <w:tc>
          <w:tcPr>
            <w:tcW w:w="2245" w:type="dxa"/>
          </w:tcPr>
          <w:p w14:paraId="765E35B6" w14:textId="77777777" w:rsidR="00E13158" w:rsidRPr="00E13158" w:rsidRDefault="00E13158" w:rsidP="00E97146">
            <w:pPr>
              <w:pStyle w:val="ListParagraph"/>
              <w:spacing w:before="40" w:after="40"/>
              <w:ind w:left="0"/>
              <w:contextualSpacing w:val="0"/>
            </w:pPr>
            <w:r w:rsidRPr="00E13158">
              <w:t>Benefit</w:t>
            </w:r>
          </w:p>
        </w:tc>
        <w:tc>
          <w:tcPr>
            <w:tcW w:w="6755" w:type="dxa"/>
          </w:tcPr>
          <w:p w14:paraId="173F70D8" w14:textId="068EAE85" w:rsidR="00E13158" w:rsidRPr="00F0276A" w:rsidRDefault="00E13158" w:rsidP="00E97146">
            <w:pPr>
              <w:pStyle w:val="ListParagraph"/>
              <w:spacing w:before="40" w:after="40"/>
              <w:ind w:left="0"/>
              <w:contextualSpacing w:val="0"/>
              <w:rPr>
                <w:szCs w:val="24"/>
              </w:rPr>
            </w:pPr>
            <w:r w:rsidRPr="00F0276A">
              <w:rPr>
                <w:szCs w:val="24"/>
              </w:rPr>
              <w:t xml:space="preserve">The positive impact or desirable outcome of the use of a </w:t>
            </w:r>
            <w:r w:rsidR="004375E6">
              <w:rPr>
                <w:szCs w:val="24"/>
              </w:rPr>
              <w:t>combination product</w:t>
            </w:r>
            <w:r w:rsidRPr="00F0276A">
              <w:rPr>
                <w:szCs w:val="24"/>
              </w:rPr>
              <w:t xml:space="preserve"> on the health </w:t>
            </w:r>
            <w:r w:rsidR="003A7CFA" w:rsidRPr="00F0276A">
              <w:rPr>
                <w:szCs w:val="24"/>
              </w:rPr>
              <w:t xml:space="preserve">of </w:t>
            </w:r>
            <w:r w:rsidRPr="00F0276A">
              <w:rPr>
                <w:szCs w:val="24"/>
              </w:rPr>
              <w:t>an individual, or a positive impact on patient management or public health</w:t>
            </w:r>
          </w:p>
        </w:tc>
      </w:tr>
      <w:tr w:rsidR="00E13158" w:rsidRPr="00E50878" w14:paraId="2CB973E4" w14:textId="77777777" w:rsidTr="00427462">
        <w:trPr>
          <w:cantSplit/>
        </w:trPr>
        <w:tc>
          <w:tcPr>
            <w:tcW w:w="2245" w:type="dxa"/>
          </w:tcPr>
          <w:p w14:paraId="534A1EED" w14:textId="63864915" w:rsidR="00E13158" w:rsidRPr="00E13158" w:rsidRDefault="003A7CFA" w:rsidP="00E97146">
            <w:pPr>
              <w:pStyle w:val="ListParagraph"/>
              <w:spacing w:before="40" w:after="40"/>
              <w:ind w:left="0"/>
              <w:contextualSpacing w:val="0"/>
            </w:pPr>
            <w:r>
              <w:lastRenderedPageBreak/>
              <w:t>c</w:t>
            </w:r>
            <w:r w:rsidRPr="00E13158">
              <w:t>GMP</w:t>
            </w:r>
          </w:p>
        </w:tc>
        <w:tc>
          <w:tcPr>
            <w:tcW w:w="6755" w:type="dxa"/>
          </w:tcPr>
          <w:p w14:paraId="5D915D69" w14:textId="2B094AD1" w:rsidR="00E13158" w:rsidRPr="00F0276A" w:rsidRDefault="00E13158" w:rsidP="00E97146">
            <w:pPr>
              <w:pStyle w:val="ListParagraph"/>
              <w:spacing w:before="40" w:after="40"/>
              <w:ind w:left="0"/>
              <w:contextualSpacing w:val="0"/>
              <w:rPr>
                <w:szCs w:val="24"/>
              </w:rPr>
            </w:pPr>
            <w:r w:rsidRPr="00F0276A">
              <w:rPr>
                <w:szCs w:val="24"/>
              </w:rPr>
              <w:t>Current Good Manufacturing Practice</w:t>
            </w:r>
            <w:r w:rsidR="003A7CFA" w:rsidRPr="00F0276A">
              <w:rPr>
                <w:szCs w:val="24"/>
              </w:rPr>
              <w:t>; That part of quality which ensures that products are consistently produced and controlled to the quality standards appropriate to the intended use and as required by the marketing authorization and product specification.  The GMPs are a description of standardized, acceptable methods, controls, and production facilities.</w:t>
            </w:r>
          </w:p>
        </w:tc>
      </w:tr>
      <w:tr w:rsidR="00E13158" w:rsidRPr="00E50878" w14:paraId="39E05F18" w14:textId="77777777" w:rsidTr="00427462">
        <w:trPr>
          <w:cantSplit/>
        </w:trPr>
        <w:tc>
          <w:tcPr>
            <w:tcW w:w="2245" w:type="dxa"/>
          </w:tcPr>
          <w:p w14:paraId="619FB723" w14:textId="77777777" w:rsidR="00E13158" w:rsidRPr="00E13158" w:rsidRDefault="00E13158" w:rsidP="00E97146">
            <w:pPr>
              <w:pStyle w:val="ListParagraph"/>
              <w:spacing w:before="40" w:after="40"/>
              <w:ind w:left="0"/>
              <w:contextualSpacing w:val="0"/>
            </w:pPr>
            <w:r w:rsidRPr="00E13158">
              <w:t>Combination Product</w:t>
            </w:r>
          </w:p>
        </w:tc>
        <w:tc>
          <w:tcPr>
            <w:tcW w:w="6755" w:type="dxa"/>
          </w:tcPr>
          <w:p w14:paraId="4741943A" w14:textId="77777777" w:rsidR="00E13158" w:rsidRPr="00F0276A" w:rsidRDefault="00E13158" w:rsidP="00E97146">
            <w:pPr>
              <w:pStyle w:val="ListParagraph"/>
              <w:spacing w:before="40" w:after="40"/>
              <w:ind w:left="0"/>
              <w:contextualSpacing w:val="0"/>
              <w:rPr>
                <w:szCs w:val="24"/>
              </w:rPr>
            </w:pPr>
            <w:r w:rsidRPr="00F0276A">
              <w:rPr>
                <w:szCs w:val="24"/>
              </w:rPr>
              <w:t>Any product composed of any combination of a drug and a device; a biological product and a device; a drug and a biological product; or a drug, device and a biological product.</w:t>
            </w:r>
          </w:p>
        </w:tc>
      </w:tr>
      <w:tr w:rsidR="00E13158" w:rsidRPr="00E50878" w14:paraId="73A37A05" w14:textId="77777777" w:rsidTr="00427462">
        <w:trPr>
          <w:cantSplit/>
        </w:trPr>
        <w:tc>
          <w:tcPr>
            <w:tcW w:w="2245" w:type="dxa"/>
          </w:tcPr>
          <w:p w14:paraId="6FACF661" w14:textId="77777777" w:rsidR="00E13158" w:rsidRPr="00E13158" w:rsidRDefault="00E13158" w:rsidP="00E97146">
            <w:pPr>
              <w:pStyle w:val="ListParagraph"/>
              <w:spacing w:before="40" w:after="40"/>
              <w:ind w:left="0"/>
              <w:contextualSpacing w:val="0"/>
            </w:pPr>
            <w:r w:rsidRPr="00E13158">
              <w:t>Harm</w:t>
            </w:r>
          </w:p>
        </w:tc>
        <w:tc>
          <w:tcPr>
            <w:tcW w:w="6755" w:type="dxa"/>
          </w:tcPr>
          <w:p w14:paraId="5974DF32" w14:textId="77777777" w:rsidR="00E13158" w:rsidRPr="00890F5C" w:rsidRDefault="00E13158" w:rsidP="00E97146">
            <w:pPr>
              <w:pStyle w:val="NormalWeb"/>
              <w:spacing w:before="40" w:beforeAutospacing="0" w:after="40" w:afterAutospacing="0"/>
            </w:pPr>
            <w:r w:rsidRPr="00890F5C">
              <w:t>Injury or damage to the health of people, or damage to property or the environment [2]</w:t>
            </w:r>
          </w:p>
        </w:tc>
      </w:tr>
      <w:tr w:rsidR="00E13158" w:rsidRPr="00E50878" w14:paraId="1AB37E91" w14:textId="77777777" w:rsidTr="00427462">
        <w:trPr>
          <w:cantSplit/>
        </w:trPr>
        <w:tc>
          <w:tcPr>
            <w:tcW w:w="2245" w:type="dxa"/>
          </w:tcPr>
          <w:p w14:paraId="618D117E" w14:textId="77777777" w:rsidR="00E13158" w:rsidRPr="00E13158" w:rsidRDefault="00E13158" w:rsidP="00E97146">
            <w:pPr>
              <w:pStyle w:val="ListParagraph"/>
              <w:spacing w:before="40" w:after="40"/>
              <w:ind w:left="0"/>
              <w:contextualSpacing w:val="0"/>
            </w:pPr>
            <w:r w:rsidRPr="00E13158">
              <w:t>Hazard</w:t>
            </w:r>
          </w:p>
        </w:tc>
        <w:tc>
          <w:tcPr>
            <w:tcW w:w="6755" w:type="dxa"/>
          </w:tcPr>
          <w:p w14:paraId="7BE4FC64" w14:textId="77777777" w:rsidR="00E13158" w:rsidRPr="00890F5C" w:rsidRDefault="00E13158" w:rsidP="00E97146">
            <w:pPr>
              <w:pStyle w:val="NormalWeb"/>
              <w:spacing w:before="40" w:beforeAutospacing="0" w:after="40" w:afterAutospacing="0"/>
            </w:pPr>
            <w:r w:rsidRPr="00890F5C">
              <w:t>Potential source of harm [2]</w:t>
            </w:r>
          </w:p>
        </w:tc>
      </w:tr>
      <w:tr w:rsidR="00E13158" w:rsidRPr="00E50878" w14:paraId="2C584F39" w14:textId="77777777" w:rsidTr="00427462">
        <w:trPr>
          <w:cantSplit/>
        </w:trPr>
        <w:tc>
          <w:tcPr>
            <w:tcW w:w="2245" w:type="dxa"/>
          </w:tcPr>
          <w:p w14:paraId="730B4C6D" w14:textId="77777777" w:rsidR="00E13158" w:rsidRPr="00E13158" w:rsidRDefault="00E13158" w:rsidP="00E97146">
            <w:pPr>
              <w:pStyle w:val="ListParagraph"/>
              <w:spacing w:before="40" w:after="40"/>
              <w:ind w:left="0"/>
              <w:contextualSpacing w:val="0"/>
            </w:pPr>
            <w:r w:rsidRPr="00E13158">
              <w:t>Hazardous Situation</w:t>
            </w:r>
          </w:p>
        </w:tc>
        <w:tc>
          <w:tcPr>
            <w:tcW w:w="6755" w:type="dxa"/>
          </w:tcPr>
          <w:p w14:paraId="137FE3F1" w14:textId="77777777" w:rsidR="00E13158" w:rsidRPr="00705422" w:rsidRDefault="00E13158" w:rsidP="00E97146">
            <w:pPr>
              <w:pStyle w:val="NormalWeb"/>
              <w:spacing w:before="40" w:beforeAutospacing="0" w:after="40" w:afterAutospacing="0"/>
            </w:pPr>
            <w:r w:rsidRPr="00705422">
              <w:t>Circumstance in which people, property, or the environment is/are exposed to one or more hazards [2]</w:t>
            </w:r>
          </w:p>
        </w:tc>
      </w:tr>
      <w:tr w:rsidR="00E13158" w:rsidRPr="00E50878" w14:paraId="1A8F2F34" w14:textId="77777777" w:rsidTr="00427462">
        <w:trPr>
          <w:cantSplit/>
        </w:trPr>
        <w:tc>
          <w:tcPr>
            <w:tcW w:w="2245" w:type="dxa"/>
          </w:tcPr>
          <w:p w14:paraId="52E3F9CC" w14:textId="77777777" w:rsidR="00E13158" w:rsidRPr="00E13158" w:rsidRDefault="00E13158" w:rsidP="00E97146">
            <w:pPr>
              <w:pStyle w:val="ListParagraph"/>
              <w:spacing w:before="40" w:after="40"/>
              <w:ind w:left="0"/>
              <w:contextualSpacing w:val="0"/>
            </w:pPr>
            <w:r w:rsidRPr="00E13158">
              <w:t>Intended Use/Intended Purpose</w:t>
            </w:r>
          </w:p>
        </w:tc>
        <w:tc>
          <w:tcPr>
            <w:tcW w:w="6755" w:type="dxa"/>
          </w:tcPr>
          <w:p w14:paraId="0EF2FAE0" w14:textId="77777777" w:rsidR="00E13158" w:rsidRPr="00705422" w:rsidRDefault="00E13158" w:rsidP="00E97146">
            <w:pPr>
              <w:pStyle w:val="NormalWeb"/>
              <w:spacing w:before="40" w:beforeAutospacing="0" w:after="40" w:afterAutospacing="0"/>
            </w:pPr>
            <w:r w:rsidRPr="00705422">
              <w:t>Use for which a product, process or service is intended according to the specification, instructions and information provided by the Applicant/manufacturer [2]</w:t>
            </w:r>
          </w:p>
        </w:tc>
      </w:tr>
      <w:tr w:rsidR="00E13158" w:rsidRPr="00E50878" w14:paraId="6262CFC2" w14:textId="77777777" w:rsidTr="00427462">
        <w:trPr>
          <w:cantSplit/>
        </w:trPr>
        <w:tc>
          <w:tcPr>
            <w:tcW w:w="2245" w:type="dxa"/>
          </w:tcPr>
          <w:p w14:paraId="0212B0D7" w14:textId="77777777" w:rsidR="00E13158" w:rsidRPr="00E13158" w:rsidRDefault="00E13158" w:rsidP="00E97146">
            <w:pPr>
              <w:pStyle w:val="ListParagraph"/>
              <w:spacing w:before="40" w:after="40"/>
              <w:ind w:left="0"/>
              <w:contextualSpacing w:val="0"/>
            </w:pPr>
            <w:r w:rsidRPr="00E13158">
              <w:t>Lifecycle</w:t>
            </w:r>
          </w:p>
        </w:tc>
        <w:tc>
          <w:tcPr>
            <w:tcW w:w="6755" w:type="dxa"/>
          </w:tcPr>
          <w:p w14:paraId="2216DE81" w14:textId="36A71351" w:rsidR="00E13158" w:rsidRPr="00705422" w:rsidRDefault="00E13158" w:rsidP="00E97146">
            <w:pPr>
              <w:pStyle w:val="NormalWeb"/>
              <w:spacing w:before="40" w:beforeAutospacing="0" w:after="40" w:afterAutospacing="0"/>
            </w:pPr>
            <w:r w:rsidRPr="00705422">
              <w:t>Series of all phases in the life of a combination product, from the initial conception to final decommissioning and disposal [2]</w:t>
            </w:r>
          </w:p>
        </w:tc>
      </w:tr>
      <w:tr w:rsidR="00E13158" w:rsidRPr="00E50878" w14:paraId="0EDDF351" w14:textId="77777777" w:rsidTr="00427462">
        <w:trPr>
          <w:cantSplit/>
        </w:trPr>
        <w:tc>
          <w:tcPr>
            <w:tcW w:w="2245" w:type="dxa"/>
          </w:tcPr>
          <w:p w14:paraId="03C92E9B" w14:textId="40CD1CB2" w:rsidR="00E13158" w:rsidRPr="00E13158" w:rsidRDefault="004375E6" w:rsidP="00E97146">
            <w:pPr>
              <w:pStyle w:val="ListParagraph"/>
              <w:spacing w:before="40" w:after="40"/>
              <w:ind w:left="0"/>
              <w:contextualSpacing w:val="0"/>
            </w:pPr>
            <w:del w:id="15" w:author="Sandra Regnell" w:date="2023-03-18T20:40:00Z">
              <w:r w:rsidDel="003937F9">
                <w:lastRenderedPageBreak/>
                <w:delText>Combination product</w:delText>
              </w:r>
            </w:del>
            <w:ins w:id="16" w:author="Sandra Regnell" w:date="2023-03-18T20:40:00Z">
              <w:r w:rsidR="003937F9">
                <w:t>Medical Device</w:t>
              </w:r>
            </w:ins>
          </w:p>
        </w:tc>
        <w:tc>
          <w:tcPr>
            <w:tcW w:w="6755" w:type="dxa"/>
          </w:tcPr>
          <w:p w14:paraId="580D9DB7" w14:textId="77777777" w:rsidR="00E13158" w:rsidRPr="00705422" w:rsidRDefault="00E13158" w:rsidP="00E97146">
            <w:pPr>
              <w:pStyle w:val="NormalWeb"/>
              <w:spacing w:before="40" w:beforeAutospacing="0" w:after="40" w:afterAutospacing="0"/>
            </w:pPr>
            <w:r w:rsidRPr="00705422">
              <w:t>An instrument, apparatus, implement, machine, contrivance, implant, reagent for in vitro use, software, material, or other similar or related article, intended by the Applicant/manufacturer to be used, alone or in combination, for human beings for one or more of the specific medical purpose(s) of [1] [2]:</w:t>
            </w:r>
          </w:p>
          <w:p w14:paraId="1D68522B" w14:textId="77777777" w:rsidR="00E13158" w:rsidRPr="00F0276A" w:rsidRDefault="00E13158" w:rsidP="00E97146">
            <w:pPr>
              <w:numPr>
                <w:ilvl w:val="0"/>
                <w:numId w:val="5"/>
              </w:numPr>
              <w:spacing w:before="40" w:after="40"/>
              <w:rPr>
                <w:szCs w:val="24"/>
              </w:rPr>
            </w:pPr>
            <w:r w:rsidRPr="00F0276A">
              <w:rPr>
                <w:szCs w:val="24"/>
              </w:rPr>
              <w:t>diagnosis, prevention, monitoring, treatment or alleviation of disease,</w:t>
            </w:r>
          </w:p>
          <w:p w14:paraId="4625098C" w14:textId="77777777" w:rsidR="00E13158" w:rsidRPr="00F0276A" w:rsidRDefault="00E13158" w:rsidP="00E97146">
            <w:pPr>
              <w:numPr>
                <w:ilvl w:val="0"/>
                <w:numId w:val="5"/>
              </w:numPr>
              <w:spacing w:before="40" w:after="40"/>
              <w:rPr>
                <w:szCs w:val="24"/>
              </w:rPr>
            </w:pPr>
            <w:r w:rsidRPr="00F0276A">
              <w:rPr>
                <w:szCs w:val="24"/>
              </w:rPr>
              <w:t>diagnosis, monitoring, treatment, alleviation of or compensation for an injury,</w:t>
            </w:r>
          </w:p>
          <w:p w14:paraId="15EC161B" w14:textId="77777777" w:rsidR="00E13158" w:rsidRPr="00F0276A" w:rsidRDefault="00E13158" w:rsidP="00E97146">
            <w:pPr>
              <w:numPr>
                <w:ilvl w:val="0"/>
                <w:numId w:val="5"/>
              </w:numPr>
              <w:spacing w:before="40" w:after="40"/>
              <w:rPr>
                <w:szCs w:val="24"/>
              </w:rPr>
            </w:pPr>
            <w:r w:rsidRPr="00F0276A">
              <w:rPr>
                <w:szCs w:val="24"/>
              </w:rPr>
              <w:t>investigation, replacement, modification, or support of the anatomy or of a physiological process,</w:t>
            </w:r>
          </w:p>
          <w:p w14:paraId="1D18BFE9" w14:textId="77777777" w:rsidR="00E13158" w:rsidRPr="00F0276A" w:rsidRDefault="00E13158" w:rsidP="00E97146">
            <w:pPr>
              <w:numPr>
                <w:ilvl w:val="0"/>
                <w:numId w:val="5"/>
              </w:numPr>
              <w:spacing w:before="40" w:after="40"/>
              <w:rPr>
                <w:szCs w:val="24"/>
              </w:rPr>
            </w:pPr>
            <w:r w:rsidRPr="00F0276A">
              <w:rPr>
                <w:szCs w:val="24"/>
              </w:rPr>
              <w:t>supporting or sustaining life,</w:t>
            </w:r>
          </w:p>
          <w:p w14:paraId="598706AA" w14:textId="77777777" w:rsidR="00E13158" w:rsidRPr="00F0276A" w:rsidRDefault="00E13158" w:rsidP="00E97146">
            <w:pPr>
              <w:numPr>
                <w:ilvl w:val="0"/>
                <w:numId w:val="5"/>
              </w:numPr>
              <w:spacing w:before="40" w:after="40"/>
              <w:rPr>
                <w:szCs w:val="24"/>
              </w:rPr>
            </w:pPr>
            <w:r w:rsidRPr="00F0276A">
              <w:rPr>
                <w:szCs w:val="24"/>
              </w:rPr>
              <w:t>control of conception,</w:t>
            </w:r>
          </w:p>
          <w:p w14:paraId="2C178A5D" w14:textId="457F52B2" w:rsidR="00E13158" w:rsidRPr="00F0276A" w:rsidRDefault="00E13158" w:rsidP="00E97146">
            <w:pPr>
              <w:numPr>
                <w:ilvl w:val="0"/>
                <w:numId w:val="5"/>
              </w:numPr>
              <w:spacing w:before="40" w:after="40"/>
              <w:rPr>
                <w:szCs w:val="24"/>
              </w:rPr>
            </w:pPr>
            <w:r w:rsidRPr="00F0276A">
              <w:rPr>
                <w:szCs w:val="24"/>
              </w:rPr>
              <w:t xml:space="preserve">disinfection of </w:t>
            </w:r>
            <w:r w:rsidR="004375E6">
              <w:rPr>
                <w:szCs w:val="24"/>
              </w:rPr>
              <w:t>combination product</w:t>
            </w:r>
            <w:r w:rsidRPr="00F0276A">
              <w:rPr>
                <w:szCs w:val="24"/>
              </w:rPr>
              <w:t>s,</w:t>
            </w:r>
          </w:p>
          <w:p w14:paraId="1E23ED20" w14:textId="77777777" w:rsidR="00E13158" w:rsidRPr="00F0276A" w:rsidRDefault="00E13158" w:rsidP="00E97146">
            <w:pPr>
              <w:numPr>
                <w:ilvl w:val="0"/>
                <w:numId w:val="5"/>
              </w:numPr>
              <w:spacing w:before="40" w:after="40"/>
              <w:rPr>
                <w:szCs w:val="24"/>
              </w:rPr>
            </w:pPr>
            <w:r w:rsidRPr="00F0276A">
              <w:rPr>
                <w:szCs w:val="24"/>
              </w:rPr>
              <w:t>providing information for medical purposes by means of in vitro examination of specimens derived from the human body,</w:t>
            </w:r>
          </w:p>
          <w:p w14:paraId="634CA835" w14:textId="77777777" w:rsidR="00E13158" w:rsidRPr="00F0276A" w:rsidRDefault="00E13158" w:rsidP="00E97146">
            <w:pPr>
              <w:numPr>
                <w:ilvl w:val="0"/>
                <w:numId w:val="5"/>
              </w:numPr>
              <w:spacing w:before="40" w:after="40"/>
              <w:rPr>
                <w:szCs w:val="24"/>
              </w:rPr>
            </w:pPr>
            <w:r w:rsidRPr="00F0276A">
              <w:rPr>
                <w:szCs w:val="24"/>
              </w:rPr>
              <w:t>and which does not achieve its primary intended action in or on the human body by pharmacological immunological or metabolic means, in or on the human body, but which may be assisted in its function by such means.</w:t>
            </w:r>
          </w:p>
        </w:tc>
      </w:tr>
      <w:tr w:rsidR="00E13158" w:rsidRPr="00E50878" w14:paraId="1463D256" w14:textId="77777777" w:rsidTr="00427462">
        <w:trPr>
          <w:cantSplit/>
        </w:trPr>
        <w:tc>
          <w:tcPr>
            <w:tcW w:w="2245" w:type="dxa"/>
            <w:shd w:val="clear" w:color="auto" w:fill="auto"/>
          </w:tcPr>
          <w:p w14:paraId="73CC19C7" w14:textId="77777777" w:rsidR="00E13158" w:rsidRPr="00E13158" w:rsidRDefault="00E13158" w:rsidP="00E97146">
            <w:pPr>
              <w:pStyle w:val="ListParagraph"/>
              <w:spacing w:before="40" w:after="40"/>
              <w:ind w:left="0"/>
              <w:contextualSpacing w:val="0"/>
            </w:pPr>
            <w:r w:rsidRPr="00E13158">
              <w:t>Objective Evidence</w:t>
            </w:r>
          </w:p>
        </w:tc>
        <w:tc>
          <w:tcPr>
            <w:tcW w:w="6755" w:type="dxa"/>
            <w:shd w:val="clear" w:color="auto" w:fill="auto"/>
          </w:tcPr>
          <w:p w14:paraId="7805DFB3" w14:textId="77777777" w:rsidR="00E13158" w:rsidRPr="00705422" w:rsidRDefault="00E13158" w:rsidP="00E97146">
            <w:pPr>
              <w:pStyle w:val="NormalWeb"/>
              <w:spacing w:before="40" w:beforeAutospacing="0" w:after="40" w:afterAutospacing="0"/>
            </w:pPr>
            <w:r w:rsidRPr="00705422">
              <w:t>Data supporting the existence or verity of something, which can be obtained through observation, measurement, test or by other means [2]</w:t>
            </w:r>
          </w:p>
        </w:tc>
      </w:tr>
      <w:tr w:rsidR="00E13158" w:rsidRPr="00E50878" w14:paraId="54E5A219" w14:textId="77777777" w:rsidTr="00427462">
        <w:trPr>
          <w:cantSplit/>
        </w:trPr>
        <w:tc>
          <w:tcPr>
            <w:tcW w:w="2245" w:type="dxa"/>
            <w:shd w:val="clear" w:color="auto" w:fill="auto"/>
          </w:tcPr>
          <w:p w14:paraId="5488EDE8" w14:textId="77777777" w:rsidR="00E13158" w:rsidRPr="00E13158" w:rsidRDefault="00E13158" w:rsidP="00E97146">
            <w:pPr>
              <w:pStyle w:val="ListParagraph"/>
              <w:spacing w:before="40" w:after="40"/>
              <w:ind w:left="0"/>
              <w:contextualSpacing w:val="0"/>
            </w:pPr>
            <w:r w:rsidRPr="00E13158">
              <w:t>Post-production</w:t>
            </w:r>
          </w:p>
        </w:tc>
        <w:tc>
          <w:tcPr>
            <w:tcW w:w="6755" w:type="dxa"/>
            <w:shd w:val="clear" w:color="auto" w:fill="auto"/>
          </w:tcPr>
          <w:p w14:paraId="241BADC2" w14:textId="1334E9CF" w:rsidR="00E13158" w:rsidRPr="00F0276A" w:rsidRDefault="00E13158" w:rsidP="00E97146">
            <w:pPr>
              <w:pStyle w:val="ListParagraph"/>
              <w:spacing w:before="40" w:after="40"/>
              <w:ind w:left="0"/>
              <w:contextualSpacing w:val="0"/>
              <w:rPr>
                <w:szCs w:val="24"/>
              </w:rPr>
            </w:pPr>
            <w:r w:rsidRPr="00F0276A">
              <w:rPr>
                <w:szCs w:val="24"/>
              </w:rPr>
              <w:t xml:space="preserve">Part of the lifecycle of the </w:t>
            </w:r>
            <w:r w:rsidR="004375E6">
              <w:rPr>
                <w:szCs w:val="24"/>
              </w:rPr>
              <w:t>combination product</w:t>
            </w:r>
            <w:r w:rsidRPr="00F0276A">
              <w:rPr>
                <w:szCs w:val="24"/>
              </w:rPr>
              <w:t xml:space="preserve"> after the design has been completed and the combination product has been manufactured [2]</w:t>
            </w:r>
          </w:p>
        </w:tc>
      </w:tr>
      <w:tr w:rsidR="00E13158" w:rsidRPr="00E50878" w14:paraId="60791EE1" w14:textId="77777777" w:rsidTr="00427462">
        <w:trPr>
          <w:cantSplit/>
        </w:trPr>
        <w:tc>
          <w:tcPr>
            <w:tcW w:w="2245" w:type="dxa"/>
            <w:shd w:val="clear" w:color="auto" w:fill="auto"/>
          </w:tcPr>
          <w:p w14:paraId="088882E2" w14:textId="77777777" w:rsidR="00E13158" w:rsidRPr="00E13158" w:rsidRDefault="00E13158" w:rsidP="00E97146">
            <w:pPr>
              <w:pStyle w:val="ListParagraph"/>
              <w:spacing w:before="40" w:after="40"/>
              <w:ind w:left="0"/>
              <w:contextualSpacing w:val="0"/>
            </w:pPr>
            <w:r w:rsidRPr="00E13158">
              <w:t>Process</w:t>
            </w:r>
          </w:p>
        </w:tc>
        <w:tc>
          <w:tcPr>
            <w:tcW w:w="6755" w:type="dxa"/>
            <w:shd w:val="clear" w:color="auto" w:fill="auto"/>
          </w:tcPr>
          <w:p w14:paraId="7811DDDB" w14:textId="77777777" w:rsidR="00E13158" w:rsidRPr="00F0276A" w:rsidRDefault="00E13158" w:rsidP="00E97146">
            <w:pPr>
              <w:pStyle w:val="ListParagraph"/>
              <w:spacing w:before="40" w:after="40"/>
              <w:ind w:left="0"/>
              <w:contextualSpacing w:val="0"/>
              <w:rPr>
                <w:szCs w:val="24"/>
              </w:rPr>
            </w:pPr>
            <w:r w:rsidRPr="00F0276A">
              <w:rPr>
                <w:szCs w:val="24"/>
              </w:rPr>
              <w:t>Set of interrelated of interacting activities that use inputs to deliver an intended result.</w:t>
            </w:r>
          </w:p>
        </w:tc>
      </w:tr>
      <w:tr w:rsidR="00E13158" w:rsidRPr="00E50878" w14:paraId="1A1E2858" w14:textId="77777777" w:rsidTr="00427462">
        <w:trPr>
          <w:cantSplit/>
        </w:trPr>
        <w:tc>
          <w:tcPr>
            <w:tcW w:w="2245" w:type="dxa"/>
          </w:tcPr>
          <w:p w14:paraId="21A2958D" w14:textId="77777777" w:rsidR="00E13158" w:rsidRPr="00E13158" w:rsidRDefault="00E13158" w:rsidP="00E97146">
            <w:pPr>
              <w:pStyle w:val="ListParagraph"/>
              <w:spacing w:before="40" w:after="40"/>
              <w:ind w:left="0"/>
              <w:contextualSpacing w:val="0"/>
            </w:pPr>
            <w:r w:rsidRPr="00E13158">
              <w:t>Reasonable Foreseeable Misuse</w:t>
            </w:r>
          </w:p>
        </w:tc>
        <w:tc>
          <w:tcPr>
            <w:tcW w:w="6755" w:type="dxa"/>
          </w:tcPr>
          <w:p w14:paraId="755006B4" w14:textId="77777777" w:rsidR="00E13158" w:rsidRPr="00F0276A" w:rsidRDefault="00E13158" w:rsidP="00E97146">
            <w:pPr>
              <w:pStyle w:val="ListParagraph"/>
              <w:spacing w:before="40" w:after="40"/>
              <w:ind w:left="0"/>
              <w:contextualSpacing w:val="0"/>
              <w:rPr>
                <w:szCs w:val="24"/>
              </w:rPr>
            </w:pPr>
            <w:r w:rsidRPr="00F0276A">
              <w:rPr>
                <w:szCs w:val="24"/>
              </w:rPr>
              <w:t>Use of a product or system in a way not intended by the manufacturer, but which can result from readily predictable behavior.</w:t>
            </w:r>
          </w:p>
        </w:tc>
      </w:tr>
      <w:tr w:rsidR="00E13158" w:rsidRPr="00E50878" w14:paraId="393C4D7D" w14:textId="77777777" w:rsidTr="00427462">
        <w:trPr>
          <w:cantSplit/>
        </w:trPr>
        <w:tc>
          <w:tcPr>
            <w:tcW w:w="2245" w:type="dxa"/>
          </w:tcPr>
          <w:p w14:paraId="11FE82AD" w14:textId="77777777" w:rsidR="00E13158" w:rsidRPr="00E13158" w:rsidRDefault="00E13158" w:rsidP="00E97146">
            <w:pPr>
              <w:pStyle w:val="ListParagraph"/>
              <w:spacing w:before="40" w:after="40"/>
              <w:ind w:left="0"/>
              <w:contextualSpacing w:val="0"/>
            </w:pPr>
            <w:r w:rsidRPr="00E13158">
              <w:t>Residual Risk</w:t>
            </w:r>
          </w:p>
        </w:tc>
        <w:tc>
          <w:tcPr>
            <w:tcW w:w="6755" w:type="dxa"/>
          </w:tcPr>
          <w:p w14:paraId="6BE7DDFE" w14:textId="77777777" w:rsidR="00E13158" w:rsidRPr="00F0276A" w:rsidRDefault="00E13158" w:rsidP="00E97146">
            <w:pPr>
              <w:pStyle w:val="ListParagraph"/>
              <w:spacing w:before="40" w:after="40"/>
              <w:ind w:left="0"/>
              <w:contextualSpacing w:val="0"/>
              <w:rPr>
                <w:szCs w:val="24"/>
              </w:rPr>
            </w:pPr>
            <w:r w:rsidRPr="00F0276A">
              <w:rPr>
                <w:szCs w:val="24"/>
              </w:rPr>
              <w:t>Risk remaining after risk control measures have been implemented [2]</w:t>
            </w:r>
          </w:p>
        </w:tc>
      </w:tr>
      <w:tr w:rsidR="00E13158" w:rsidRPr="00E50878" w14:paraId="7064946E" w14:textId="77777777" w:rsidTr="00427462">
        <w:trPr>
          <w:cantSplit/>
        </w:trPr>
        <w:tc>
          <w:tcPr>
            <w:tcW w:w="2245" w:type="dxa"/>
          </w:tcPr>
          <w:p w14:paraId="597583C2" w14:textId="77777777" w:rsidR="00E13158" w:rsidRPr="00E13158" w:rsidRDefault="00E13158" w:rsidP="00E97146">
            <w:pPr>
              <w:pStyle w:val="ListParagraph"/>
              <w:spacing w:before="40" w:after="40"/>
              <w:ind w:left="0"/>
              <w:contextualSpacing w:val="0"/>
            </w:pPr>
            <w:r w:rsidRPr="00E13158">
              <w:lastRenderedPageBreak/>
              <w:t>Risk</w:t>
            </w:r>
          </w:p>
        </w:tc>
        <w:tc>
          <w:tcPr>
            <w:tcW w:w="6755" w:type="dxa"/>
          </w:tcPr>
          <w:p w14:paraId="0C4C9108" w14:textId="77777777" w:rsidR="00E13158" w:rsidRPr="00F0276A" w:rsidRDefault="00E13158" w:rsidP="00E97146">
            <w:pPr>
              <w:pStyle w:val="ListParagraph"/>
              <w:spacing w:before="40" w:after="40"/>
              <w:ind w:left="0"/>
              <w:contextualSpacing w:val="0"/>
              <w:rPr>
                <w:szCs w:val="24"/>
              </w:rPr>
            </w:pPr>
            <w:r w:rsidRPr="00F0276A">
              <w:rPr>
                <w:szCs w:val="24"/>
              </w:rPr>
              <w:t>Combination of the probability of occurrence of harm and the severity of that harm [2]</w:t>
            </w:r>
          </w:p>
        </w:tc>
      </w:tr>
      <w:tr w:rsidR="00E13158" w:rsidRPr="00E50878" w14:paraId="5B3B0F5A" w14:textId="77777777" w:rsidTr="00427462">
        <w:trPr>
          <w:cantSplit/>
        </w:trPr>
        <w:tc>
          <w:tcPr>
            <w:tcW w:w="2245" w:type="dxa"/>
          </w:tcPr>
          <w:p w14:paraId="5D9F2676" w14:textId="77777777" w:rsidR="00E13158" w:rsidRPr="00E13158" w:rsidRDefault="00E13158" w:rsidP="00E97146">
            <w:pPr>
              <w:pStyle w:val="ListParagraph"/>
              <w:spacing w:before="40" w:after="40"/>
              <w:ind w:left="0"/>
              <w:contextualSpacing w:val="0"/>
            </w:pPr>
            <w:r w:rsidRPr="00E13158">
              <w:t>Risk Analysis</w:t>
            </w:r>
          </w:p>
        </w:tc>
        <w:tc>
          <w:tcPr>
            <w:tcW w:w="6755" w:type="dxa"/>
          </w:tcPr>
          <w:p w14:paraId="3D93694A" w14:textId="77777777" w:rsidR="00E13158" w:rsidRPr="00F0276A" w:rsidRDefault="00E13158" w:rsidP="00E97146">
            <w:pPr>
              <w:pStyle w:val="ListParagraph"/>
              <w:spacing w:before="40" w:after="40"/>
              <w:ind w:left="0"/>
              <w:contextualSpacing w:val="0"/>
              <w:rPr>
                <w:szCs w:val="24"/>
              </w:rPr>
            </w:pPr>
            <w:r w:rsidRPr="00F0276A">
              <w:rPr>
                <w:szCs w:val="24"/>
              </w:rPr>
              <w:t>Systematic use of available information to identify hazards and to estimate the risk [2]</w:t>
            </w:r>
          </w:p>
        </w:tc>
      </w:tr>
      <w:tr w:rsidR="00E13158" w:rsidRPr="00E50878" w14:paraId="42718EFA" w14:textId="77777777" w:rsidTr="00427462">
        <w:trPr>
          <w:cantSplit/>
        </w:trPr>
        <w:tc>
          <w:tcPr>
            <w:tcW w:w="2245" w:type="dxa"/>
          </w:tcPr>
          <w:p w14:paraId="03C8D6E0" w14:textId="77777777" w:rsidR="00E13158" w:rsidRPr="00E13158" w:rsidRDefault="00E13158" w:rsidP="00E97146">
            <w:pPr>
              <w:pStyle w:val="ListParagraph"/>
              <w:spacing w:before="40" w:after="40"/>
              <w:ind w:left="0"/>
              <w:contextualSpacing w:val="0"/>
            </w:pPr>
            <w:r w:rsidRPr="00E13158">
              <w:t>Risk Assessment</w:t>
            </w:r>
          </w:p>
        </w:tc>
        <w:tc>
          <w:tcPr>
            <w:tcW w:w="6755" w:type="dxa"/>
          </w:tcPr>
          <w:p w14:paraId="4AE8076C" w14:textId="77777777" w:rsidR="00E13158" w:rsidRPr="00F0276A" w:rsidRDefault="00E13158" w:rsidP="00E97146">
            <w:pPr>
              <w:pStyle w:val="ListParagraph"/>
              <w:spacing w:before="40" w:after="40"/>
              <w:ind w:left="0"/>
              <w:contextualSpacing w:val="0"/>
              <w:rPr>
                <w:szCs w:val="24"/>
              </w:rPr>
            </w:pPr>
            <w:r w:rsidRPr="00F0276A">
              <w:rPr>
                <w:szCs w:val="24"/>
              </w:rPr>
              <w:t>Overall process comprising a risk analysis and a risk evaluation [2]</w:t>
            </w:r>
          </w:p>
        </w:tc>
      </w:tr>
      <w:tr w:rsidR="00E13158" w:rsidRPr="00E50878" w14:paraId="6D77AA2E" w14:textId="77777777" w:rsidTr="00427462">
        <w:trPr>
          <w:cantSplit/>
        </w:trPr>
        <w:tc>
          <w:tcPr>
            <w:tcW w:w="2245" w:type="dxa"/>
          </w:tcPr>
          <w:p w14:paraId="1986F75F" w14:textId="77777777" w:rsidR="00E13158" w:rsidRPr="00E13158" w:rsidRDefault="00E13158" w:rsidP="00E97146">
            <w:pPr>
              <w:pStyle w:val="ListParagraph"/>
              <w:spacing w:before="40" w:after="40"/>
              <w:ind w:left="0"/>
              <w:contextualSpacing w:val="0"/>
            </w:pPr>
            <w:r w:rsidRPr="00E13158">
              <w:t>Risk Control</w:t>
            </w:r>
          </w:p>
        </w:tc>
        <w:tc>
          <w:tcPr>
            <w:tcW w:w="6755" w:type="dxa"/>
          </w:tcPr>
          <w:p w14:paraId="69CCB639" w14:textId="17661EE6" w:rsidR="00E13158" w:rsidRPr="00F0276A" w:rsidRDefault="00E13158" w:rsidP="00E97146">
            <w:pPr>
              <w:pStyle w:val="ListParagraph"/>
              <w:spacing w:before="40" w:after="40"/>
              <w:ind w:left="0"/>
              <w:contextualSpacing w:val="0"/>
              <w:rPr>
                <w:szCs w:val="24"/>
              </w:rPr>
            </w:pPr>
            <w:r w:rsidRPr="00F0276A">
              <w:rPr>
                <w:szCs w:val="24"/>
              </w:rPr>
              <w:t>Process in which decisions are made and measures implemented by which risks are reduce</w:t>
            </w:r>
            <w:r w:rsidR="00F0276A">
              <w:rPr>
                <w:szCs w:val="24"/>
              </w:rPr>
              <w:t>d</w:t>
            </w:r>
            <w:r w:rsidRPr="00F0276A">
              <w:rPr>
                <w:szCs w:val="24"/>
              </w:rPr>
              <w:t xml:space="preserve"> to, or maintained within, specified levels [2]</w:t>
            </w:r>
          </w:p>
        </w:tc>
      </w:tr>
      <w:tr w:rsidR="00E13158" w:rsidRPr="00E50878" w14:paraId="5198C378" w14:textId="77777777" w:rsidTr="00427462">
        <w:trPr>
          <w:cantSplit/>
        </w:trPr>
        <w:tc>
          <w:tcPr>
            <w:tcW w:w="2245" w:type="dxa"/>
          </w:tcPr>
          <w:p w14:paraId="22C8A21F" w14:textId="77777777" w:rsidR="00E13158" w:rsidRPr="00E13158" w:rsidRDefault="00E13158" w:rsidP="00E97146">
            <w:pPr>
              <w:pStyle w:val="ListParagraph"/>
              <w:spacing w:before="40" w:after="40"/>
              <w:ind w:left="0"/>
              <w:contextualSpacing w:val="0"/>
            </w:pPr>
            <w:r w:rsidRPr="00E13158">
              <w:t>Risk Estimation</w:t>
            </w:r>
          </w:p>
        </w:tc>
        <w:tc>
          <w:tcPr>
            <w:tcW w:w="6755" w:type="dxa"/>
          </w:tcPr>
          <w:p w14:paraId="06003909" w14:textId="77777777" w:rsidR="00E13158" w:rsidRPr="00F0276A" w:rsidRDefault="00E13158" w:rsidP="00E97146">
            <w:pPr>
              <w:pStyle w:val="ListParagraph"/>
              <w:spacing w:before="40" w:after="40"/>
              <w:ind w:left="0"/>
              <w:contextualSpacing w:val="0"/>
              <w:rPr>
                <w:szCs w:val="24"/>
              </w:rPr>
            </w:pPr>
            <w:r w:rsidRPr="00F0276A">
              <w:rPr>
                <w:szCs w:val="24"/>
              </w:rPr>
              <w:t>Process used to assign values to the probability of occurrence of harm and the severity of that harm [2]</w:t>
            </w:r>
          </w:p>
        </w:tc>
      </w:tr>
      <w:tr w:rsidR="00E13158" w:rsidRPr="00E50878" w14:paraId="35CE70FF" w14:textId="77777777" w:rsidTr="00427462">
        <w:trPr>
          <w:cantSplit/>
        </w:trPr>
        <w:tc>
          <w:tcPr>
            <w:tcW w:w="2245" w:type="dxa"/>
          </w:tcPr>
          <w:p w14:paraId="6C8FAB15" w14:textId="77777777" w:rsidR="00E13158" w:rsidRPr="00E13158" w:rsidRDefault="00E13158" w:rsidP="00E97146">
            <w:pPr>
              <w:pStyle w:val="ListParagraph"/>
              <w:spacing w:before="40" w:after="40"/>
              <w:ind w:left="0"/>
              <w:contextualSpacing w:val="0"/>
            </w:pPr>
            <w:r w:rsidRPr="00E13158">
              <w:t>Risk Evaluation</w:t>
            </w:r>
          </w:p>
        </w:tc>
        <w:tc>
          <w:tcPr>
            <w:tcW w:w="6755" w:type="dxa"/>
          </w:tcPr>
          <w:p w14:paraId="5EA33253" w14:textId="77777777" w:rsidR="00E13158" w:rsidRPr="00F0276A" w:rsidRDefault="00E13158" w:rsidP="00E97146">
            <w:pPr>
              <w:pStyle w:val="ListParagraph"/>
              <w:spacing w:before="40" w:after="40"/>
              <w:ind w:left="0"/>
              <w:contextualSpacing w:val="0"/>
              <w:rPr>
                <w:szCs w:val="24"/>
              </w:rPr>
            </w:pPr>
            <w:r w:rsidRPr="00F0276A">
              <w:rPr>
                <w:szCs w:val="24"/>
              </w:rPr>
              <w:t>Process of comparing the estimated risk against given risk criteria to determine the acceptability of the risk [2]</w:t>
            </w:r>
          </w:p>
        </w:tc>
      </w:tr>
      <w:tr w:rsidR="00E13158" w:rsidRPr="00E50878" w14:paraId="2C416774" w14:textId="77777777" w:rsidTr="00427462">
        <w:trPr>
          <w:cantSplit/>
        </w:trPr>
        <w:tc>
          <w:tcPr>
            <w:tcW w:w="2245" w:type="dxa"/>
          </w:tcPr>
          <w:p w14:paraId="4BD1AE1E" w14:textId="77777777" w:rsidR="00E13158" w:rsidRPr="00E13158" w:rsidRDefault="00E13158" w:rsidP="00E97146">
            <w:pPr>
              <w:pStyle w:val="ListParagraph"/>
              <w:spacing w:before="40" w:after="40"/>
              <w:ind w:left="0"/>
              <w:contextualSpacing w:val="0"/>
            </w:pPr>
            <w:r w:rsidRPr="00E13158">
              <w:t>Risk Management</w:t>
            </w:r>
          </w:p>
        </w:tc>
        <w:tc>
          <w:tcPr>
            <w:tcW w:w="6755" w:type="dxa"/>
          </w:tcPr>
          <w:p w14:paraId="461199AD" w14:textId="77777777" w:rsidR="00E13158" w:rsidRPr="00F0276A" w:rsidRDefault="00E13158" w:rsidP="00E97146">
            <w:pPr>
              <w:pStyle w:val="ListParagraph"/>
              <w:spacing w:before="40" w:after="40"/>
              <w:ind w:left="0"/>
              <w:contextualSpacing w:val="0"/>
              <w:rPr>
                <w:szCs w:val="24"/>
              </w:rPr>
            </w:pPr>
            <w:r w:rsidRPr="00F0276A">
              <w:rPr>
                <w:szCs w:val="24"/>
              </w:rPr>
              <w:t>Systemic application of management policies, procedures, and practices to the tasks of analyzing, evaluating, controlling, and monitoring risk [2]</w:t>
            </w:r>
          </w:p>
        </w:tc>
      </w:tr>
      <w:tr w:rsidR="00E13158" w:rsidRPr="00E50878" w14:paraId="1AF2B5E0" w14:textId="77777777" w:rsidTr="00427462">
        <w:trPr>
          <w:cantSplit/>
        </w:trPr>
        <w:tc>
          <w:tcPr>
            <w:tcW w:w="2245" w:type="dxa"/>
            <w:shd w:val="clear" w:color="auto" w:fill="auto"/>
          </w:tcPr>
          <w:p w14:paraId="642A8C4E" w14:textId="77777777" w:rsidR="00E13158" w:rsidRPr="00E13158" w:rsidRDefault="00E13158" w:rsidP="00E97146">
            <w:pPr>
              <w:pStyle w:val="ListParagraph"/>
              <w:spacing w:before="40" w:after="40"/>
              <w:ind w:left="0"/>
              <w:contextualSpacing w:val="0"/>
            </w:pPr>
            <w:r w:rsidRPr="00E13158">
              <w:t>Risk Management File</w:t>
            </w:r>
          </w:p>
        </w:tc>
        <w:tc>
          <w:tcPr>
            <w:tcW w:w="6755" w:type="dxa"/>
            <w:shd w:val="clear" w:color="auto" w:fill="auto"/>
          </w:tcPr>
          <w:p w14:paraId="4F556AE5" w14:textId="77777777" w:rsidR="00E13158" w:rsidRPr="00F0276A" w:rsidRDefault="00E13158" w:rsidP="00E97146">
            <w:pPr>
              <w:pStyle w:val="ListParagraph"/>
              <w:spacing w:before="40" w:after="40"/>
              <w:ind w:left="0"/>
              <w:contextualSpacing w:val="0"/>
              <w:rPr>
                <w:szCs w:val="24"/>
              </w:rPr>
            </w:pPr>
            <w:r w:rsidRPr="00F0276A">
              <w:rPr>
                <w:szCs w:val="24"/>
              </w:rPr>
              <w:t>Set of records and other documents that are produced by risk management [2]</w:t>
            </w:r>
          </w:p>
        </w:tc>
      </w:tr>
      <w:tr w:rsidR="00E13158" w:rsidRPr="00E50878" w14:paraId="76DDD4C1" w14:textId="77777777" w:rsidTr="00427462">
        <w:trPr>
          <w:cantSplit/>
        </w:trPr>
        <w:tc>
          <w:tcPr>
            <w:tcW w:w="2245" w:type="dxa"/>
            <w:shd w:val="clear" w:color="auto" w:fill="auto"/>
          </w:tcPr>
          <w:p w14:paraId="6C380E51" w14:textId="77777777" w:rsidR="00E13158" w:rsidRPr="00E13158" w:rsidRDefault="00E13158" w:rsidP="00E97146">
            <w:pPr>
              <w:pStyle w:val="ListParagraph"/>
              <w:spacing w:before="40" w:after="40"/>
              <w:ind w:left="0"/>
              <w:contextualSpacing w:val="0"/>
            </w:pPr>
            <w:r w:rsidRPr="00E13158">
              <w:t>Safety</w:t>
            </w:r>
          </w:p>
        </w:tc>
        <w:tc>
          <w:tcPr>
            <w:tcW w:w="6755" w:type="dxa"/>
            <w:shd w:val="clear" w:color="auto" w:fill="auto"/>
          </w:tcPr>
          <w:p w14:paraId="3D8A1F41" w14:textId="77777777" w:rsidR="00E13158" w:rsidRPr="00F0276A" w:rsidRDefault="00E13158" w:rsidP="00E97146">
            <w:pPr>
              <w:pStyle w:val="ListParagraph"/>
              <w:spacing w:before="40" w:after="40"/>
              <w:ind w:left="0"/>
              <w:contextualSpacing w:val="0"/>
              <w:rPr>
                <w:szCs w:val="24"/>
              </w:rPr>
            </w:pPr>
            <w:r w:rsidRPr="00F0276A">
              <w:rPr>
                <w:szCs w:val="24"/>
              </w:rPr>
              <w:t>Freedom from unacceptable risk [2]</w:t>
            </w:r>
          </w:p>
        </w:tc>
      </w:tr>
      <w:tr w:rsidR="00E13158" w:rsidRPr="00E50878" w14:paraId="7E271032" w14:textId="77777777" w:rsidTr="00427462">
        <w:trPr>
          <w:cantSplit/>
        </w:trPr>
        <w:tc>
          <w:tcPr>
            <w:tcW w:w="2245" w:type="dxa"/>
            <w:shd w:val="clear" w:color="auto" w:fill="auto"/>
          </w:tcPr>
          <w:p w14:paraId="3737EFA4" w14:textId="77777777" w:rsidR="00E13158" w:rsidRPr="00E13158" w:rsidRDefault="00E13158" w:rsidP="00E97146">
            <w:pPr>
              <w:pStyle w:val="ListParagraph"/>
              <w:spacing w:before="40" w:after="40"/>
              <w:ind w:left="0"/>
              <w:contextualSpacing w:val="0"/>
            </w:pPr>
            <w:r w:rsidRPr="00E13158">
              <w:t>Severity</w:t>
            </w:r>
          </w:p>
        </w:tc>
        <w:tc>
          <w:tcPr>
            <w:tcW w:w="6755" w:type="dxa"/>
            <w:shd w:val="clear" w:color="auto" w:fill="auto"/>
          </w:tcPr>
          <w:p w14:paraId="77F14669" w14:textId="77777777" w:rsidR="00E13158" w:rsidRPr="00F0276A" w:rsidRDefault="00E13158" w:rsidP="00E97146">
            <w:pPr>
              <w:pStyle w:val="ListParagraph"/>
              <w:spacing w:before="40" w:after="40"/>
              <w:ind w:left="0"/>
              <w:contextualSpacing w:val="0"/>
              <w:rPr>
                <w:szCs w:val="24"/>
              </w:rPr>
            </w:pPr>
            <w:r w:rsidRPr="00F0276A">
              <w:rPr>
                <w:szCs w:val="24"/>
              </w:rPr>
              <w:t>Measure of the possible consequences of a hazard [2]</w:t>
            </w:r>
          </w:p>
        </w:tc>
      </w:tr>
      <w:tr w:rsidR="00E13158" w:rsidRPr="00E50878" w14:paraId="56E7F439" w14:textId="77777777" w:rsidTr="00427462">
        <w:trPr>
          <w:cantSplit/>
        </w:trPr>
        <w:tc>
          <w:tcPr>
            <w:tcW w:w="2245" w:type="dxa"/>
            <w:shd w:val="clear" w:color="auto" w:fill="auto"/>
          </w:tcPr>
          <w:p w14:paraId="3BA5374A" w14:textId="77777777" w:rsidR="00E13158" w:rsidRPr="00E13158" w:rsidRDefault="00E13158" w:rsidP="00E97146">
            <w:pPr>
              <w:pStyle w:val="ListParagraph"/>
              <w:spacing w:before="40" w:after="40"/>
              <w:ind w:left="0"/>
              <w:contextualSpacing w:val="0"/>
            </w:pPr>
            <w:r w:rsidRPr="00E13158">
              <w:t>State of the Art</w:t>
            </w:r>
          </w:p>
        </w:tc>
        <w:tc>
          <w:tcPr>
            <w:tcW w:w="6755" w:type="dxa"/>
            <w:shd w:val="clear" w:color="auto" w:fill="auto"/>
          </w:tcPr>
          <w:p w14:paraId="4C46E5BA" w14:textId="77777777" w:rsidR="00E13158" w:rsidRPr="00F0276A" w:rsidRDefault="00E13158" w:rsidP="00E97146">
            <w:pPr>
              <w:pStyle w:val="ListParagraph"/>
              <w:spacing w:before="40" w:after="40"/>
              <w:ind w:left="0"/>
              <w:contextualSpacing w:val="0"/>
              <w:rPr>
                <w:szCs w:val="24"/>
              </w:rPr>
            </w:pPr>
            <w:r w:rsidRPr="00F0276A">
              <w:rPr>
                <w:szCs w:val="24"/>
              </w:rPr>
              <w:t>Developed stage of technical capacity at a given time as regards products, processes and services, based on the relevant consolidated findings of science, technology and experience.</w:t>
            </w:r>
          </w:p>
        </w:tc>
      </w:tr>
      <w:tr w:rsidR="00E13158" w:rsidRPr="00E50878" w14:paraId="086EE238" w14:textId="77777777" w:rsidTr="00427462">
        <w:trPr>
          <w:cantSplit/>
        </w:trPr>
        <w:tc>
          <w:tcPr>
            <w:tcW w:w="2245" w:type="dxa"/>
            <w:shd w:val="clear" w:color="auto" w:fill="auto"/>
          </w:tcPr>
          <w:p w14:paraId="1B911EE1" w14:textId="77777777" w:rsidR="00E13158" w:rsidRPr="00E13158" w:rsidRDefault="00E13158" w:rsidP="00E97146">
            <w:pPr>
              <w:pStyle w:val="ListParagraph"/>
              <w:spacing w:before="40" w:after="40"/>
              <w:ind w:left="0"/>
              <w:contextualSpacing w:val="0"/>
            </w:pPr>
            <w:r w:rsidRPr="00E13158">
              <w:t>Top Management</w:t>
            </w:r>
          </w:p>
        </w:tc>
        <w:tc>
          <w:tcPr>
            <w:tcW w:w="6755" w:type="dxa"/>
            <w:shd w:val="clear" w:color="auto" w:fill="auto"/>
          </w:tcPr>
          <w:p w14:paraId="295A4DFE" w14:textId="3A03D820" w:rsidR="00E13158" w:rsidRPr="00F0276A" w:rsidDel="00737C2B" w:rsidRDefault="003175E0" w:rsidP="00E97146">
            <w:pPr>
              <w:pStyle w:val="ListParagraph"/>
              <w:spacing w:before="40" w:after="40"/>
              <w:ind w:left="0"/>
              <w:contextualSpacing w:val="0"/>
              <w:rPr>
                <w:szCs w:val="24"/>
              </w:rPr>
            </w:pPr>
            <w:r w:rsidRPr="00F0276A">
              <w:rPr>
                <w:szCs w:val="24"/>
              </w:rPr>
              <w:t>A person or group of people who directs and controls an organization at the highest level</w:t>
            </w:r>
            <w:r w:rsidR="00057FFE" w:rsidRPr="00F0276A">
              <w:rPr>
                <w:szCs w:val="24"/>
              </w:rPr>
              <w:t>, having</w:t>
            </w:r>
            <w:r w:rsidRPr="00F0276A">
              <w:rPr>
                <w:szCs w:val="24"/>
              </w:rPr>
              <w:t xml:space="preserve"> the power to delegate authority and provide resources within the organization</w:t>
            </w:r>
            <w:r w:rsidRPr="00F0276A">
              <w:rPr>
                <w:rStyle w:val="hgkelc"/>
                <w:szCs w:val="24"/>
                <w:lang w:val="en"/>
              </w:rPr>
              <w:t>.</w:t>
            </w:r>
          </w:p>
        </w:tc>
      </w:tr>
      <w:tr w:rsidR="00E13158" w:rsidRPr="00E50878" w14:paraId="071990BD" w14:textId="77777777" w:rsidTr="00427462">
        <w:trPr>
          <w:cantSplit/>
        </w:trPr>
        <w:tc>
          <w:tcPr>
            <w:tcW w:w="2245" w:type="dxa"/>
            <w:shd w:val="clear" w:color="auto" w:fill="auto"/>
          </w:tcPr>
          <w:p w14:paraId="20E922C3" w14:textId="77777777" w:rsidR="00E13158" w:rsidRPr="00E13158" w:rsidRDefault="00E13158" w:rsidP="00E97146">
            <w:pPr>
              <w:pStyle w:val="ListParagraph"/>
              <w:spacing w:before="40" w:after="40"/>
              <w:ind w:left="0"/>
              <w:contextualSpacing w:val="0"/>
            </w:pPr>
            <w:r w:rsidRPr="00E13158">
              <w:t>User Error</w:t>
            </w:r>
          </w:p>
        </w:tc>
        <w:tc>
          <w:tcPr>
            <w:tcW w:w="6755" w:type="dxa"/>
            <w:shd w:val="clear" w:color="auto" w:fill="auto"/>
          </w:tcPr>
          <w:p w14:paraId="2AE750F5" w14:textId="72DFE7E8" w:rsidR="00E13158" w:rsidRPr="00F0276A" w:rsidRDefault="00E13158" w:rsidP="00E97146">
            <w:pPr>
              <w:pStyle w:val="ListParagraph"/>
              <w:spacing w:before="40" w:after="40"/>
              <w:ind w:left="0"/>
              <w:contextualSpacing w:val="0"/>
              <w:rPr>
                <w:szCs w:val="24"/>
              </w:rPr>
            </w:pPr>
            <w:r w:rsidRPr="00F0276A">
              <w:rPr>
                <w:szCs w:val="24"/>
              </w:rPr>
              <w:t xml:space="preserve">User action or lack of user action while using the </w:t>
            </w:r>
            <w:r w:rsidR="004375E6">
              <w:rPr>
                <w:szCs w:val="24"/>
              </w:rPr>
              <w:t>combination product</w:t>
            </w:r>
            <w:r w:rsidRPr="00F0276A">
              <w:rPr>
                <w:szCs w:val="24"/>
              </w:rPr>
              <w:t xml:space="preserve"> that leads to a different result than that intended by the manufacturer or expected by the user. [2]</w:t>
            </w:r>
          </w:p>
        </w:tc>
      </w:tr>
      <w:tr w:rsidR="00E13158" w:rsidRPr="00E50878" w14:paraId="6C46C45F" w14:textId="77777777" w:rsidTr="00427462">
        <w:trPr>
          <w:cantSplit/>
        </w:trPr>
        <w:tc>
          <w:tcPr>
            <w:tcW w:w="2245" w:type="dxa"/>
            <w:shd w:val="clear" w:color="auto" w:fill="auto"/>
          </w:tcPr>
          <w:p w14:paraId="7AD24BF1" w14:textId="77777777" w:rsidR="00E13158" w:rsidRPr="00E13158" w:rsidRDefault="00E13158" w:rsidP="00E97146">
            <w:pPr>
              <w:pStyle w:val="ListParagraph"/>
              <w:spacing w:before="40" w:after="40"/>
              <w:ind w:left="0"/>
              <w:contextualSpacing w:val="0"/>
            </w:pPr>
            <w:r w:rsidRPr="00E13158">
              <w:t>Verification</w:t>
            </w:r>
          </w:p>
        </w:tc>
        <w:tc>
          <w:tcPr>
            <w:tcW w:w="6755" w:type="dxa"/>
            <w:shd w:val="clear" w:color="auto" w:fill="auto"/>
          </w:tcPr>
          <w:p w14:paraId="70B85FF9" w14:textId="77777777" w:rsidR="00E13158" w:rsidRPr="00F0276A" w:rsidRDefault="00E13158" w:rsidP="00E97146">
            <w:pPr>
              <w:pStyle w:val="ListParagraph"/>
              <w:spacing w:before="40" w:after="40"/>
              <w:ind w:left="0"/>
              <w:contextualSpacing w:val="0"/>
              <w:rPr>
                <w:szCs w:val="24"/>
              </w:rPr>
            </w:pPr>
            <w:r w:rsidRPr="00F0276A">
              <w:rPr>
                <w:szCs w:val="24"/>
              </w:rPr>
              <w:t>Confirmation, through the provision of objective evidence, that specified requirements have been fulfilled. [2]</w:t>
            </w:r>
          </w:p>
        </w:tc>
      </w:tr>
      <w:tr w:rsidR="00E13158" w:rsidRPr="00E50878" w14:paraId="76AFC65F" w14:textId="77777777" w:rsidTr="00427462">
        <w:trPr>
          <w:cantSplit/>
        </w:trPr>
        <w:tc>
          <w:tcPr>
            <w:tcW w:w="2245" w:type="dxa"/>
            <w:shd w:val="clear" w:color="auto" w:fill="auto"/>
          </w:tcPr>
          <w:p w14:paraId="71E86685" w14:textId="77777777" w:rsidR="00E13158" w:rsidRPr="00E13158" w:rsidRDefault="00E13158" w:rsidP="00E97146">
            <w:pPr>
              <w:pStyle w:val="ListParagraph"/>
              <w:spacing w:before="40" w:after="40"/>
              <w:ind w:left="0"/>
              <w:contextualSpacing w:val="0"/>
            </w:pPr>
            <w:r w:rsidRPr="00E13158">
              <w:t>Validation</w:t>
            </w:r>
          </w:p>
        </w:tc>
        <w:tc>
          <w:tcPr>
            <w:tcW w:w="6755" w:type="dxa"/>
            <w:shd w:val="clear" w:color="auto" w:fill="auto"/>
          </w:tcPr>
          <w:p w14:paraId="7BB1FFD0" w14:textId="77777777" w:rsidR="00E13158" w:rsidRPr="00F0276A" w:rsidRDefault="00E13158" w:rsidP="00E97146">
            <w:pPr>
              <w:pStyle w:val="ListParagraph"/>
              <w:spacing w:before="40" w:after="40"/>
              <w:ind w:left="0"/>
              <w:contextualSpacing w:val="0"/>
              <w:rPr>
                <w:szCs w:val="24"/>
              </w:rPr>
            </w:pPr>
            <w:r w:rsidRPr="00F0276A">
              <w:rPr>
                <w:szCs w:val="24"/>
              </w:rPr>
              <w:t>Confirmation, through the provision of objective evidence, that the requirements for a specific intended use or application have been fulfilled.</w:t>
            </w:r>
          </w:p>
        </w:tc>
      </w:tr>
    </w:tbl>
    <w:p w14:paraId="47DA84F1" w14:textId="77777777" w:rsidR="00B408E0" w:rsidRPr="00B408E0" w:rsidRDefault="00B408E0" w:rsidP="00D9713D"/>
    <w:p w14:paraId="2F6252E6" w14:textId="5BE6B1E9" w:rsidR="00F72CEC" w:rsidRPr="00CB2C4C" w:rsidRDefault="00F72CEC" w:rsidP="00E97146">
      <w:pPr>
        <w:pStyle w:val="Heading1"/>
      </w:pPr>
      <w:r w:rsidRPr="00F72CEC">
        <w:lastRenderedPageBreak/>
        <w:t>Safety Precautions</w:t>
      </w:r>
      <w:r w:rsidR="00FE1839">
        <w:t xml:space="preserve"> </w:t>
      </w:r>
    </w:p>
    <w:p w14:paraId="6A13013E" w14:textId="77777777" w:rsidR="00F72CEC" w:rsidRPr="00F72CEC" w:rsidRDefault="00F72CEC" w:rsidP="00E97146">
      <w:pPr>
        <w:spacing w:before="120" w:after="120"/>
        <w:ind w:left="720"/>
        <w:rPr>
          <w:szCs w:val="24"/>
        </w:rPr>
      </w:pPr>
      <w:r w:rsidRPr="00F72CEC">
        <w:rPr>
          <w:szCs w:val="24"/>
        </w:rPr>
        <w:t>N/A</w:t>
      </w:r>
    </w:p>
    <w:p w14:paraId="7623907F" w14:textId="5077DBB5" w:rsidR="00F72CEC" w:rsidRPr="00CB2C4C" w:rsidRDefault="00F72CEC" w:rsidP="00E97146">
      <w:pPr>
        <w:pStyle w:val="Heading1"/>
      </w:pPr>
      <w:r w:rsidRPr="00F72CEC">
        <w:t>Materials, Supplies and Equipment</w:t>
      </w:r>
      <w:r w:rsidR="00FE1839">
        <w:t xml:space="preserve"> </w:t>
      </w:r>
    </w:p>
    <w:p w14:paraId="4D6B4455" w14:textId="77777777" w:rsidR="00F72CEC" w:rsidRPr="00F72CEC" w:rsidRDefault="00F72CEC" w:rsidP="00E97146">
      <w:pPr>
        <w:spacing w:before="120" w:after="120"/>
        <w:ind w:left="720"/>
        <w:rPr>
          <w:szCs w:val="24"/>
        </w:rPr>
      </w:pPr>
      <w:r w:rsidRPr="00F72CEC">
        <w:rPr>
          <w:szCs w:val="24"/>
        </w:rPr>
        <w:t>N/A</w:t>
      </w:r>
    </w:p>
    <w:p w14:paraId="2D85EC62" w14:textId="5DFBF00D" w:rsidR="00057FFE" w:rsidRPr="00CB2C4C" w:rsidRDefault="00F72CEC" w:rsidP="00E97146">
      <w:pPr>
        <w:pStyle w:val="Heading1"/>
      </w:pPr>
      <w:r w:rsidRPr="00CB2C4C">
        <w:t>Procedu</w:t>
      </w:r>
      <w:r w:rsidR="00057FFE" w:rsidRPr="00CB2C4C">
        <w:t>re</w:t>
      </w:r>
    </w:p>
    <w:p w14:paraId="5D7691C8" w14:textId="5208A6D5" w:rsidR="00057FFE" w:rsidRPr="00457C35" w:rsidRDefault="00057FFE" w:rsidP="00E97146">
      <w:pPr>
        <w:pStyle w:val="Heading2"/>
      </w:pPr>
      <w:r w:rsidRPr="00457C35">
        <w:t>Background</w:t>
      </w:r>
    </w:p>
    <w:p w14:paraId="30F529FF" w14:textId="6CF07345" w:rsidR="00CB2C4C" w:rsidRDefault="00CB2C4C" w:rsidP="00E97146">
      <w:pPr>
        <w:pStyle w:val="Heading3"/>
      </w:pPr>
      <w:r w:rsidRPr="00F91BF0">
        <w:t>Risk management is a process to identify, assess and control risks that affect the quality or safety of a combination product.  The risk management process is intended to identify and manage quality risks or hazards that can potentially lead to patient or user harm.  Outputs from this process may be inputs to other quality processes</w:t>
      </w:r>
      <w:r w:rsidR="00F91BF0">
        <w:t>.</w:t>
      </w:r>
    </w:p>
    <w:p w14:paraId="3B1EDA00" w14:textId="6950586E" w:rsidR="00057FFE" w:rsidRDefault="00057FFE" w:rsidP="00E97146">
      <w:pPr>
        <w:pStyle w:val="Heading3"/>
      </w:pPr>
      <w:r w:rsidRPr="00F91BF0">
        <w:t xml:space="preserve">Risk management is integrated within the Design Control </w:t>
      </w:r>
      <w:r w:rsidR="001B0ACB" w:rsidRPr="001B0ACB">
        <w:t xml:space="preserve">Procedure </w:t>
      </w:r>
      <w:r w:rsidRPr="001B0ACB">
        <w:t>[</w:t>
      </w:r>
      <w:r w:rsidR="00A54570">
        <w:t>3</w:t>
      </w:r>
      <w:r w:rsidRPr="001B0ACB">
        <w:t>]</w:t>
      </w:r>
      <w:r w:rsidRPr="00F91BF0">
        <w:t xml:space="preserve"> as part of product realization.  The Risk Management File and related activities shall be reviewed when design changes are implemented to assure any new risks or changes to existing risks are identified and evaluated.</w:t>
      </w:r>
    </w:p>
    <w:p w14:paraId="299E0699" w14:textId="3E793A7D" w:rsidR="00057FFE" w:rsidRDefault="00057FFE" w:rsidP="00E97146">
      <w:pPr>
        <w:pStyle w:val="Heading3"/>
      </w:pPr>
      <w:r w:rsidRPr="00F91BF0">
        <w:t>Elements of this procedure may be used for combination products in early clinical development to ensure risks to user/patient safety have been evaluated.</w:t>
      </w:r>
    </w:p>
    <w:p w14:paraId="2E6FD1D5" w14:textId="77777777" w:rsidR="00057FFE" w:rsidRPr="00F91BF0" w:rsidRDefault="00057FFE" w:rsidP="00E97146">
      <w:pPr>
        <w:pStyle w:val="Heading3"/>
      </w:pPr>
      <w:r w:rsidRPr="00F91BF0">
        <w:t>The risk management process includes the following elements throughout the product life cycle.</w:t>
      </w:r>
    </w:p>
    <w:p w14:paraId="12D19F57" w14:textId="14B93D7A" w:rsidR="00057FFE" w:rsidRPr="00F91BF0" w:rsidRDefault="00057FFE" w:rsidP="00CB7872">
      <w:pPr>
        <w:pStyle w:val="ListParagraph"/>
        <w:widowControl w:val="0"/>
        <w:numPr>
          <w:ilvl w:val="2"/>
          <w:numId w:val="7"/>
        </w:numPr>
        <w:spacing w:before="60" w:after="60"/>
        <w:ind w:left="2520" w:right="-270" w:hanging="540"/>
        <w:contextualSpacing w:val="0"/>
      </w:pPr>
      <w:r w:rsidRPr="00F91BF0">
        <w:t>Identifying hazards and hazardous situations associated with the combination product</w:t>
      </w:r>
    </w:p>
    <w:p w14:paraId="0EDA809C" w14:textId="77777777" w:rsidR="00057FFE" w:rsidRPr="00F91BF0" w:rsidRDefault="00057FFE" w:rsidP="00CB7872">
      <w:pPr>
        <w:pStyle w:val="ListParagraph"/>
        <w:widowControl w:val="0"/>
        <w:numPr>
          <w:ilvl w:val="2"/>
          <w:numId w:val="7"/>
        </w:numPr>
        <w:spacing w:before="60" w:after="60"/>
        <w:ind w:left="2520" w:right="-270" w:hanging="540"/>
        <w:contextualSpacing w:val="0"/>
      </w:pPr>
      <w:r w:rsidRPr="00F91BF0">
        <w:t>Estimating and evaluating the associated risks</w:t>
      </w:r>
    </w:p>
    <w:p w14:paraId="6F849665" w14:textId="77777777" w:rsidR="00057FFE" w:rsidRPr="00F91BF0" w:rsidRDefault="00057FFE" w:rsidP="00CB7872">
      <w:pPr>
        <w:pStyle w:val="ListParagraph"/>
        <w:widowControl w:val="0"/>
        <w:numPr>
          <w:ilvl w:val="2"/>
          <w:numId w:val="7"/>
        </w:numPr>
        <w:spacing w:before="60" w:after="60"/>
        <w:ind w:left="2520" w:right="-270" w:hanging="540"/>
        <w:contextualSpacing w:val="0"/>
      </w:pPr>
      <w:r w:rsidRPr="00F91BF0">
        <w:t>Controlling risk and monitoring the effectiveness of the risk control measures</w:t>
      </w:r>
    </w:p>
    <w:p w14:paraId="4C8A8399" w14:textId="77777777" w:rsidR="00057FFE" w:rsidRPr="00F91BF0" w:rsidRDefault="00057FFE" w:rsidP="00CB7872">
      <w:pPr>
        <w:pStyle w:val="ListParagraph"/>
        <w:widowControl w:val="0"/>
        <w:numPr>
          <w:ilvl w:val="2"/>
          <w:numId w:val="7"/>
        </w:numPr>
        <w:spacing w:before="60" w:after="60"/>
        <w:ind w:left="2520" w:right="-270" w:hanging="540"/>
        <w:contextualSpacing w:val="0"/>
      </w:pPr>
      <w:r w:rsidRPr="00F91BF0">
        <w:t>Monitoring the effectiveness of the risk control measures</w:t>
      </w:r>
    </w:p>
    <w:p w14:paraId="78E7556D" w14:textId="77777777" w:rsidR="00057FFE" w:rsidRPr="00F91BF0" w:rsidRDefault="00057FFE" w:rsidP="00CB7872">
      <w:pPr>
        <w:pStyle w:val="ListParagraph"/>
        <w:widowControl w:val="0"/>
        <w:numPr>
          <w:ilvl w:val="2"/>
          <w:numId w:val="7"/>
        </w:numPr>
        <w:spacing w:before="60" w:after="60"/>
        <w:ind w:left="2520" w:right="-270" w:hanging="540"/>
        <w:contextualSpacing w:val="0"/>
      </w:pPr>
      <w:r w:rsidRPr="00F91BF0">
        <w:t>Risk reviews driven by new information</w:t>
      </w:r>
    </w:p>
    <w:p w14:paraId="5DC5366D" w14:textId="77777777" w:rsidR="00057FFE" w:rsidRPr="00F91BF0" w:rsidRDefault="00057FFE" w:rsidP="00CB7872">
      <w:pPr>
        <w:pStyle w:val="ListParagraph"/>
        <w:widowControl w:val="0"/>
        <w:numPr>
          <w:ilvl w:val="2"/>
          <w:numId w:val="7"/>
        </w:numPr>
        <w:spacing w:before="60" w:after="60"/>
        <w:ind w:left="2520" w:right="-270" w:hanging="540"/>
        <w:contextualSpacing w:val="0"/>
      </w:pPr>
      <w:r w:rsidRPr="00F91BF0">
        <w:t>Periodic review of identified risks</w:t>
      </w:r>
    </w:p>
    <w:p w14:paraId="71C5C8F0" w14:textId="466433BC" w:rsidR="00057FFE" w:rsidRPr="00F91BF0" w:rsidRDefault="00057FFE" w:rsidP="00E97146">
      <w:pPr>
        <w:pStyle w:val="Heading3"/>
      </w:pPr>
      <w:r w:rsidRPr="00F91BF0">
        <w:fldChar w:fldCharType="begin"/>
      </w:r>
      <w:r w:rsidRPr="00F91BF0">
        <w:instrText xml:space="preserve"> REF _Ref40886545 \h  \* MERGEFORMAT </w:instrText>
      </w:r>
      <w:r w:rsidRPr="00F91BF0">
        <w:fldChar w:fldCharType="separate"/>
      </w:r>
      <w:r w:rsidRPr="00F91BF0">
        <w:t>Figure 1</w:t>
      </w:r>
      <w:r w:rsidRPr="00F91BF0">
        <w:fldChar w:fldCharType="end"/>
      </w:r>
      <w:r w:rsidRPr="00F91BF0">
        <w:t xml:space="preserve"> illustrates the systemic representation of the risk management process.  Depending on the specific product lifecycle phase, individual elements of risk management can have varying emphasis</w:t>
      </w:r>
      <w:r w:rsidR="00E8294C">
        <w:t>, but always governed by a Risk Management Plan (RMP)</w:t>
      </w:r>
      <w:r w:rsidR="001B0ACB">
        <w:t>.</w:t>
      </w:r>
      <w:r w:rsidRPr="00F91BF0">
        <w:t xml:space="preserve">  In addition, risk management activities can be performed iteratively or in multiple steps as appropriate to the combination product.  </w:t>
      </w:r>
    </w:p>
    <w:p w14:paraId="4BBA9B1E" w14:textId="4AFD3CC7" w:rsidR="00057FFE" w:rsidRPr="00F91BF0" w:rsidRDefault="00057FFE" w:rsidP="00E97146">
      <w:pPr>
        <w:pStyle w:val="Heading3"/>
      </w:pPr>
      <w:r w:rsidRPr="00F91BF0">
        <w:lastRenderedPageBreak/>
        <w:t>As a check on the effectiveness of the risk management processes defined, management shall regularly review the outputs of processes, products</w:t>
      </w:r>
      <w:r w:rsidR="005B147C">
        <w:t xml:space="preserve">, </w:t>
      </w:r>
      <w:r w:rsidRPr="00F91BF0">
        <w:t xml:space="preserve">services and the quality system, and make improvements as needed, in accordance with </w:t>
      </w:r>
      <w:r w:rsidR="00D9713D" w:rsidRPr="00F91BF0">
        <w:t xml:space="preserve">the </w:t>
      </w:r>
      <w:r w:rsidR="00D9713D">
        <w:t>Management</w:t>
      </w:r>
      <w:r w:rsidR="00802D28">
        <w:t xml:space="preserve"> Review Process specified in QA-</w:t>
      </w:r>
      <w:r w:rsidR="007A4D6F">
        <w:t>026</w:t>
      </w:r>
      <w:r w:rsidR="00802D28">
        <w:t xml:space="preserve">, </w:t>
      </w:r>
      <w:r w:rsidR="00802D28" w:rsidRPr="00802D28">
        <w:rPr>
          <w:i/>
          <w:iCs/>
        </w:rPr>
        <w:t>Management Responsibility.</w:t>
      </w:r>
      <w:r w:rsidR="00802D28">
        <w:t xml:space="preserve"> [1</w:t>
      </w:r>
      <w:r w:rsidR="00A54570">
        <w:t>1</w:t>
      </w:r>
      <w:r w:rsidR="00802D28">
        <w:t>]</w:t>
      </w:r>
    </w:p>
    <w:p w14:paraId="50DDB885" w14:textId="1DF61908" w:rsidR="00057FFE" w:rsidRPr="00F91BF0" w:rsidRDefault="00057FFE" w:rsidP="00E97146">
      <w:pPr>
        <w:pStyle w:val="Heading3"/>
      </w:pPr>
      <w:commentRangeStart w:id="17"/>
      <w:commentRangeStart w:id="18"/>
      <w:r w:rsidRPr="00F91BF0">
        <w:t xml:space="preserve">Documented records, including evidence of decisions and actions taken, shall be maintained to ensure and demonstrate the effective planning, operation and control of </w:t>
      </w:r>
      <w:r w:rsidR="00A47452">
        <w:t>this</w:t>
      </w:r>
      <w:r w:rsidR="00A47452" w:rsidRPr="00F91BF0">
        <w:t xml:space="preserve"> </w:t>
      </w:r>
      <w:r w:rsidRPr="00F91BF0">
        <w:t xml:space="preserve">process. </w:t>
      </w:r>
      <w:commentRangeEnd w:id="17"/>
      <w:r w:rsidR="00F0276A">
        <w:rPr>
          <w:rStyle w:val="CommentReference"/>
          <w:rFonts w:ascii="Arial" w:hAnsi="Arial"/>
          <w:lang w:val="en-GB"/>
        </w:rPr>
        <w:commentReference w:id="17"/>
      </w:r>
      <w:commentRangeEnd w:id="18"/>
      <w:r w:rsidR="00A47452">
        <w:rPr>
          <w:rStyle w:val="CommentReference"/>
          <w:rFonts w:ascii="Arial" w:hAnsi="Arial"/>
          <w:lang w:val="en-GB"/>
        </w:rPr>
        <w:commentReference w:id="18"/>
      </w:r>
    </w:p>
    <w:p w14:paraId="64FCB25C" w14:textId="61B8554A" w:rsidR="00057FFE" w:rsidRPr="00F91BF0" w:rsidRDefault="00057FFE" w:rsidP="00E97146">
      <w:pPr>
        <w:pStyle w:val="Heading3"/>
      </w:pPr>
      <w:commentRangeStart w:id="19"/>
      <w:commentRangeStart w:id="20"/>
      <w:r w:rsidRPr="00F91BF0">
        <w:t>Persons performing risk management tasks shall have the knowledge and experience appropriate to the tasks assigned to them.  These shall include, where appropriate, knowledge and experience of the particular combination product (or similar products) and its use, the technologies involved, or the risk management techniques.  Appropriate competence and training</w:t>
      </w:r>
      <w:r w:rsidR="00396A77">
        <w:t xml:space="preserve"> program</w:t>
      </w:r>
      <w:r w:rsidRPr="00F91BF0">
        <w:t xml:space="preserve"> </w:t>
      </w:r>
      <w:r w:rsidR="00802D28">
        <w:t xml:space="preserve">requirements </w:t>
      </w:r>
      <w:r w:rsidR="0037061C">
        <w:t xml:space="preserve">are </w:t>
      </w:r>
      <w:r w:rsidR="00396A77">
        <w:t xml:space="preserve">described in </w:t>
      </w:r>
      <w:r w:rsidR="0037061C">
        <w:t>QA-019</w:t>
      </w:r>
      <w:r w:rsidR="00396A77">
        <w:t xml:space="preserve">, Training </w:t>
      </w:r>
      <w:r w:rsidR="001B0ACB">
        <w:t>Program [</w:t>
      </w:r>
      <w:r w:rsidR="00A54570">
        <w:t>8</w:t>
      </w:r>
      <w:r w:rsidR="007C3E90">
        <w:t>]</w:t>
      </w:r>
      <w:r w:rsidRPr="00F91BF0">
        <w:t>.</w:t>
      </w:r>
      <w:commentRangeEnd w:id="19"/>
      <w:r w:rsidR="00F0276A">
        <w:rPr>
          <w:rStyle w:val="CommentReference"/>
          <w:rFonts w:ascii="Arial" w:hAnsi="Arial"/>
          <w:lang w:val="en-GB"/>
        </w:rPr>
        <w:commentReference w:id="19"/>
      </w:r>
      <w:commentRangeEnd w:id="20"/>
      <w:r w:rsidR="0037061C">
        <w:rPr>
          <w:rStyle w:val="CommentReference"/>
          <w:rFonts w:ascii="Arial" w:hAnsi="Arial"/>
          <w:lang w:val="en-GB"/>
        </w:rPr>
        <w:commentReference w:id="20"/>
      </w:r>
    </w:p>
    <w:p w14:paraId="4D5370C7" w14:textId="77777777" w:rsidR="00057FFE" w:rsidRPr="00F91BF0" w:rsidRDefault="00057FFE" w:rsidP="00E97146">
      <w:pPr>
        <w:pStyle w:val="Heading3"/>
      </w:pPr>
      <w:r w:rsidRPr="00F91BF0">
        <w:t>Risk management tasks may be performed by representatives of several functions, each contributing their specialist knowledge.</w:t>
      </w:r>
    </w:p>
    <w:p w14:paraId="151A57B7" w14:textId="77777777" w:rsidR="00057FFE" w:rsidRPr="00F91BF0" w:rsidRDefault="00057FFE" w:rsidP="00E97146">
      <w:pPr>
        <w:pStyle w:val="Heading3"/>
      </w:pPr>
      <w:r w:rsidRPr="00F91BF0">
        <w:t>Risk management activities shall be communicated during the product development phases as part of the design review process, and as part of the production and post-production process during the commercialization phase.</w:t>
      </w:r>
    </w:p>
    <w:p w14:paraId="2EA3BDA8" w14:textId="2FD57647" w:rsidR="00057FFE" w:rsidRPr="00F91BF0" w:rsidRDefault="000A7DC3" w:rsidP="00E97146">
      <w:pPr>
        <w:pStyle w:val="Heading3"/>
      </w:pPr>
      <w:commentRangeStart w:id="21"/>
      <w:commentRangeStart w:id="22"/>
      <w:r>
        <w:t xml:space="preserve">Major </w:t>
      </w:r>
      <w:r w:rsidR="00057FFE" w:rsidRPr="00F91BF0">
        <w:t xml:space="preserve">risks </w:t>
      </w:r>
      <w:commentRangeEnd w:id="21"/>
      <w:r w:rsidR="00AC64CC">
        <w:rPr>
          <w:rStyle w:val="CommentReference"/>
          <w:rFonts w:ascii="Arial" w:hAnsi="Arial"/>
          <w:lang w:val="en-GB"/>
        </w:rPr>
        <w:commentReference w:id="21"/>
      </w:r>
      <w:commentRangeEnd w:id="22"/>
      <w:r>
        <w:rPr>
          <w:rStyle w:val="CommentReference"/>
          <w:rFonts w:ascii="Arial" w:hAnsi="Arial"/>
          <w:lang w:val="en-GB"/>
        </w:rPr>
        <w:commentReference w:id="22"/>
      </w:r>
      <w:r w:rsidR="00057FFE" w:rsidRPr="00F91BF0">
        <w:t>shall be communicated to Senior</w:t>
      </w:r>
      <w:r w:rsidR="0059305D">
        <w:t xml:space="preserve"> Product Development and Quality Assurance</w:t>
      </w:r>
      <w:r w:rsidR="00057FFE" w:rsidRPr="00F91BF0">
        <w:t xml:space="preserve"> Management.</w:t>
      </w:r>
    </w:p>
    <w:p w14:paraId="1D1B1C4E" w14:textId="2E9EEE21" w:rsidR="00057FFE" w:rsidRPr="00F91BF0" w:rsidRDefault="00057FFE" w:rsidP="00E97146">
      <w:pPr>
        <w:pStyle w:val="Heading3"/>
      </w:pPr>
      <w:commentRangeStart w:id="23"/>
      <w:commentRangeStart w:id="24"/>
      <w:commentRangeStart w:id="25"/>
      <w:commentRangeStart w:id="26"/>
      <w:r w:rsidRPr="00F91BF0">
        <w:t xml:space="preserve">A risk profile for </w:t>
      </w:r>
      <w:r w:rsidR="00A07CA0" w:rsidRPr="00F91BF0">
        <w:t>the combination</w:t>
      </w:r>
      <w:r w:rsidRPr="00F91BF0">
        <w:t xml:space="preserve"> product shall be established and reviewed periodically. </w:t>
      </w:r>
      <w:commentRangeEnd w:id="23"/>
      <w:r w:rsidR="0059305D">
        <w:rPr>
          <w:rStyle w:val="CommentReference"/>
          <w:rFonts w:ascii="Arial" w:hAnsi="Arial"/>
          <w:lang w:val="en-GB"/>
        </w:rPr>
        <w:commentReference w:id="23"/>
      </w:r>
      <w:commentRangeEnd w:id="24"/>
      <w:r w:rsidR="00533835">
        <w:rPr>
          <w:rStyle w:val="CommentReference"/>
          <w:rFonts w:ascii="Arial" w:hAnsi="Arial"/>
          <w:lang w:val="en-GB"/>
        </w:rPr>
        <w:commentReference w:id="24"/>
      </w:r>
      <w:commentRangeEnd w:id="25"/>
      <w:r w:rsidR="00533835">
        <w:rPr>
          <w:rStyle w:val="CommentReference"/>
          <w:rFonts w:ascii="Arial" w:hAnsi="Arial"/>
          <w:lang w:val="en-GB"/>
        </w:rPr>
        <w:commentReference w:id="25"/>
      </w:r>
      <w:commentRangeEnd w:id="26"/>
      <w:r w:rsidR="0037061C">
        <w:rPr>
          <w:rStyle w:val="CommentReference"/>
          <w:rFonts w:ascii="Arial" w:hAnsi="Arial"/>
          <w:lang w:val="en-GB"/>
        </w:rPr>
        <w:commentReference w:id="26"/>
      </w:r>
    </w:p>
    <w:p w14:paraId="341991B0" w14:textId="77777777" w:rsidR="00057FFE" w:rsidRPr="00E50878" w:rsidRDefault="00057FFE" w:rsidP="00705422">
      <w:pPr>
        <w:pStyle w:val="SCIThreeLevel"/>
        <w:numPr>
          <w:ilvl w:val="2"/>
          <w:numId w:val="0"/>
        </w:numPr>
        <w:spacing w:line="240" w:lineRule="auto"/>
        <w:ind w:left="1980" w:hanging="900"/>
      </w:pPr>
      <w:r w:rsidRPr="00E50878">
        <w:rPr>
          <w:noProof/>
        </w:rPr>
        <w:lastRenderedPageBreak/>
        <w:drawing>
          <wp:inline distT="0" distB="0" distL="0" distR="0" wp14:anchorId="40610AD8" wp14:editId="48C75F0E">
            <wp:extent cx="5101434" cy="542982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5110903" cy="5439898"/>
                    </a:xfrm>
                    <a:prstGeom prst="rect">
                      <a:avLst/>
                    </a:prstGeom>
                  </pic:spPr>
                </pic:pic>
              </a:graphicData>
            </a:graphic>
          </wp:inline>
        </w:drawing>
      </w:r>
    </w:p>
    <w:p w14:paraId="53F6CD00" w14:textId="0889BB59" w:rsidR="00057FFE" w:rsidRPr="00E50878" w:rsidRDefault="00057FFE" w:rsidP="00E97146">
      <w:pPr>
        <w:pStyle w:val="Caption"/>
        <w:jc w:val="center"/>
        <w:outlineLvl w:val="0"/>
        <w:rPr>
          <w:color w:val="auto"/>
        </w:rPr>
      </w:pPr>
      <w:bookmarkStart w:id="27" w:name="_Ref40886545"/>
      <w:r w:rsidRPr="00E50878">
        <w:rPr>
          <w:rFonts w:ascii="Times New Roman" w:hAnsi="Times New Roman" w:cs="Times New Roman"/>
          <w:b/>
          <w:i w:val="0"/>
          <w:color w:val="auto"/>
          <w:sz w:val="22"/>
          <w:szCs w:val="22"/>
        </w:rPr>
        <w:t xml:space="preserve">Figure </w:t>
      </w:r>
      <w:r w:rsidRPr="00E50878">
        <w:rPr>
          <w:rFonts w:ascii="Times New Roman" w:hAnsi="Times New Roman" w:cs="Times New Roman"/>
          <w:b/>
          <w:i w:val="0"/>
          <w:color w:val="auto"/>
        </w:rPr>
        <w:fldChar w:fldCharType="begin"/>
      </w:r>
      <w:r w:rsidRPr="00E50878">
        <w:rPr>
          <w:rFonts w:ascii="Times New Roman" w:hAnsi="Times New Roman" w:cs="Times New Roman"/>
          <w:b/>
          <w:i w:val="0"/>
          <w:color w:val="auto"/>
          <w:sz w:val="22"/>
          <w:szCs w:val="22"/>
        </w:rPr>
        <w:instrText xml:space="preserve"> SEQ Figure \* ARABIC </w:instrText>
      </w:r>
      <w:r w:rsidRPr="00E50878">
        <w:rPr>
          <w:rFonts w:ascii="Times New Roman" w:hAnsi="Times New Roman" w:cs="Times New Roman"/>
          <w:b/>
          <w:i w:val="0"/>
          <w:color w:val="auto"/>
        </w:rPr>
        <w:fldChar w:fldCharType="separate"/>
      </w:r>
      <w:r w:rsidRPr="00E50878">
        <w:rPr>
          <w:rFonts w:ascii="Times New Roman" w:hAnsi="Times New Roman" w:cs="Times New Roman"/>
          <w:b/>
          <w:i w:val="0"/>
          <w:noProof/>
          <w:color w:val="auto"/>
          <w:sz w:val="22"/>
          <w:szCs w:val="22"/>
        </w:rPr>
        <w:t>1</w:t>
      </w:r>
      <w:r w:rsidRPr="00E50878">
        <w:rPr>
          <w:rFonts w:ascii="Times New Roman" w:hAnsi="Times New Roman" w:cs="Times New Roman"/>
          <w:b/>
          <w:i w:val="0"/>
          <w:color w:val="auto"/>
        </w:rPr>
        <w:fldChar w:fldCharType="end"/>
      </w:r>
      <w:bookmarkEnd w:id="27"/>
      <w:r w:rsidRPr="00E50878">
        <w:rPr>
          <w:rFonts w:ascii="Times New Roman" w:hAnsi="Times New Roman" w:cs="Times New Roman"/>
          <w:b/>
          <w:i w:val="0"/>
          <w:color w:val="auto"/>
          <w:sz w:val="22"/>
          <w:szCs w:val="22"/>
        </w:rPr>
        <w:t xml:space="preserve"> – Schematic Representation of the Risk Management </w:t>
      </w:r>
      <w:commentRangeStart w:id="28"/>
      <w:commentRangeStart w:id="29"/>
      <w:commentRangeStart w:id="30"/>
      <w:r w:rsidRPr="00E50878">
        <w:rPr>
          <w:rFonts w:ascii="Times New Roman" w:hAnsi="Times New Roman" w:cs="Times New Roman"/>
          <w:b/>
          <w:i w:val="0"/>
          <w:color w:val="auto"/>
          <w:sz w:val="22"/>
          <w:szCs w:val="22"/>
        </w:rPr>
        <w:t>Process</w:t>
      </w:r>
      <w:commentRangeEnd w:id="28"/>
      <w:r w:rsidR="000B1D75">
        <w:rPr>
          <w:rStyle w:val="CommentReference"/>
          <w:rFonts w:ascii="Arial" w:eastAsia="Times New Roman" w:hAnsi="Arial" w:cs="Times New Roman"/>
          <w:i w:val="0"/>
          <w:iCs w:val="0"/>
          <w:color w:val="auto"/>
          <w:lang w:val="en-GB"/>
        </w:rPr>
        <w:commentReference w:id="28"/>
      </w:r>
      <w:commentRangeEnd w:id="29"/>
      <w:r w:rsidR="0037061C">
        <w:rPr>
          <w:rStyle w:val="CommentReference"/>
          <w:rFonts w:ascii="Arial" w:eastAsia="Times New Roman" w:hAnsi="Arial" w:cs="Times New Roman"/>
          <w:i w:val="0"/>
          <w:iCs w:val="0"/>
          <w:color w:val="auto"/>
          <w:lang w:val="en-GB"/>
        </w:rPr>
        <w:commentReference w:id="29"/>
      </w:r>
      <w:commentRangeEnd w:id="30"/>
      <w:r w:rsidR="00E8294C">
        <w:rPr>
          <w:rStyle w:val="CommentReference"/>
          <w:rFonts w:ascii="Arial" w:eastAsia="Times New Roman" w:hAnsi="Arial" w:cs="Times New Roman"/>
          <w:i w:val="0"/>
          <w:iCs w:val="0"/>
          <w:color w:val="auto"/>
          <w:lang w:val="en-GB"/>
        </w:rPr>
        <w:commentReference w:id="30"/>
      </w:r>
    </w:p>
    <w:p w14:paraId="3E235E74" w14:textId="226C1840" w:rsidR="00057FFE" w:rsidRPr="00124F62" w:rsidRDefault="00124F62" w:rsidP="00E97146">
      <w:pPr>
        <w:pStyle w:val="Heading2"/>
      </w:pPr>
      <w:r>
        <w:t>Risk Management Plan</w:t>
      </w:r>
    </w:p>
    <w:p w14:paraId="6DEB5FBB" w14:textId="37008EC9" w:rsidR="00057FFE" w:rsidRPr="00124F62" w:rsidRDefault="00057FFE" w:rsidP="00E97146">
      <w:pPr>
        <w:pStyle w:val="Heading3"/>
      </w:pPr>
      <w:r w:rsidRPr="00124F62">
        <w:t>Planning involves specifying processes and associated resources to meet specific objectives.  Factors to consider during the planning phase should align with the organization’s overall business planning and, at a minimum, the type of  combination product being manufactured, intended markets and users, and regulatory requirements.</w:t>
      </w:r>
    </w:p>
    <w:p w14:paraId="143CEB75" w14:textId="6A89A287" w:rsidR="00B36C6B" w:rsidRDefault="00057FFE" w:rsidP="00E97146">
      <w:pPr>
        <w:pStyle w:val="Heading3"/>
      </w:pPr>
      <w:commentRangeStart w:id="31"/>
      <w:r w:rsidRPr="00E50878">
        <w:lastRenderedPageBreak/>
        <w:t xml:space="preserve">Risk management activities shall be planned.  </w:t>
      </w:r>
    </w:p>
    <w:p w14:paraId="79C46FBB" w14:textId="0212CF44" w:rsidR="00057FFE" w:rsidRPr="00E50878" w:rsidRDefault="00057FFE" w:rsidP="00E97146">
      <w:pPr>
        <w:pStyle w:val="Heading3"/>
      </w:pPr>
      <w:r w:rsidRPr="00E50878">
        <w:t xml:space="preserve">For the particular combination product (or product family) being considered, a </w:t>
      </w:r>
      <w:r w:rsidR="00B36C6B">
        <w:t>R</w:t>
      </w:r>
      <w:r w:rsidRPr="00E50878">
        <w:t xml:space="preserve">isk </w:t>
      </w:r>
      <w:r w:rsidR="00B36C6B">
        <w:t>M</w:t>
      </w:r>
      <w:r w:rsidRPr="00E50878">
        <w:t xml:space="preserve">anagement </w:t>
      </w:r>
      <w:r w:rsidR="00B36C6B">
        <w:t>P</w:t>
      </w:r>
      <w:r w:rsidRPr="00E50878">
        <w:t xml:space="preserve">lan shall be documented and </w:t>
      </w:r>
      <w:commentRangeStart w:id="32"/>
      <w:r w:rsidRPr="00E50878">
        <w:t>shall include the following</w:t>
      </w:r>
      <w:commentRangeEnd w:id="32"/>
      <w:r w:rsidR="00CD29E5">
        <w:rPr>
          <w:rStyle w:val="CommentReference"/>
          <w:rFonts w:ascii="Arial" w:hAnsi="Arial"/>
          <w:lang w:val="en-GB"/>
        </w:rPr>
        <w:commentReference w:id="32"/>
      </w:r>
      <w:r w:rsidRPr="00E50878">
        <w:t>, at a minimum</w:t>
      </w:r>
      <w:r w:rsidR="00864D73">
        <w:t>:</w:t>
      </w:r>
      <w:commentRangeEnd w:id="31"/>
      <w:r w:rsidR="007A4E33">
        <w:rPr>
          <w:rStyle w:val="CommentReference"/>
          <w:rFonts w:ascii="Arial" w:hAnsi="Arial"/>
          <w:lang w:val="en-GB"/>
        </w:rPr>
        <w:commentReference w:id="31"/>
      </w:r>
    </w:p>
    <w:p w14:paraId="7FFF6139" w14:textId="1F26F461" w:rsidR="00057FFE" w:rsidRPr="00864D73" w:rsidRDefault="00057FFE" w:rsidP="00427462">
      <w:pPr>
        <w:pStyle w:val="Heading3"/>
        <w:numPr>
          <w:ilvl w:val="3"/>
          <w:numId w:val="3"/>
        </w:numPr>
      </w:pPr>
      <w:r w:rsidRPr="00864D73">
        <w:t xml:space="preserve">The </w:t>
      </w:r>
      <w:r w:rsidRPr="00B36C6B">
        <w:rPr>
          <w:b/>
          <w:bCs/>
          <w:i/>
          <w:iCs/>
        </w:rPr>
        <w:t>scope</w:t>
      </w:r>
      <w:r w:rsidRPr="00864D73">
        <w:t xml:space="preserve"> of the planned risk management activities, identifying and describing the combination product (or product family), intended use, interfaces with external systems or processes, and the lifecycle phases for which each element of the plan is applicable</w:t>
      </w:r>
    </w:p>
    <w:p w14:paraId="32B9EF8C" w14:textId="726F0BAA" w:rsidR="00427462" w:rsidRDefault="00057FFE" w:rsidP="00427462">
      <w:pPr>
        <w:pStyle w:val="Heading3"/>
        <w:numPr>
          <w:ilvl w:val="3"/>
          <w:numId w:val="3"/>
        </w:numPr>
      </w:pPr>
      <w:r w:rsidRPr="00864D73">
        <w:t xml:space="preserve">Assignment of </w:t>
      </w:r>
      <w:r w:rsidRPr="00B36C6B">
        <w:rPr>
          <w:b/>
          <w:bCs/>
          <w:i/>
          <w:iCs/>
        </w:rPr>
        <w:t>responsibilities and authorities</w:t>
      </w:r>
      <w:r w:rsidRPr="00864D73">
        <w:t xml:space="preserve"> for the execution of specific risk management activities throughout the product lifecycle</w:t>
      </w:r>
      <w:r w:rsidR="00B36C6B">
        <w:t xml:space="preserve"> shall include:</w:t>
      </w:r>
      <w:r w:rsidRPr="00864D73">
        <w:t xml:space="preserve"> </w:t>
      </w:r>
    </w:p>
    <w:p w14:paraId="0FF4EC7F" w14:textId="77777777" w:rsidR="00057FFE" w:rsidRPr="00864D73" w:rsidRDefault="00057FFE">
      <w:pPr>
        <w:pStyle w:val="SCIThreeLevel"/>
        <w:numPr>
          <w:ilvl w:val="7"/>
          <w:numId w:val="13"/>
        </w:numPr>
        <w:spacing w:line="240" w:lineRule="auto"/>
        <w:rPr>
          <w:rFonts w:ascii="Times New Roman" w:eastAsia="Times New Roman" w:hAnsi="Times New Roman" w:cs="Times New Roman"/>
          <w:sz w:val="24"/>
          <w:szCs w:val="20"/>
        </w:rPr>
      </w:pPr>
      <w:r w:rsidRPr="00864D73">
        <w:rPr>
          <w:rFonts w:ascii="Times New Roman" w:eastAsia="Times New Roman" w:hAnsi="Times New Roman" w:cs="Times New Roman"/>
          <w:sz w:val="24"/>
          <w:szCs w:val="20"/>
        </w:rPr>
        <w:t>Identification by function or area of expertise the necessary reviewers, contributors, and personnel responsible for risk management execution throughout the product lifecycle</w:t>
      </w:r>
    </w:p>
    <w:p w14:paraId="7F947ADA" w14:textId="3A43704B" w:rsidR="00F90C84" w:rsidRDefault="00FF6487">
      <w:pPr>
        <w:pStyle w:val="ListParagraph"/>
        <w:widowControl w:val="0"/>
        <w:numPr>
          <w:ilvl w:val="7"/>
          <w:numId w:val="13"/>
        </w:numPr>
        <w:spacing w:before="60" w:after="60"/>
        <w:ind w:right="-270"/>
        <w:contextualSpacing w:val="0"/>
      </w:pPr>
      <w:r>
        <w:t>Top management of Produc</w:t>
      </w:r>
      <w:r w:rsidR="00F90C84">
        <w:t>t</w:t>
      </w:r>
      <w:r>
        <w:t xml:space="preserve"> Development</w:t>
      </w:r>
      <w:r w:rsidR="00B408E0">
        <w:t>, Clinical Development, Regulatory Affairs</w:t>
      </w:r>
      <w:r>
        <w:t xml:space="preserve"> and Quality Assurance </w:t>
      </w:r>
      <w:r w:rsidR="00F90C84">
        <w:t xml:space="preserve">establish acceptable thresholds for residual risk acceptance within this procedure.  </w:t>
      </w:r>
    </w:p>
    <w:p w14:paraId="5EBB9F4F" w14:textId="1ED8D5F3" w:rsidR="00FF6487" w:rsidRDefault="00F90C84">
      <w:pPr>
        <w:pStyle w:val="ListParagraph"/>
        <w:widowControl w:val="0"/>
        <w:numPr>
          <w:ilvl w:val="7"/>
          <w:numId w:val="13"/>
        </w:numPr>
        <w:spacing w:before="60" w:after="60"/>
        <w:ind w:right="-270"/>
        <w:contextualSpacing w:val="0"/>
      </w:pPr>
      <w:r>
        <w:t xml:space="preserve">When a product exceeds thresholds, but still has clinical benefit as designed, a benefit risk analysis is required to justify acceptance of risk. </w:t>
      </w:r>
    </w:p>
    <w:p w14:paraId="17F6D639" w14:textId="1BC72957" w:rsidR="00057FFE" w:rsidRPr="00124F62" w:rsidRDefault="00057FFE">
      <w:pPr>
        <w:pStyle w:val="ListParagraph"/>
        <w:widowControl w:val="0"/>
        <w:numPr>
          <w:ilvl w:val="7"/>
          <w:numId w:val="13"/>
        </w:numPr>
        <w:spacing w:before="60" w:after="60"/>
        <w:ind w:right="-270"/>
        <w:contextualSpacing w:val="0"/>
      </w:pPr>
      <w:r w:rsidRPr="00124F62">
        <w:t>Risk management responsibilities may be shared with design partners, consultants, contract manufacturers or suppliers, if applicable.  The risk management plan shall identify the shared risk management activities, responsible party(ies), controlling procedure(s) and controlling location(s)/documentation system(s).</w:t>
      </w:r>
    </w:p>
    <w:p w14:paraId="4CE7CA78" w14:textId="77777777" w:rsidR="00B36C6B" w:rsidRDefault="00057FFE" w:rsidP="00E97146">
      <w:pPr>
        <w:pStyle w:val="Heading3"/>
      </w:pPr>
      <w:r w:rsidRPr="00E50878">
        <w:t xml:space="preserve">Requirements for review of risk management activities throughout the product lifecycle. </w:t>
      </w:r>
    </w:p>
    <w:p w14:paraId="7385082B" w14:textId="531FBD89" w:rsidR="00057FFE" w:rsidRPr="00E50878" w:rsidRDefault="00057FFE" w:rsidP="00B36C6B">
      <w:pPr>
        <w:pStyle w:val="Heading3"/>
        <w:numPr>
          <w:ilvl w:val="3"/>
          <w:numId w:val="3"/>
        </w:numPr>
      </w:pPr>
      <w:r w:rsidRPr="00E50878">
        <w:t xml:space="preserve">The </w:t>
      </w:r>
      <w:r w:rsidR="00F97CE7">
        <w:t xml:space="preserve">Design and Development Plan </w:t>
      </w:r>
      <w:r w:rsidRPr="00E50878">
        <w:t xml:space="preserve">should detail when </w:t>
      </w:r>
      <w:r w:rsidR="009C4C58">
        <w:t xml:space="preserve">risk </w:t>
      </w:r>
      <w:r w:rsidRPr="00E50878">
        <w:t xml:space="preserve">reviews will occur for the specific combination product. The requirements for the review of risk management </w:t>
      </w:r>
      <w:r w:rsidR="009C4C58">
        <w:t xml:space="preserve">are contained in </w:t>
      </w:r>
      <w:r w:rsidR="00396A77">
        <w:t>WI-PD-</w:t>
      </w:r>
      <w:r w:rsidR="00A07CA0">
        <w:t>006, Design</w:t>
      </w:r>
      <w:r w:rsidR="009C4C58">
        <w:t xml:space="preserve"> Review </w:t>
      </w:r>
      <w:r w:rsidR="00396A77">
        <w:t>Work Instruction</w:t>
      </w:r>
      <w:r w:rsidR="00D17E4F">
        <w:t xml:space="preserve"> [</w:t>
      </w:r>
      <w:r w:rsidR="00A54570">
        <w:t>12</w:t>
      </w:r>
      <w:r w:rsidR="00D17E4F">
        <w:t xml:space="preserve">] and </w:t>
      </w:r>
      <w:r w:rsidR="00396A77">
        <w:t xml:space="preserve">PD-001, </w:t>
      </w:r>
      <w:r w:rsidR="009C4C58">
        <w:t xml:space="preserve">Design Control </w:t>
      </w:r>
      <w:r w:rsidR="00396A77" w:rsidRPr="001B0ACB">
        <w:t xml:space="preserve">Procedure </w:t>
      </w:r>
      <w:r w:rsidR="009C4C58" w:rsidRPr="001B0ACB">
        <w:t>[</w:t>
      </w:r>
      <w:r w:rsidR="00A54570">
        <w:t>3</w:t>
      </w:r>
      <w:r w:rsidR="009C4C58" w:rsidRPr="001B0ACB">
        <w:t>].</w:t>
      </w:r>
    </w:p>
    <w:p w14:paraId="5197540E" w14:textId="77777777" w:rsidR="00057FFE" w:rsidRPr="00124F62" w:rsidRDefault="00057FFE" w:rsidP="00E97146">
      <w:pPr>
        <w:pStyle w:val="Heading3"/>
      </w:pPr>
      <w:commentRangeStart w:id="33"/>
      <w:r w:rsidRPr="00124F62">
        <w:t xml:space="preserve">Categories of risk and criteria for risk acceptability, in accordance with this procedure, including criteria for accepting risks when the probability of occurrence of harm cannot be estimated. The risk acceptance criteria is based on the following </w:t>
      </w:r>
      <w:r w:rsidRPr="00124F62">
        <w:lastRenderedPageBreak/>
        <w:t>decisions:</w:t>
      </w:r>
      <w:commentRangeEnd w:id="33"/>
      <w:r w:rsidR="007A4E33">
        <w:rPr>
          <w:rStyle w:val="CommentReference"/>
          <w:rFonts w:ascii="Arial" w:hAnsi="Arial"/>
          <w:lang w:val="en-GB"/>
        </w:rPr>
        <w:commentReference w:id="33"/>
      </w:r>
    </w:p>
    <w:p w14:paraId="35806F6F" w14:textId="77777777" w:rsidR="00057FFE" w:rsidRPr="00705422" w:rsidRDefault="00057FFE" w:rsidP="00705422">
      <w:pPr>
        <w:pStyle w:val="SCIFourLevel"/>
        <w:numPr>
          <w:ilvl w:val="4"/>
          <w:numId w:val="6"/>
        </w:numPr>
        <w:spacing w:line="240" w:lineRule="auto"/>
        <w:ind w:left="2880"/>
        <w:rPr>
          <w:rFonts w:ascii="Times New Roman" w:hAnsi="Times New Roman" w:cs="Times New Roman"/>
          <w:sz w:val="24"/>
          <w:szCs w:val="24"/>
        </w:rPr>
      </w:pPr>
      <w:r w:rsidRPr="00705422">
        <w:rPr>
          <w:rFonts w:ascii="Times New Roman" w:hAnsi="Times New Roman" w:cs="Times New Roman"/>
          <w:sz w:val="24"/>
          <w:szCs w:val="24"/>
        </w:rPr>
        <w:t>The risk presented by the current standard of care</w:t>
      </w:r>
    </w:p>
    <w:p w14:paraId="1B3FC0B4" w14:textId="6A70F3C6" w:rsidR="00057FFE" w:rsidRPr="00705422" w:rsidRDefault="00057FFE" w:rsidP="00705422">
      <w:pPr>
        <w:pStyle w:val="SCIFourLevel"/>
        <w:numPr>
          <w:ilvl w:val="4"/>
          <w:numId w:val="6"/>
        </w:numPr>
        <w:spacing w:line="240" w:lineRule="auto"/>
        <w:ind w:left="2880"/>
        <w:rPr>
          <w:rFonts w:ascii="Times New Roman" w:hAnsi="Times New Roman" w:cs="Times New Roman"/>
          <w:sz w:val="24"/>
          <w:szCs w:val="24"/>
        </w:rPr>
      </w:pPr>
      <w:r w:rsidRPr="00705422">
        <w:rPr>
          <w:rFonts w:ascii="Times New Roman" w:hAnsi="Times New Roman" w:cs="Times New Roman"/>
          <w:sz w:val="24"/>
          <w:szCs w:val="24"/>
        </w:rPr>
        <w:t>The potential health benefits of using the combination product</w:t>
      </w:r>
    </w:p>
    <w:p w14:paraId="77D088E3" w14:textId="77777777" w:rsidR="00057FFE" w:rsidRPr="00705422" w:rsidRDefault="00057FFE" w:rsidP="00705422">
      <w:pPr>
        <w:pStyle w:val="SCIFourLevel"/>
        <w:numPr>
          <w:ilvl w:val="4"/>
          <w:numId w:val="6"/>
        </w:numPr>
        <w:spacing w:line="240" w:lineRule="auto"/>
        <w:ind w:left="2880"/>
        <w:rPr>
          <w:rFonts w:ascii="Times New Roman" w:hAnsi="Times New Roman" w:cs="Times New Roman"/>
          <w:sz w:val="24"/>
          <w:szCs w:val="24"/>
        </w:rPr>
      </w:pPr>
      <w:r w:rsidRPr="00705422">
        <w:rPr>
          <w:rFonts w:ascii="Times New Roman" w:hAnsi="Times New Roman" w:cs="Times New Roman"/>
          <w:sz w:val="24"/>
          <w:szCs w:val="24"/>
        </w:rPr>
        <w:t>The generally acknowledged state of the art defined in recognized consensus standards</w:t>
      </w:r>
    </w:p>
    <w:p w14:paraId="162061F5" w14:textId="4ACFD632" w:rsidR="00057FFE" w:rsidRPr="00E50878" w:rsidRDefault="00057FFE" w:rsidP="00E97146">
      <w:pPr>
        <w:pStyle w:val="Heading3"/>
      </w:pPr>
      <w:commentRangeStart w:id="34"/>
      <w:r w:rsidRPr="00E50878">
        <w:t>The evaluation method and criteria for acceptability for the overall residual risk, considering all the impact of all risks together, shall be clearly defined and documented</w:t>
      </w:r>
      <w:r w:rsidR="00B36C6B">
        <w:t xml:space="preserve"> in the Risk Management Plan</w:t>
      </w:r>
      <w:r w:rsidRPr="00E50878">
        <w:t>.</w:t>
      </w:r>
      <w:commentRangeEnd w:id="34"/>
      <w:r w:rsidR="007A4E33">
        <w:rPr>
          <w:rStyle w:val="CommentReference"/>
          <w:rFonts w:ascii="Arial" w:hAnsi="Arial"/>
          <w:lang w:val="en-GB"/>
        </w:rPr>
        <w:commentReference w:id="34"/>
      </w:r>
    </w:p>
    <w:p w14:paraId="6BEA9233" w14:textId="77777777" w:rsidR="003A574A" w:rsidRDefault="00057FFE" w:rsidP="00E97146">
      <w:pPr>
        <w:pStyle w:val="Heading3"/>
      </w:pPr>
      <w:commentRangeStart w:id="35"/>
      <w:r w:rsidRPr="00E50878">
        <w:t>Verification and/or validation activities required to verify effectiveness of risk control measures</w:t>
      </w:r>
      <w:commentRangeEnd w:id="35"/>
      <w:r w:rsidR="007A4E33">
        <w:rPr>
          <w:rStyle w:val="CommentReference"/>
          <w:rFonts w:ascii="Arial" w:hAnsi="Arial"/>
          <w:lang w:val="en-GB"/>
        </w:rPr>
        <w:commentReference w:id="35"/>
      </w:r>
      <w:r w:rsidRPr="00E50878">
        <w:t>.</w:t>
      </w:r>
    </w:p>
    <w:p w14:paraId="1370623C" w14:textId="77777777" w:rsidR="003A574A" w:rsidRDefault="00057FFE" w:rsidP="003A574A">
      <w:pPr>
        <w:pStyle w:val="Heading3"/>
        <w:numPr>
          <w:ilvl w:val="3"/>
          <w:numId w:val="3"/>
        </w:numPr>
      </w:pPr>
      <w:r w:rsidRPr="00E50878">
        <w:t xml:space="preserve"> At a minimum, data from design verification and design validation activities shall be used as part of the residual risk analysis. </w:t>
      </w:r>
    </w:p>
    <w:p w14:paraId="4AE8F5D4" w14:textId="7F57091B" w:rsidR="003A574A" w:rsidRPr="003A574A" w:rsidRDefault="00057FFE" w:rsidP="003A574A">
      <w:pPr>
        <w:pStyle w:val="Heading3"/>
        <w:numPr>
          <w:ilvl w:val="3"/>
          <w:numId w:val="3"/>
        </w:numPr>
      </w:pPr>
      <w:r w:rsidRPr="00E50878">
        <w:t>Other potential sources of verification/validation information include, but are not limited to</w:t>
      </w:r>
      <w:r w:rsidR="003A574A">
        <w:t>:</w:t>
      </w:r>
    </w:p>
    <w:p w14:paraId="76C3F7C5" w14:textId="15286CF7" w:rsidR="00057FFE" w:rsidRPr="003A574A" w:rsidRDefault="005B147C" w:rsidP="003A574A">
      <w:pPr>
        <w:pStyle w:val="SCIFourLevel"/>
        <w:numPr>
          <w:ilvl w:val="4"/>
          <w:numId w:val="6"/>
        </w:numPr>
        <w:spacing w:line="240" w:lineRule="auto"/>
        <w:ind w:left="2880"/>
        <w:rPr>
          <w:rFonts w:ascii="Times New Roman" w:hAnsi="Times New Roman" w:cs="Times New Roman"/>
          <w:sz w:val="24"/>
          <w:szCs w:val="24"/>
        </w:rPr>
      </w:pPr>
      <w:r w:rsidRPr="003A574A">
        <w:rPr>
          <w:rFonts w:ascii="Times New Roman" w:hAnsi="Times New Roman" w:cs="Times New Roman"/>
          <w:sz w:val="24"/>
          <w:szCs w:val="24"/>
        </w:rPr>
        <w:t>Scientifically valid</w:t>
      </w:r>
      <w:r w:rsidR="00057FFE" w:rsidRPr="003A574A">
        <w:rPr>
          <w:rFonts w:ascii="Times New Roman" w:hAnsi="Times New Roman" w:cs="Times New Roman"/>
          <w:sz w:val="24"/>
          <w:szCs w:val="24"/>
        </w:rPr>
        <w:t xml:space="preserve"> characterization studies</w:t>
      </w:r>
    </w:p>
    <w:p w14:paraId="6C74D6BE" w14:textId="77777777" w:rsidR="003A574A" w:rsidRDefault="00057FFE" w:rsidP="00E97146">
      <w:pPr>
        <w:pStyle w:val="Heading3"/>
      </w:pPr>
      <w:commentRangeStart w:id="36"/>
      <w:r w:rsidRPr="00E50878">
        <w:t xml:space="preserve">Method(s) for obtaining and reviewing relevant product-specific production and post-production information, including requirements for documentation of decisions, based on a risk analysis, with regards to post-market surveillance activities appropriate for the product. </w:t>
      </w:r>
      <w:commentRangeEnd w:id="36"/>
      <w:r w:rsidR="007A4E33">
        <w:rPr>
          <w:rStyle w:val="CommentReference"/>
          <w:rFonts w:ascii="Arial" w:hAnsi="Arial"/>
          <w:lang w:val="en-GB"/>
        </w:rPr>
        <w:commentReference w:id="36"/>
      </w:r>
    </w:p>
    <w:p w14:paraId="57052618" w14:textId="049FFB85" w:rsidR="00057FFE" w:rsidRPr="00E50878" w:rsidRDefault="00057FFE" w:rsidP="00802D28">
      <w:pPr>
        <w:pStyle w:val="Heading3"/>
        <w:numPr>
          <w:ilvl w:val="3"/>
          <w:numId w:val="3"/>
        </w:numPr>
      </w:pPr>
      <w:r w:rsidRPr="00E50878">
        <w:t xml:space="preserve">At a minimum, data from the </w:t>
      </w:r>
      <w:commentRangeStart w:id="37"/>
      <w:commentRangeStart w:id="38"/>
      <w:r w:rsidRPr="00E50878">
        <w:t>complaint handling process</w:t>
      </w:r>
      <w:r w:rsidR="0037061C">
        <w:t>, if applicable,</w:t>
      </w:r>
      <w:r w:rsidRPr="00E50878">
        <w:t xml:space="preserve"> </w:t>
      </w:r>
      <w:commentRangeEnd w:id="37"/>
      <w:r w:rsidR="00B3072D">
        <w:rPr>
          <w:rStyle w:val="CommentReference"/>
          <w:rFonts w:ascii="Arial" w:hAnsi="Arial"/>
          <w:lang w:val="en-GB"/>
        </w:rPr>
        <w:commentReference w:id="37"/>
      </w:r>
      <w:commentRangeEnd w:id="38"/>
      <w:r w:rsidR="0037061C">
        <w:rPr>
          <w:rStyle w:val="CommentReference"/>
          <w:rFonts w:ascii="Arial" w:hAnsi="Arial"/>
          <w:lang w:val="en-GB"/>
        </w:rPr>
        <w:commentReference w:id="38"/>
      </w:r>
      <w:r w:rsidRPr="00E50878">
        <w:t>shall be used as part of the residual risk analysis. Potential sources of post-production information may include, but are not limited to:</w:t>
      </w:r>
    </w:p>
    <w:p w14:paraId="7B93455A" w14:textId="77777777" w:rsidR="00057FFE" w:rsidRPr="00705422" w:rsidRDefault="00057FFE" w:rsidP="00705422">
      <w:pPr>
        <w:pStyle w:val="SCIFourLevel"/>
        <w:numPr>
          <w:ilvl w:val="4"/>
          <w:numId w:val="6"/>
        </w:numPr>
        <w:spacing w:line="240" w:lineRule="auto"/>
        <w:ind w:left="2880"/>
        <w:rPr>
          <w:rFonts w:ascii="Times New Roman" w:hAnsi="Times New Roman" w:cs="Times New Roman"/>
          <w:sz w:val="24"/>
          <w:szCs w:val="24"/>
        </w:rPr>
      </w:pPr>
      <w:r w:rsidRPr="00705422">
        <w:rPr>
          <w:rFonts w:ascii="Times New Roman" w:hAnsi="Times New Roman" w:cs="Times New Roman"/>
          <w:sz w:val="24"/>
          <w:szCs w:val="24"/>
        </w:rPr>
        <w:t>Commercial &amp; Clinical complaints (if applicable)</w:t>
      </w:r>
    </w:p>
    <w:p w14:paraId="5BD87758" w14:textId="77777777" w:rsidR="00057FFE" w:rsidRPr="00705422" w:rsidRDefault="00057FFE" w:rsidP="00705422">
      <w:pPr>
        <w:pStyle w:val="SCIFourLevel"/>
        <w:numPr>
          <w:ilvl w:val="4"/>
          <w:numId w:val="6"/>
        </w:numPr>
        <w:spacing w:line="240" w:lineRule="auto"/>
        <w:ind w:left="2880"/>
        <w:rPr>
          <w:rFonts w:ascii="Times New Roman" w:hAnsi="Times New Roman" w:cs="Times New Roman"/>
          <w:sz w:val="24"/>
          <w:szCs w:val="24"/>
        </w:rPr>
      </w:pPr>
      <w:r w:rsidRPr="00705422">
        <w:rPr>
          <w:rFonts w:ascii="Times New Roman" w:hAnsi="Times New Roman" w:cs="Times New Roman"/>
          <w:sz w:val="24"/>
          <w:szCs w:val="24"/>
        </w:rPr>
        <w:t>Manufacturing and process performance data</w:t>
      </w:r>
    </w:p>
    <w:p w14:paraId="1A67494E" w14:textId="1844EAAB" w:rsidR="00057FFE" w:rsidRPr="00E50878" w:rsidRDefault="00057FFE" w:rsidP="00E97146">
      <w:pPr>
        <w:pStyle w:val="Heading3"/>
      </w:pPr>
      <w:r w:rsidRPr="00E50878">
        <w:t xml:space="preserve">The risk management plan should include documentation of decisions, based on risk analysis, about </w:t>
      </w:r>
      <w:commentRangeStart w:id="39"/>
      <w:commentRangeStart w:id="40"/>
      <w:commentRangeStart w:id="41"/>
      <w:r w:rsidRPr="00E50878">
        <w:t xml:space="preserve">what sort of post-market surveillance </w:t>
      </w:r>
      <w:commentRangeEnd w:id="39"/>
      <w:r w:rsidR="00B9166A">
        <w:rPr>
          <w:rStyle w:val="CommentReference"/>
          <w:rFonts w:ascii="Arial" w:hAnsi="Arial"/>
          <w:lang w:val="en-GB"/>
        </w:rPr>
        <w:commentReference w:id="39"/>
      </w:r>
      <w:commentRangeEnd w:id="40"/>
      <w:r w:rsidR="003A574A">
        <w:rPr>
          <w:rStyle w:val="CommentReference"/>
          <w:rFonts w:ascii="Arial" w:hAnsi="Arial"/>
          <w:lang w:val="en-GB"/>
        </w:rPr>
        <w:commentReference w:id="40"/>
      </w:r>
      <w:commentRangeEnd w:id="41"/>
      <w:r w:rsidR="002E2B79">
        <w:rPr>
          <w:rStyle w:val="CommentReference"/>
          <w:rFonts w:ascii="Arial" w:hAnsi="Arial"/>
          <w:lang w:val="en-GB"/>
        </w:rPr>
        <w:commentReference w:id="41"/>
      </w:r>
      <w:r w:rsidRPr="00E50878">
        <w:t>is appropriate for the  combination product. For example, whether reactive surveillance is adequate or whether proactive studies are needed.</w:t>
      </w:r>
    </w:p>
    <w:p w14:paraId="0774031E" w14:textId="77777777" w:rsidR="00057FFE" w:rsidRPr="00477AD6" w:rsidRDefault="00057FFE" w:rsidP="00E97146">
      <w:pPr>
        <w:pStyle w:val="Heading3"/>
      </w:pPr>
      <w:r w:rsidRPr="00477AD6">
        <w:t xml:space="preserve">The risk management plan may be developed for a specific product or for a family of </w:t>
      </w:r>
      <w:r w:rsidRPr="00477AD6">
        <w:lastRenderedPageBreak/>
        <w:t>similar products, as appropriate.</w:t>
      </w:r>
    </w:p>
    <w:p w14:paraId="08A837D8" w14:textId="77777777" w:rsidR="00057FFE" w:rsidRPr="00E50878" w:rsidRDefault="00057FFE" w:rsidP="00E97146">
      <w:pPr>
        <w:pStyle w:val="Heading3"/>
      </w:pPr>
      <w:r w:rsidRPr="00E50878">
        <w:t>Unplanned risk management activities (ad hoc) may be required during the product lifecycle.  These unplanned activities shall comply with this procedure and shall be included in the Risk Management File.</w:t>
      </w:r>
    </w:p>
    <w:p w14:paraId="79F3C4B4" w14:textId="77777777" w:rsidR="00F97CE7" w:rsidRDefault="00057FFE" w:rsidP="00E97146">
      <w:pPr>
        <w:pStyle w:val="Heading3"/>
      </w:pPr>
      <w:commentRangeStart w:id="42"/>
      <w:r w:rsidRPr="00477AD6">
        <w:t>The risk management plan shall be reviewed periodically at specified time intervals.  The review shall be conducted to ensure the plan content is accurate, current and compliant with requirements in this procedure, and that the risk management plan has been implemented appropriately.</w:t>
      </w:r>
      <w:commentRangeEnd w:id="42"/>
      <w:r w:rsidR="00B3072D">
        <w:rPr>
          <w:rStyle w:val="CommentReference"/>
          <w:rFonts w:ascii="Arial" w:hAnsi="Arial"/>
          <w:lang w:val="en-GB"/>
        </w:rPr>
        <w:commentReference w:id="42"/>
      </w:r>
    </w:p>
    <w:p w14:paraId="387317CF" w14:textId="393A49BC" w:rsidR="00057FFE" w:rsidRPr="00477AD6" w:rsidRDefault="00F97CE7" w:rsidP="00E97146">
      <w:pPr>
        <w:pStyle w:val="Heading3"/>
      </w:pPr>
      <w:r>
        <w:t>During product development, the risk management plan review requirements shall be specified in the Design and Development Plan.  After the product is released to market, the risk management file shall be reviewed</w:t>
      </w:r>
      <w:r w:rsidR="00F90C84">
        <w:rPr>
          <w:rStyle w:val="CommentReference"/>
          <w:rFonts w:ascii="Arial" w:hAnsi="Arial"/>
          <w:lang w:val="en-GB"/>
        </w:rPr>
        <w:t>.</w:t>
      </w:r>
    </w:p>
    <w:p w14:paraId="32653ED6" w14:textId="77777777" w:rsidR="00057FFE" w:rsidRPr="00477AD6" w:rsidRDefault="00057FFE" w:rsidP="00E97146">
      <w:pPr>
        <w:pStyle w:val="Heading3"/>
      </w:pPr>
      <w:r w:rsidRPr="00477AD6">
        <w:t>The risk management plan shall be included as part of the risk management file.  If the plan changes during the product lifecycle, a record of the changes shall be maintained in the risk management file.</w:t>
      </w:r>
    </w:p>
    <w:p w14:paraId="71285B06" w14:textId="00A213BB" w:rsidR="00057FFE" w:rsidRPr="00E50878" w:rsidRDefault="00477AD6" w:rsidP="00E97146">
      <w:pPr>
        <w:pStyle w:val="Heading2"/>
        <w:rPr>
          <w:b/>
          <w:bCs/>
        </w:rPr>
      </w:pPr>
      <w:r>
        <w:t>Risk Management File</w:t>
      </w:r>
    </w:p>
    <w:p w14:paraId="3438F9BB" w14:textId="2393F89C" w:rsidR="00057FFE" w:rsidRPr="00477AD6" w:rsidRDefault="00057FFE" w:rsidP="00E97146">
      <w:pPr>
        <w:pStyle w:val="Heading3"/>
      </w:pPr>
      <w:r w:rsidRPr="00477AD6">
        <w:t>For the combination product being considered, a risk management file shall be established and maintained throughout the product lifecycle.</w:t>
      </w:r>
    </w:p>
    <w:p w14:paraId="08D13ADA" w14:textId="77777777" w:rsidR="00057FFE" w:rsidRPr="00477AD6" w:rsidRDefault="00057FFE" w:rsidP="00E97146">
      <w:pPr>
        <w:pStyle w:val="Heading3"/>
      </w:pPr>
      <w:r w:rsidRPr="00477AD6">
        <w:t xml:space="preserve">All risk management activities executed throughout the product lifecycle shall be included in the risk management file.  </w:t>
      </w:r>
    </w:p>
    <w:p w14:paraId="5DCB6E59" w14:textId="77777777" w:rsidR="00057FFE" w:rsidRPr="00477AD6" w:rsidRDefault="00057FFE" w:rsidP="00E97146">
      <w:pPr>
        <w:pStyle w:val="Heading3"/>
      </w:pPr>
      <w:r w:rsidRPr="00477AD6">
        <w:t>The risk management file shall provide traceability to each identified hazard to the following.</w:t>
      </w:r>
    </w:p>
    <w:p w14:paraId="60552C2A"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Risk analysis</w:t>
      </w:r>
    </w:p>
    <w:p w14:paraId="3E8C2D50"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Risk evaluation</w:t>
      </w:r>
    </w:p>
    <w:p w14:paraId="22B318AD"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Implementation and verification of the risk control measures</w:t>
      </w:r>
    </w:p>
    <w:p w14:paraId="4BC66AAE"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Results of the evaluation of residual risks</w:t>
      </w:r>
    </w:p>
    <w:p w14:paraId="15F77A24" w14:textId="25386068" w:rsidR="00057FFE" w:rsidRDefault="00057FFE" w:rsidP="00E97146">
      <w:pPr>
        <w:pStyle w:val="Heading3"/>
      </w:pPr>
      <w:r w:rsidRPr="00477AD6">
        <w:t>The risk management file may physically contain all records and associated documents produced by risk management activities or may be in the form of an index that contains references to the records and associated documents.  The risk management file consists of the following deliverables, at a minimum</w:t>
      </w:r>
      <w:r w:rsidR="005B147C">
        <w:t>:</w:t>
      </w:r>
    </w:p>
    <w:p w14:paraId="1119F4FE" w14:textId="4329F598" w:rsidR="005B147C" w:rsidRDefault="00057FFE" w:rsidP="00705422">
      <w:pPr>
        <w:pStyle w:val="ListParagraph"/>
        <w:widowControl w:val="0"/>
        <w:numPr>
          <w:ilvl w:val="2"/>
          <w:numId w:val="7"/>
        </w:numPr>
        <w:spacing w:before="60" w:after="60"/>
        <w:ind w:left="2340" w:right="-270"/>
        <w:contextualSpacing w:val="0"/>
      </w:pPr>
      <w:r w:rsidRPr="00477AD6">
        <w:lastRenderedPageBreak/>
        <w:t>Hazards A</w:t>
      </w:r>
      <w:r w:rsidR="005B147C">
        <w:t>nalysis</w:t>
      </w:r>
    </w:p>
    <w:p w14:paraId="52158441" w14:textId="1F40B985" w:rsidR="00057FFE" w:rsidRPr="00477AD6" w:rsidRDefault="00057FFE" w:rsidP="00705422">
      <w:pPr>
        <w:pStyle w:val="ListParagraph"/>
        <w:widowControl w:val="0"/>
        <w:numPr>
          <w:ilvl w:val="2"/>
          <w:numId w:val="7"/>
        </w:numPr>
        <w:spacing w:before="60" w:after="60"/>
        <w:ind w:left="2340" w:right="-270"/>
        <w:contextualSpacing w:val="0"/>
      </w:pPr>
      <w:r w:rsidRPr="00477AD6">
        <w:t>Master Harms and Severity List</w:t>
      </w:r>
    </w:p>
    <w:p w14:paraId="1E7F8EE7"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Risk Management Plan</w:t>
      </w:r>
    </w:p>
    <w:p w14:paraId="1E99ECDE"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Risk Analyses (internal and external)</w:t>
      </w:r>
    </w:p>
    <w:p w14:paraId="1220B5ED" w14:textId="7778B30B" w:rsidR="00057FFE" w:rsidRPr="00477AD6" w:rsidRDefault="005B147C" w:rsidP="00705422">
      <w:pPr>
        <w:pStyle w:val="ListParagraph"/>
        <w:widowControl w:val="0"/>
        <w:numPr>
          <w:ilvl w:val="2"/>
          <w:numId w:val="7"/>
        </w:numPr>
        <w:spacing w:before="60" w:after="60"/>
        <w:ind w:left="2340" w:right="-270"/>
        <w:contextualSpacing w:val="0"/>
      </w:pPr>
      <w:r>
        <w:t xml:space="preserve">Benefit </w:t>
      </w:r>
      <w:r w:rsidR="00057FFE" w:rsidRPr="00477AD6">
        <w:t>Risk Analysis (when applicable)</w:t>
      </w:r>
    </w:p>
    <w:p w14:paraId="0BEFFE32"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Risk Management Report(s)</w:t>
      </w:r>
    </w:p>
    <w:p w14:paraId="10F78761"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Post-production Risk Management Report(s) (when appropriate)</w:t>
      </w:r>
    </w:p>
    <w:p w14:paraId="03114518" w14:textId="77777777" w:rsidR="00057FFE" w:rsidRPr="00477AD6" w:rsidRDefault="00057FFE" w:rsidP="00705422">
      <w:pPr>
        <w:pStyle w:val="ListParagraph"/>
        <w:widowControl w:val="0"/>
        <w:numPr>
          <w:ilvl w:val="2"/>
          <w:numId w:val="7"/>
        </w:numPr>
        <w:spacing w:before="60" w:after="60"/>
        <w:ind w:left="2340" w:right="-270"/>
        <w:contextualSpacing w:val="0"/>
      </w:pPr>
      <w:r w:rsidRPr="00477AD6">
        <w:t>Any supporting or referenced documents or records of activities required by the risk management plan</w:t>
      </w:r>
    </w:p>
    <w:p w14:paraId="48946DAE" w14:textId="013CFA4C" w:rsidR="00057FFE" w:rsidRPr="00E50878" w:rsidRDefault="00057FFE" w:rsidP="00E97146">
      <w:pPr>
        <w:pStyle w:val="Heading3"/>
      </w:pPr>
      <w:r w:rsidRPr="00E50878">
        <w:t>The contents of the risk management file (documents, records, trace items, etc.) shall be controlled and maintained in the document management system in accordance with</w:t>
      </w:r>
      <w:r w:rsidR="00533835">
        <w:t xml:space="preserve"> QA-018</w:t>
      </w:r>
      <w:r w:rsidR="00EE13D0">
        <w:t>[</w:t>
      </w:r>
      <w:r w:rsidR="00A54570">
        <w:t>7</w:t>
      </w:r>
      <w:r w:rsidR="00EE13D0">
        <w:t>]</w:t>
      </w:r>
      <w:r w:rsidR="00533835">
        <w:t>, QA-021</w:t>
      </w:r>
      <w:r w:rsidR="00EE13D0">
        <w:t>[</w:t>
      </w:r>
      <w:r w:rsidR="00A54570">
        <w:t>9</w:t>
      </w:r>
      <w:r w:rsidR="00EE13D0">
        <w:t>]</w:t>
      </w:r>
      <w:r w:rsidR="00533835">
        <w:t xml:space="preserve"> and QA-024</w:t>
      </w:r>
      <w:r w:rsidR="00EE13D0">
        <w:t>[</w:t>
      </w:r>
      <w:r w:rsidR="00A54570">
        <w:t>10</w:t>
      </w:r>
      <w:r w:rsidR="00EE13D0">
        <w:t>]</w:t>
      </w:r>
      <w:r w:rsidR="00533835">
        <w:t xml:space="preserve">. </w:t>
      </w:r>
      <w:commentRangeStart w:id="43"/>
      <w:commentRangeStart w:id="44"/>
      <w:commentRangeEnd w:id="43"/>
      <w:r w:rsidR="00B3072D">
        <w:rPr>
          <w:rStyle w:val="CommentReference"/>
          <w:rFonts w:ascii="Arial" w:hAnsi="Arial"/>
          <w:lang w:val="en-GB"/>
        </w:rPr>
        <w:commentReference w:id="43"/>
      </w:r>
      <w:commentRangeEnd w:id="44"/>
      <w:r w:rsidR="002E2B79">
        <w:rPr>
          <w:rStyle w:val="CommentReference"/>
          <w:rFonts w:ascii="Arial" w:hAnsi="Arial"/>
          <w:lang w:val="en-GB"/>
        </w:rPr>
        <w:commentReference w:id="44"/>
      </w:r>
    </w:p>
    <w:p w14:paraId="01407C64" w14:textId="57F26229" w:rsidR="00057FFE" w:rsidRPr="00477AD6" w:rsidRDefault="00057FFE" w:rsidP="00E97146">
      <w:pPr>
        <w:pStyle w:val="Heading3"/>
      </w:pPr>
      <w:r w:rsidRPr="00477AD6">
        <w:t>The risk management file shall be maintained in the associated  combination product design history file (DHF).</w:t>
      </w:r>
    </w:p>
    <w:p w14:paraId="21F0BA15" w14:textId="2736B7A5" w:rsidR="00057FFE" w:rsidRPr="00E50878" w:rsidRDefault="00477AD6" w:rsidP="00E97146">
      <w:pPr>
        <w:pStyle w:val="Heading2"/>
      </w:pPr>
      <w:r>
        <w:t>Master Harms and Severity List</w:t>
      </w:r>
    </w:p>
    <w:p w14:paraId="2B1F827C" w14:textId="48DCE4D9" w:rsidR="00057FFE" w:rsidRPr="00E50878" w:rsidRDefault="00057FFE" w:rsidP="00E97146">
      <w:pPr>
        <w:pStyle w:val="Heading3"/>
      </w:pPr>
      <w:r w:rsidRPr="00E50878">
        <w:t xml:space="preserve">This document provides the severity assignments for identified harms based on the potential health and environmental consequences.  The risk management plan may identify or plan for the development of a Master Harms and Severity List that maps specific harms related to the intended use of the  combination product (or product family) into severity levels based on the potential health and environmental consequences defined in this procedure.  When the risk management plan directs the development of the Master Harms and Severity List, it shall specify the approval requirements for the list. </w:t>
      </w:r>
      <w:r w:rsidR="00244759">
        <w:t xml:space="preserve">Clinical Development </w:t>
      </w:r>
      <w:r w:rsidRPr="00E50878">
        <w:t>shall be involved in the development, review and approval of the list.</w:t>
      </w:r>
    </w:p>
    <w:p w14:paraId="72DD9FA1" w14:textId="5277C025" w:rsidR="00057FFE" w:rsidRPr="00C40D77" w:rsidRDefault="00057FFE" w:rsidP="00E97146">
      <w:pPr>
        <w:pStyle w:val="Heading2"/>
      </w:pPr>
      <w:r w:rsidRPr="00C40D77">
        <w:rPr>
          <w:b/>
          <w:bCs/>
        </w:rPr>
        <w:t>C</w:t>
      </w:r>
      <w:r w:rsidR="00C40D77">
        <w:t>riteria for Verification of Risk Controls</w:t>
      </w:r>
    </w:p>
    <w:p w14:paraId="3B41DE1C" w14:textId="3C15BF6C" w:rsidR="00057FFE" w:rsidRPr="00C40D77" w:rsidRDefault="00057FFE" w:rsidP="00E97146">
      <w:pPr>
        <w:pStyle w:val="Heading3"/>
      </w:pPr>
      <w:r w:rsidRPr="00C40D77">
        <w:t>Verification that a risk control has been implemented into the design is conducted in accordance with the Design Verification procedure</w:t>
      </w:r>
      <w:r w:rsidR="005F12F0">
        <w:t xml:space="preserve">. Refer to </w:t>
      </w:r>
      <w:r w:rsidR="000121FE">
        <w:t xml:space="preserve">PD-001, </w:t>
      </w:r>
      <w:r w:rsidR="005F12F0" w:rsidRPr="00705422">
        <w:rPr>
          <w:i/>
          <w:iCs/>
        </w:rPr>
        <w:t xml:space="preserve">Design Control </w:t>
      </w:r>
      <w:r w:rsidR="000121FE" w:rsidRPr="00705422">
        <w:rPr>
          <w:i/>
          <w:iCs/>
        </w:rPr>
        <w:t>Procedure</w:t>
      </w:r>
      <w:r w:rsidR="005F12F0">
        <w:t xml:space="preserve"> </w:t>
      </w:r>
      <w:r w:rsidR="00D43191">
        <w:t xml:space="preserve">[7] </w:t>
      </w:r>
      <w:r w:rsidR="005F12F0">
        <w:t xml:space="preserve">and </w:t>
      </w:r>
      <w:r w:rsidR="000121FE">
        <w:t>WI-PD-00</w:t>
      </w:r>
      <w:r w:rsidR="00D17E4F">
        <w:t>3</w:t>
      </w:r>
      <w:r w:rsidR="000121FE">
        <w:t xml:space="preserve">, </w:t>
      </w:r>
      <w:r w:rsidR="005F12F0" w:rsidRPr="00705422">
        <w:rPr>
          <w:i/>
          <w:iCs/>
        </w:rPr>
        <w:t xml:space="preserve">Design </w:t>
      </w:r>
      <w:r w:rsidR="00D17E4F">
        <w:rPr>
          <w:i/>
          <w:iCs/>
        </w:rPr>
        <w:t>Verification</w:t>
      </w:r>
      <w:r w:rsidR="005F12F0">
        <w:t xml:space="preserve"> </w:t>
      </w:r>
      <w:r w:rsidR="000121FE" w:rsidRPr="00705422">
        <w:rPr>
          <w:i/>
          <w:iCs/>
        </w:rPr>
        <w:t>Work Instruction</w:t>
      </w:r>
      <w:r w:rsidR="00D17E4F">
        <w:rPr>
          <w:i/>
          <w:iCs/>
        </w:rPr>
        <w:t xml:space="preserve"> </w:t>
      </w:r>
      <w:r w:rsidR="00D17E4F">
        <w:t>[</w:t>
      </w:r>
      <w:r w:rsidR="00A54570">
        <w:t>13</w:t>
      </w:r>
      <w:r w:rsidR="00D17E4F">
        <w:t>]</w:t>
      </w:r>
      <w:r w:rsidR="005F12F0">
        <w:t xml:space="preserve"> for more information.</w:t>
      </w:r>
    </w:p>
    <w:p w14:paraId="68F2A8B8" w14:textId="77777777" w:rsidR="00057FFE" w:rsidRPr="00C40D77" w:rsidRDefault="00057FFE" w:rsidP="00E97146">
      <w:pPr>
        <w:pStyle w:val="Heading3"/>
      </w:pPr>
      <w:r w:rsidRPr="00C40D77">
        <w:t xml:space="preserve">The mechanism to develop the risk-based acceptance criteria for design verification shall be defined in the risk management plan.  The risk management plan shall associate each risk index with a specified level of reliability (also known as the </w:t>
      </w:r>
      <w:r w:rsidRPr="00C40D77">
        <w:lastRenderedPageBreak/>
        <w:t>probability content) and statistical confidence.</w:t>
      </w:r>
    </w:p>
    <w:p w14:paraId="403F7ECC" w14:textId="4ADE6A64" w:rsidR="00057FFE" w:rsidRPr="00C40D77" w:rsidRDefault="00057FFE" w:rsidP="00E97146">
      <w:pPr>
        <w:pStyle w:val="Heading3"/>
      </w:pPr>
      <w:r w:rsidRPr="00C40D77">
        <w:t xml:space="preserve">Verification that the risk control is effective is conducted in accordance with </w:t>
      </w:r>
      <w:r w:rsidR="00333BAC">
        <w:t xml:space="preserve">PD-001, </w:t>
      </w:r>
      <w:r w:rsidR="00F97CE7" w:rsidRPr="00D9713D">
        <w:rPr>
          <w:i/>
          <w:iCs/>
        </w:rPr>
        <w:t>Design Control Procedure</w:t>
      </w:r>
      <w:r w:rsidR="00F97CE7">
        <w:t xml:space="preserve"> [</w:t>
      </w:r>
      <w:r w:rsidR="001B0ACB">
        <w:t>8</w:t>
      </w:r>
      <w:r w:rsidR="00F97CE7">
        <w:t>]</w:t>
      </w:r>
      <w:r w:rsidR="00D17E4F">
        <w:t xml:space="preserve">, </w:t>
      </w:r>
      <w:r w:rsidR="00333BAC">
        <w:t>WI-PD-003,</w:t>
      </w:r>
      <w:r w:rsidR="00D17E4F">
        <w:t xml:space="preserve"> </w:t>
      </w:r>
      <w:r w:rsidR="00D17E4F" w:rsidRPr="00D9713D">
        <w:rPr>
          <w:i/>
          <w:iCs/>
        </w:rPr>
        <w:t>Design Verification Work Instruction</w:t>
      </w:r>
      <w:r w:rsidR="00D17E4F">
        <w:t xml:space="preserve"> [</w:t>
      </w:r>
      <w:r w:rsidR="001B0ACB">
        <w:t>1</w:t>
      </w:r>
      <w:r w:rsidR="00A54570">
        <w:t>3</w:t>
      </w:r>
      <w:r w:rsidR="00D17E4F">
        <w:t xml:space="preserve">] and </w:t>
      </w:r>
      <w:r w:rsidR="00333BAC" w:rsidRPr="00A07CA0">
        <w:t>WI-PD-004,</w:t>
      </w:r>
      <w:r w:rsidR="00D17E4F" w:rsidRPr="00A07CA0">
        <w:t xml:space="preserve"> </w:t>
      </w:r>
      <w:r w:rsidR="00D17E4F" w:rsidRPr="00D9713D">
        <w:rPr>
          <w:i/>
          <w:iCs/>
        </w:rPr>
        <w:t>Design Validation Work Instruction</w:t>
      </w:r>
      <w:r w:rsidR="00D17E4F" w:rsidRPr="00A07CA0">
        <w:t xml:space="preserve"> [1</w:t>
      </w:r>
      <w:r w:rsidR="00A54570">
        <w:t>4</w:t>
      </w:r>
      <w:r w:rsidR="00D17E4F" w:rsidRPr="00A07CA0">
        <w:t>].</w:t>
      </w:r>
    </w:p>
    <w:p w14:paraId="5EF03DC9" w14:textId="13101AA7" w:rsidR="00057FFE" w:rsidRPr="00C40D77" w:rsidRDefault="00057FFE" w:rsidP="00E97146">
      <w:pPr>
        <w:pStyle w:val="Heading3"/>
      </w:pPr>
      <w:r w:rsidRPr="00C40D77">
        <w:t xml:space="preserve">Verification that the risk control remains effective is conducted per </w:t>
      </w:r>
      <w:r w:rsidR="000121FE">
        <w:t>Section 9.0,</w:t>
      </w:r>
      <w:r w:rsidR="000121FE" w:rsidRPr="00C40D77">
        <w:t xml:space="preserve"> </w:t>
      </w:r>
      <w:r w:rsidRPr="00C40D77">
        <w:t>Periodic Reviews of this procedure.</w:t>
      </w:r>
    </w:p>
    <w:p w14:paraId="417F3484" w14:textId="454AF9E8" w:rsidR="00057FFE" w:rsidRPr="00E50878" w:rsidRDefault="00C40D77" w:rsidP="00E97146">
      <w:pPr>
        <w:pStyle w:val="Heading2"/>
      </w:pPr>
      <w:r>
        <w:t>Risk Analysis</w:t>
      </w:r>
    </w:p>
    <w:p w14:paraId="480E8664" w14:textId="77777777" w:rsidR="00057FFE" w:rsidRPr="00E50878" w:rsidRDefault="00057FFE" w:rsidP="00E97146">
      <w:pPr>
        <w:pStyle w:val="Heading3"/>
      </w:pPr>
      <w:r w:rsidRPr="00E50878">
        <w:t>Risk Analysis Process</w:t>
      </w:r>
    </w:p>
    <w:p w14:paraId="70468D61"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purpose of the risk analysis is as follows.</w:t>
      </w:r>
    </w:p>
    <w:p w14:paraId="5DAAC762" w14:textId="3E46188C" w:rsidR="00057FFE" w:rsidRPr="00C40D77" w:rsidRDefault="00057FFE" w:rsidP="00705422">
      <w:pPr>
        <w:pStyle w:val="ListParagraph"/>
        <w:widowControl w:val="0"/>
        <w:numPr>
          <w:ilvl w:val="2"/>
          <w:numId w:val="8"/>
        </w:numPr>
        <w:spacing w:before="60" w:after="60"/>
        <w:ind w:left="2880" w:right="-270" w:hanging="270"/>
        <w:contextualSpacing w:val="0"/>
      </w:pPr>
      <w:r w:rsidRPr="00C40D77">
        <w:t>Identify all reasonably foreseeable and/or known hazards, hazardous situations, causes, foreseeable sequences of events and associated harms (reference ISO</w:t>
      </w:r>
      <w:r w:rsidR="004C2FF9">
        <w:t>/</w:t>
      </w:r>
      <w:r w:rsidRPr="00C40D77">
        <w:t>TR 24971:20</w:t>
      </w:r>
      <w:r w:rsidR="004C2FF9">
        <w:t>20</w:t>
      </w:r>
      <w:r w:rsidRPr="00C40D77">
        <w:t xml:space="preserve"> Annex A for examples)</w:t>
      </w:r>
    </w:p>
    <w:p w14:paraId="7BAFF242"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Estimate the probability of the occurrence and severity of the harms in order to estimate risk</w:t>
      </w:r>
    </w:p>
    <w:p w14:paraId="27EDD141"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Identify the risk controls necessary to mitigate and control risk</w:t>
      </w:r>
    </w:p>
    <w:p w14:paraId="69816714"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Estimate the reduction or elimination of the probability of occurrence due to the implementation of the risk controls.</w:t>
      </w:r>
    </w:p>
    <w:p w14:paraId="245C5A83" w14:textId="5A26F512" w:rsidR="00057FFE" w:rsidRPr="00C40D77" w:rsidRDefault="00057FFE" w:rsidP="00705422">
      <w:pPr>
        <w:pStyle w:val="ListParagraph"/>
        <w:widowControl w:val="0"/>
        <w:numPr>
          <w:ilvl w:val="2"/>
          <w:numId w:val="7"/>
        </w:numPr>
        <w:spacing w:before="60" w:after="60"/>
        <w:ind w:left="2340" w:right="-270"/>
        <w:contextualSpacing w:val="0"/>
      </w:pPr>
      <w:r w:rsidRPr="00C40D77">
        <w:t>The risk analysis shall take into consideration the intended use, the user(s) and the use environment for the combination product.</w:t>
      </w:r>
    </w:p>
    <w:p w14:paraId="06090AD1" w14:textId="75D64838" w:rsidR="00057FFE" w:rsidRPr="00C40D77" w:rsidRDefault="00057FFE" w:rsidP="00705422">
      <w:pPr>
        <w:pStyle w:val="ListParagraph"/>
        <w:widowControl w:val="0"/>
        <w:numPr>
          <w:ilvl w:val="2"/>
          <w:numId w:val="7"/>
        </w:numPr>
        <w:spacing w:before="60" w:after="60"/>
        <w:ind w:left="2340" w:right="-270"/>
        <w:contextualSpacing w:val="0"/>
      </w:pPr>
      <w:r w:rsidRPr="00C40D77">
        <w:t>If a risk analysis, or other relevant information, is available for a similar  combination product, that analysis or information may be used as a starting point for a new analysis.  The degree of relevance depends on the differences between the devices and whether these introduce new hazards or significant differences in outputs, characteristics, performance or results.  The extent of use of an existing analysis is also based on the systematic evaluation of the effects the changes have on the development of hazardous situations.</w:t>
      </w:r>
    </w:p>
    <w:p w14:paraId="23F0A262" w14:textId="4AB56123" w:rsidR="00057FFE" w:rsidRPr="00C40D77" w:rsidRDefault="00057FFE" w:rsidP="00705422">
      <w:pPr>
        <w:pStyle w:val="ListParagraph"/>
        <w:widowControl w:val="0"/>
        <w:numPr>
          <w:ilvl w:val="2"/>
          <w:numId w:val="7"/>
        </w:numPr>
        <w:spacing w:before="60" w:after="60"/>
        <w:ind w:left="2340" w:right="-270"/>
        <w:contextualSpacing w:val="0"/>
      </w:pPr>
      <w:r w:rsidRPr="00C40D77">
        <w:t>At a minimum, a usability risk analysis and a system risk analysis are required.  The risk management plan may specify additional risk analysis (i.e.</w:t>
      </w:r>
      <w:r w:rsidR="00E97146">
        <w:t>,</w:t>
      </w:r>
      <w:r w:rsidRPr="00C40D77">
        <w:t xml:space="preserve"> process) as appropriate.</w:t>
      </w:r>
    </w:p>
    <w:p w14:paraId="619254C1" w14:textId="1EE6652E"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The usability risk analysis is used to analyze the risk of the use of the combination product.</w:t>
      </w:r>
    </w:p>
    <w:p w14:paraId="45CA5112" w14:textId="4525FC48"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 xml:space="preserve">The system risk analysis is used to analyze the risk of the design </w:t>
      </w:r>
      <w:r w:rsidRPr="00C40D77">
        <w:lastRenderedPageBreak/>
        <w:t>and/or manufacture of the combination product (as specified in the scope of the risk management plan).</w:t>
      </w:r>
    </w:p>
    <w:p w14:paraId="7D94FB06" w14:textId="77777777"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The usability and system risk analyses utilize the same basic structure and methods of risk estimation.</w:t>
      </w:r>
    </w:p>
    <w:p w14:paraId="576F0D10"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documentation describing the execution and results of the risk analysis shall include the following, at a minimum.</w:t>
      </w:r>
    </w:p>
    <w:p w14:paraId="5A5510A1" w14:textId="66BB9421"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Identification and description of the combination product that was analyzed</w:t>
      </w:r>
    </w:p>
    <w:p w14:paraId="0C6BC6F6" w14:textId="77777777"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Identification of the person(s) and organization(s) who carried out the risk analysis</w:t>
      </w:r>
    </w:p>
    <w:p w14:paraId="1DBC7002" w14:textId="77777777"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Scope and date of the risk analysis</w:t>
      </w:r>
    </w:p>
    <w:p w14:paraId="6121CFBF"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Risk analyses shall be conducted with the support of a team composed of subject matter experts with expertise on the subject being analyzed.  Expertise provided by each team member shall be documented.</w:t>
      </w:r>
    </w:p>
    <w:p w14:paraId="692BB61D" w14:textId="7C17480F" w:rsidR="00057FFE" w:rsidRPr="00C40D77" w:rsidRDefault="00057FFE" w:rsidP="00705422">
      <w:pPr>
        <w:pStyle w:val="ListParagraph"/>
        <w:widowControl w:val="0"/>
        <w:numPr>
          <w:ilvl w:val="2"/>
          <w:numId w:val="7"/>
        </w:numPr>
        <w:spacing w:before="60" w:after="60"/>
        <w:ind w:left="2340" w:right="-270"/>
        <w:contextualSpacing w:val="0"/>
      </w:pPr>
      <w:r w:rsidRPr="00C40D77">
        <w:t>Severity, likelihood and (optionally) detection ratings shall be defined in applicable risk management work instructions or procedures based on the scope of the risk analysis (i.e.</w:t>
      </w:r>
      <w:r w:rsidR="00E97146">
        <w:t>,</w:t>
      </w:r>
      <w:r w:rsidRPr="00C40D77">
        <w:t xml:space="preserve"> usability, system, process).  Use of alternate definitions from those established in the associated procedures may be acceptable with proper justification and approval from Quality</w:t>
      </w:r>
      <w:r w:rsidR="00E97146">
        <w:t xml:space="preserve"> Assurance</w:t>
      </w:r>
      <w:r w:rsidRPr="00C40D77">
        <w:t xml:space="preserve">.  </w:t>
      </w:r>
      <w:commentRangeStart w:id="45"/>
      <w:r w:rsidRPr="00C40D77">
        <w:t>Any alternative definitions shall be documented</w:t>
      </w:r>
      <w:r w:rsidR="00F97CE7">
        <w:t xml:space="preserve"> in the Risk Management Plan</w:t>
      </w:r>
      <w:r w:rsidRPr="00C40D77">
        <w:t>.</w:t>
      </w:r>
      <w:commentRangeEnd w:id="45"/>
      <w:r w:rsidR="00E97146">
        <w:rPr>
          <w:rStyle w:val="CommentReference"/>
          <w:rFonts w:ascii="Arial" w:hAnsi="Arial"/>
          <w:lang w:val="en-GB"/>
        </w:rPr>
        <w:commentReference w:id="45"/>
      </w:r>
    </w:p>
    <w:p w14:paraId="4CF66DAC" w14:textId="66F52750" w:rsidR="00057FFE" w:rsidRPr="00E50878" w:rsidRDefault="00057FFE" w:rsidP="00E97146">
      <w:pPr>
        <w:pStyle w:val="Heading3"/>
      </w:pPr>
      <w:r w:rsidRPr="00E50878">
        <w:t xml:space="preserve">Intended Use, Reasonably Foreseeable Misuse, and Identification of Characteristics Related to the Safety of the </w:t>
      </w:r>
      <w:r w:rsidR="004375E6">
        <w:t>Combination product</w:t>
      </w:r>
    </w:p>
    <w:p w14:paraId="24DA31FB" w14:textId="3DA11C27" w:rsidR="00057FFE" w:rsidRPr="00C40D77" w:rsidRDefault="00057FFE" w:rsidP="00705422">
      <w:pPr>
        <w:pStyle w:val="ListParagraph"/>
        <w:widowControl w:val="0"/>
        <w:numPr>
          <w:ilvl w:val="2"/>
          <w:numId w:val="7"/>
        </w:numPr>
        <w:spacing w:before="60" w:after="60"/>
        <w:ind w:left="2347" w:right="-274"/>
        <w:contextualSpacing w:val="0"/>
      </w:pPr>
      <w:commentRangeStart w:id="46"/>
      <w:r w:rsidRPr="00C40D77">
        <w:t xml:space="preserve">For the </w:t>
      </w:r>
      <w:r w:rsidR="00A07CA0" w:rsidRPr="00C40D77">
        <w:t>combination</w:t>
      </w:r>
      <w:r w:rsidRPr="00C40D77">
        <w:t xml:space="preserve"> product being considered, the Applicant shall document the intended use and reasonably foreseeable misuse.  </w:t>
      </w:r>
      <w:commentRangeEnd w:id="46"/>
      <w:r w:rsidR="00E97146">
        <w:rPr>
          <w:rStyle w:val="CommentReference"/>
          <w:rFonts w:ascii="Arial" w:hAnsi="Arial"/>
          <w:lang w:val="en-GB"/>
        </w:rPr>
        <w:commentReference w:id="46"/>
      </w:r>
      <w:r w:rsidRPr="00C40D77">
        <w:t xml:space="preserve">The intended use should </w:t>
      </w:r>
      <w:r w:rsidR="00A07CA0" w:rsidRPr="00C40D77">
        <w:t>consider</w:t>
      </w:r>
      <w:r w:rsidRPr="00C40D77">
        <w:t xml:space="preserve"> information such as the intended medical indication, patient population, part of the body or type of tissue interacted with, user profile, use environment, and operating principle. </w:t>
      </w:r>
      <w:r w:rsidR="009C4C58">
        <w:t xml:space="preserve">Intended use and </w:t>
      </w:r>
      <w:r w:rsidR="00D9713D">
        <w:t>reasonably</w:t>
      </w:r>
      <w:r w:rsidR="009C4C58">
        <w:t xml:space="preserve"> foreseeable misuse are document</w:t>
      </w:r>
      <w:r w:rsidR="00AF73AC">
        <w:t>ed</w:t>
      </w:r>
      <w:r w:rsidR="009C4C58">
        <w:t xml:space="preserve"> in the Hazards Analysis and the FMEAs.</w:t>
      </w:r>
    </w:p>
    <w:p w14:paraId="61BC437F" w14:textId="7816BD6D" w:rsidR="00057FFE" w:rsidRPr="00C40D77" w:rsidRDefault="00057FFE" w:rsidP="00705422">
      <w:pPr>
        <w:pStyle w:val="ListParagraph"/>
        <w:widowControl w:val="0"/>
        <w:numPr>
          <w:ilvl w:val="2"/>
          <w:numId w:val="7"/>
        </w:numPr>
        <w:spacing w:before="60" w:after="60"/>
        <w:ind w:left="2347" w:right="-274"/>
        <w:contextualSpacing w:val="0"/>
      </w:pPr>
      <w:r w:rsidRPr="00C40D77">
        <w:t>The Applicant shall identify and</w:t>
      </w:r>
      <w:commentRangeStart w:id="47"/>
      <w:r w:rsidRPr="00C40D77">
        <w:t xml:space="preserve"> document </w:t>
      </w:r>
      <w:commentRangeEnd w:id="47"/>
      <w:r w:rsidR="00E97146">
        <w:rPr>
          <w:rStyle w:val="CommentReference"/>
          <w:rFonts w:ascii="Arial" w:hAnsi="Arial"/>
          <w:lang w:val="en-GB"/>
        </w:rPr>
        <w:commentReference w:id="47"/>
      </w:r>
      <w:r w:rsidRPr="00C40D77">
        <w:t xml:space="preserve">those qualitative and quantitative characteristics that could affect the safety of </w:t>
      </w:r>
      <w:r w:rsidR="00A07CA0" w:rsidRPr="00C40D77">
        <w:t>the combination</w:t>
      </w:r>
      <w:r w:rsidRPr="00C40D77">
        <w:t xml:space="preserve"> product.  Where appropriate, the limits of those characteristic shall be defined.  </w:t>
      </w:r>
      <w:r w:rsidR="009C4C58">
        <w:t>These characteristics are documented in the Hazards Analysis and FMEAs.</w:t>
      </w:r>
    </w:p>
    <w:p w14:paraId="0E764CC3" w14:textId="2766EEBB" w:rsidR="00057FFE" w:rsidRPr="00C40D77" w:rsidRDefault="00057FFE" w:rsidP="00705422">
      <w:pPr>
        <w:pStyle w:val="ListParagraph"/>
        <w:widowControl w:val="0"/>
        <w:numPr>
          <w:ilvl w:val="2"/>
          <w:numId w:val="7"/>
        </w:numPr>
        <w:spacing w:before="60" w:after="60"/>
        <w:ind w:left="2347" w:right="-274"/>
        <w:contextualSpacing w:val="0"/>
      </w:pPr>
      <w:r w:rsidRPr="00C40D77">
        <w:t xml:space="preserve">Annex A </w:t>
      </w:r>
      <w:r w:rsidR="00C40D77" w:rsidRPr="00C40D77">
        <w:t xml:space="preserve">of </w:t>
      </w:r>
      <w:bookmarkStart w:id="48" w:name="_Hlk118151576"/>
      <w:r w:rsidR="00C40D77" w:rsidRPr="00C40D77">
        <w:t>ISO</w:t>
      </w:r>
      <w:r w:rsidRPr="00C40D77">
        <w:t xml:space="preserve"> 24971</w:t>
      </w:r>
      <w:bookmarkEnd w:id="48"/>
      <w:r w:rsidRPr="00C40D77">
        <w:t>:20</w:t>
      </w:r>
      <w:r w:rsidR="002E2B79">
        <w:t>20</w:t>
      </w:r>
      <w:r w:rsidRPr="00C40D77">
        <w:t xml:space="preserve"> contains identification of hazards and </w:t>
      </w:r>
      <w:r w:rsidRPr="00C40D77">
        <w:lastRenderedPageBreak/>
        <w:t xml:space="preserve">characteristic </w:t>
      </w:r>
      <w:r w:rsidR="000A7DC3">
        <w:t>for</w:t>
      </w:r>
      <w:r w:rsidRPr="00C40D77">
        <w:t xml:space="preserve"> safety such as those relating to use that can serve as a </w:t>
      </w:r>
      <w:commentRangeStart w:id="49"/>
      <w:commentRangeStart w:id="50"/>
      <w:commentRangeStart w:id="51"/>
      <w:commentRangeStart w:id="52"/>
      <w:r w:rsidRPr="00C40D77">
        <w:t xml:space="preserve">guide </w:t>
      </w:r>
      <w:commentRangeEnd w:id="49"/>
      <w:r w:rsidR="00C936A5">
        <w:rPr>
          <w:rStyle w:val="CommentReference"/>
          <w:rFonts w:ascii="Arial" w:hAnsi="Arial"/>
          <w:lang w:val="en-GB"/>
        </w:rPr>
        <w:commentReference w:id="49"/>
      </w:r>
      <w:commentRangeEnd w:id="50"/>
      <w:r w:rsidR="002E2B79">
        <w:rPr>
          <w:rStyle w:val="CommentReference"/>
          <w:rFonts w:ascii="Arial" w:hAnsi="Arial"/>
          <w:lang w:val="en-GB"/>
        </w:rPr>
        <w:commentReference w:id="50"/>
      </w:r>
      <w:commentRangeEnd w:id="51"/>
      <w:r w:rsidR="00F90C84">
        <w:rPr>
          <w:rStyle w:val="CommentReference"/>
          <w:rFonts w:ascii="Arial" w:hAnsi="Arial"/>
          <w:lang w:val="en-GB"/>
        </w:rPr>
        <w:commentReference w:id="51"/>
      </w:r>
      <w:commentRangeEnd w:id="52"/>
      <w:r w:rsidR="000A7DC3">
        <w:rPr>
          <w:rStyle w:val="CommentReference"/>
          <w:rFonts w:ascii="Arial" w:hAnsi="Arial"/>
          <w:lang w:val="en-GB"/>
        </w:rPr>
        <w:commentReference w:id="52"/>
      </w:r>
      <w:r w:rsidRPr="00C40D77">
        <w:t>in identifying combination product characteristics that could have an impact on safety.</w:t>
      </w:r>
      <w:ins w:id="53" w:author="Sandra Regnell [2]" w:date="2023-02-08T11:06:00Z">
        <w:r w:rsidR="00D9713D">
          <w:t xml:space="preserve"> </w:t>
        </w:r>
      </w:ins>
      <w:ins w:id="54" w:author="Sandra Regnell [2]" w:date="2023-02-08T20:09:00Z">
        <w:r w:rsidR="00406469">
          <w:t>Considerations for Safety</w:t>
        </w:r>
      </w:ins>
      <w:ins w:id="55" w:author="Sandra Regnell [2]" w:date="2023-02-08T11:07:00Z">
        <w:r w:rsidR="00D9713D">
          <w:t xml:space="preserve"> are listed in Appendix A.</w:t>
        </w:r>
      </w:ins>
      <w:r w:rsidR="00DC4C9A">
        <w:t xml:space="preserve"> </w:t>
      </w:r>
      <w:ins w:id="56" w:author="Sandra Regnell [2]" w:date="2023-02-08T21:01:00Z">
        <w:r w:rsidR="00DC4C9A">
          <w:t xml:space="preserve">Examples of Hazards </w:t>
        </w:r>
      </w:ins>
      <w:ins w:id="57" w:author="Sandra Regnell [2]" w:date="2023-02-09T11:57:00Z">
        <w:r w:rsidR="00E83BDC">
          <w:t>from ISO 14971</w:t>
        </w:r>
      </w:ins>
      <w:ins w:id="58" w:author="Sandra Regnell [2]" w:date="2023-02-09T11:58:00Z">
        <w:r w:rsidR="00E83BDC">
          <w:t xml:space="preserve">:2019, </w:t>
        </w:r>
      </w:ins>
      <w:ins w:id="59" w:author="Sandra Regnell [2]" w:date="2023-02-15T09:39:00Z">
        <w:r w:rsidR="002C2623">
          <w:t>Annex</w:t>
        </w:r>
      </w:ins>
      <w:ins w:id="60" w:author="Sandra Regnell [2]" w:date="2023-02-09T11:58:00Z">
        <w:r w:rsidR="00E83BDC">
          <w:t xml:space="preserve"> C </w:t>
        </w:r>
      </w:ins>
      <w:ins w:id="61" w:author="Sandra Regnell [2]" w:date="2023-02-08T21:01:00Z">
        <w:r w:rsidR="00DC4C9A">
          <w:t>are listed in Appendix B.</w:t>
        </w:r>
      </w:ins>
      <w:ins w:id="62" w:author="Sandra Regnell [2]" w:date="2023-02-09T11:58:00Z">
        <w:r w:rsidR="00E83BDC">
          <w:t xml:space="preserve">  Both appendices are modified, removing items that are not relevant to our devices. </w:t>
        </w:r>
      </w:ins>
    </w:p>
    <w:p w14:paraId="6B6B7E59" w14:textId="77777777" w:rsidR="00057FFE" w:rsidRPr="00C40D77" w:rsidRDefault="00057FFE" w:rsidP="00705422">
      <w:pPr>
        <w:pStyle w:val="ListParagraph"/>
        <w:widowControl w:val="0"/>
        <w:numPr>
          <w:ilvl w:val="2"/>
          <w:numId w:val="7"/>
        </w:numPr>
        <w:spacing w:before="60" w:after="60"/>
        <w:ind w:left="2347" w:right="-274"/>
        <w:contextualSpacing w:val="0"/>
      </w:pPr>
      <w:r w:rsidRPr="00C40D77">
        <w:t xml:space="preserve">Documentation collected during this phase of the risk management project shall be maintained in the risk management file. </w:t>
      </w:r>
    </w:p>
    <w:p w14:paraId="15DB0E4D" w14:textId="77777777" w:rsidR="00057FFE" w:rsidRPr="00E50878" w:rsidRDefault="00057FFE" w:rsidP="00E97146">
      <w:pPr>
        <w:pStyle w:val="Heading3"/>
      </w:pPr>
      <w:r w:rsidRPr="00E50878">
        <w:t>Identification of Hazards</w:t>
      </w:r>
    </w:p>
    <w:p w14:paraId="0FC05E17" w14:textId="61F6CF04" w:rsidR="00057FFE" w:rsidRPr="00C40D77" w:rsidRDefault="00057FFE" w:rsidP="00705422">
      <w:pPr>
        <w:pStyle w:val="ListParagraph"/>
        <w:widowControl w:val="0"/>
        <w:numPr>
          <w:ilvl w:val="2"/>
          <w:numId w:val="7"/>
        </w:numPr>
        <w:spacing w:before="60" w:after="60"/>
        <w:ind w:left="2340" w:right="-270"/>
        <w:contextualSpacing w:val="0"/>
      </w:pPr>
      <w:r w:rsidRPr="00C40D77">
        <w:t>The risk analysis shall identify and</w:t>
      </w:r>
      <w:commentRangeStart w:id="63"/>
      <w:commentRangeStart w:id="64"/>
      <w:r w:rsidRPr="00C40D77">
        <w:t xml:space="preserve"> document </w:t>
      </w:r>
      <w:commentRangeEnd w:id="63"/>
      <w:r w:rsidR="00E97146">
        <w:rPr>
          <w:rStyle w:val="CommentReference"/>
          <w:rFonts w:ascii="Arial" w:hAnsi="Arial"/>
          <w:lang w:val="en-GB"/>
        </w:rPr>
        <w:commentReference w:id="63"/>
      </w:r>
      <w:commentRangeEnd w:id="64"/>
      <w:r w:rsidR="002E2B79">
        <w:rPr>
          <w:rStyle w:val="CommentReference"/>
          <w:rFonts w:ascii="Arial" w:hAnsi="Arial"/>
          <w:lang w:val="en-GB"/>
        </w:rPr>
        <w:commentReference w:id="64"/>
      </w:r>
      <w:r w:rsidRPr="00C40D77">
        <w:t>the known and foreseeable hazards associated with the combination product based on the intended use, reasonably foreseeable misuse and the characteristics related to safety in both normal and fault conditions.</w:t>
      </w:r>
    </w:p>
    <w:p w14:paraId="61E66215" w14:textId="4CFB7DA9" w:rsidR="00057FFE" w:rsidRPr="00C40D77" w:rsidRDefault="00057FFE" w:rsidP="00705422">
      <w:pPr>
        <w:pStyle w:val="ListParagraph"/>
        <w:widowControl w:val="0"/>
        <w:numPr>
          <w:ilvl w:val="2"/>
          <w:numId w:val="7"/>
        </w:numPr>
        <w:spacing w:before="60" w:after="60"/>
        <w:ind w:left="2340" w:right="-270"/>
        <w:contextualSpacing w:val="0"/>
      </w:pPr>
      <w:r w:rsidRPr="00C40D77">
        <w:t>Hazards resulting from interfaces with external (to the combination product) systems and processes shall be considered.</w:t>
      </w:r>
    </w:p>
    <w:p w14:paraId="5E4DB5A4" w14:textId="6BB5BDEB"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For each identified hazard, the reasonably foreseeable sequences or combinations of events that can result in a hazardous situation shall be considered and the hazardous situations shall be identified </w:t>
      </w:r>
      <w:commentRangeStart w:id="65"/>
      <w:r w:rsidRPr="00C40D77">
        <w:t xml:space="preserve">and documented </w:t>
      </w:r>
      <w:commentRangeEnd w:id="65"/>
      <w:r w:rsidR="00E97146">
        <w:rPr>
          <w:rStyle w:val="CommentReference"/>
          <w:rFonts w:ascii="Arial" w:hAnsi="Arial"/>
          <w:lang w:val="en-GB"/>
        </w:rPr>
        <w:commentReference w:id="65"/>
      </w:r>
      <w:r w:rsidRPr="00C40D77">
        <w:t xml:space="preserve">in the </w:t>
      </w:r>
      <w:r w:rsidR="009C4C58">
        <w:t>hazards analysis and FMEAs</w:t>
      </w:r>
      <w:r w:rsidRPr="00C40D77">
        <w:t>.  Hazard identification methods may include the following:</w:t>
      </w:r>
    </w:p>
    <w:p w14:paraId="663E31A3" w14:textId="002AD54A"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 xml:space="preserve">Review of the same or similar combination products (internally or externally), adverse event (AE) databases, </w:t>
      </w:r>
      <w:r w:rsidR="005F12F0" w:rsidRPr="00C40D77">
        <w:t>publications,</w:t>
      </w:r>
      <w:r w:rsidRPr="00C40D77">
        <w:t xml:space="preserve"> and other sources.  (Similar combination products may include shared subsystems, software code or intended use(s).)</w:t>
      </w:r>
    </w:p>
    <w:p w14:paraId="7B032AFB" w14:textId="66C2F641"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Usability flow chart identifying the steps that shall be performed by the user and the combination product to meet intended use</w:t>
      </w:r>
    </w:p>
    <w:p w14:paraId="4394C72F" w14:textId="76F87966"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Known interfaces with external (to the combination product) systems and processes (may be documented in the risk management plan)</w:t>
      </w:r>
      <w:r w:rsidR="005F12F0">
        <w:t>.</w:t>
      </w:r>
    </w:p>
    <w:p w14:paraId="3DAA3469" w14:textId="5C8C344A" w:rsidR="00057FFE" w:rsidRPr="00E50878" w:rsidRDefault="00057FFE" w:rsidP="00E97146">
      <w:pPr>
        <w:pStyle w:val="Heading3"/>
      </w:pPr>
      <w:r w:rsidRPr="00E50878">
        <w:t>Identification of Hazardous Situations</w:t>
      </w:r>
    </w:p>
    <w:p w14:paraId="45A96DEC"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A hazardous situation is a circumstance in which people, property or the environment are exposed to one or more hazard(s) that could cause or lead to harm.  The risk analysis shall identify and document the hazardous situations based on the intended use resulting from reasonably foreseeable sequences of events or cause(s) for each hazard.</w:t>
      </w:r>
    </w:p>
    <w:p w14:paraId="0FEABF0B"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lastRenderedPageBreak/>
        <w:t>The hazardous situation identification documentation shall be maintained in the risk management file.  Hazardous situation identification methods may include the following.</w:t>
      </w:r>
    </w:p>
    <w:p w14:paraId="3BAFC756" w14:textId="01329224" w:rsidR="00057FFE" w:rsidRPr="00C40D77" w:rsidRDefault="00057FFE" w:rsidP="00705422">
      <w:pPr>
        <w:pStyle w:val="ListParagraph"/>
        <w:widowControl w:val="0"/>
        <w:numPr>
          <w:ilvl w:val="2"/>
          <w:numId w:val="8"/>
        </w:numPr>
        <w:spacing w:before="60" w:after="60"/>
        <w:ind w:left="2880" w:right="-270" w:hanging="270"/>
        <w:contextualSpacing w:val="0"/>
        <w:rPr>
          <w:b/>
        </w:rPr>
      </w:pPr>
      <w:r w:rsidRPr="00C40D77">
        <w:t>Review of the same or similar combination products (internally or externally), adverse event (AE) databases, publications and other sources.  (Similar combination products may include shared subsystems, software code or intended use(s).)</w:t>
      </w:r>
    </w:p>
    <w:p w14:paraId="617F0CE0" w14:textId="77777777" w:rsidR="00057FFE" w:rsidRPr="00C40D77" w:rsidRDefault="00057FFE" w:rsidP="00E97146">
      <w:pPr>
        <w:pStyle w:val="Heading3"/>
      </w:pPr>
      <w:r w:rsidRPr="00C40D77">
        <w:t>Identification of Harms</w:t>
      </w:r>
    </w:p>
    <w:p w14:paraId="621DD706"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A harm is a physical injury or damage to the health of people, property or the environment.  The risk analysis shall identify and document the harm(s) resulting from the identified hazardous situation(s).</w:t>
      </w:r>
    </w:p>
    <w:p w14:paraId="2DCEDF5E"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harm identification documentation shall be maintained in the risk management file.  Harm identification methods may include the following.</w:t>
      </w:r>
    </w:p>
    <w:p w14:paraId="745BD8FC" w14:textId="510DE986" w:rsidR="00057FFE" w:rsidRPr="00C40D77" w:rsidRDefault="00057FFE" w:rsidP="00705422">
      <w:pPr>
        <w:pStyle w:val="ListParagraph"/>
        <w:widowControl w:val="0"/>
        <w:numPr>
          <w:ilvl w:val="2"/>
          <w:numId w:val="8"/>
        </w:numPr>
        <w:spacing w:before="60" w:after="60"/>
        <w:ind w:left="2880" w:right="-270" w:hanging="270"/>
        <w:contextualSpacing w:val="0"/>
      </w:pPr>
      <w:r w:rsidRPr="00C40D77">
        <w:t>Review of the same or similar combination products (internally or externally), adverse event (AE) databases, publications and other sources.  (Similar combination products may include shared subsystems, software code or intended use(s).)</w:t>
      </w:r>
    </w:p>
    <w:p w14:paraId="02A03276"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Review of identified hazards and hazardous situations</w:t>
      </w:r>
    </w:p>
    <w:p w14:paraId="56BC9688"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Expert medical opinion (as applicable)</w:t>
      </w:r>
    </w:p>
    <w:p w14:paraId="1BE7CC0F" w14:textId="77777777" w:rsidR="00057FFE" w:rsidRPr="00C40D77" w:rsidRDefault="00057FFE" w:rsidP="00E97146">
      <w:pPr>
        <w:pStyle w:val="Heading3"/>
      </w:pPr>
      <w:r w:rsidRPr="00C40D77">
        <w:t>Reasonably Foreseeable Sequence of Events or Cause(s)</w:t>
      </w:r>
    </w:p>
    <w:p w14:paraId="268C0E1A" w14:textId="5193EBB0"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A reasonably foreseeable sequence of events or cause(s) is the process that results in a hazardous situation (exposure to a hazard).  The risk analysis shall identify and </w:t>
      </w:r>
      <w:commentRangeStart w:id="66"/>
      <w:r w:rsidRPr="00C40D77">
        <w:t xml:space="preserve">document </w:t>
      </w:r>
      <w:commentRangeEnd w:id="66"/>
      <w:r w:rsidR="00E97146">
        <w:rPr>
          <w:rStyle w:val="CommentReference"/>
          <w:rFonts w:ascii="Arial" w:hAnsi="Arial"/>
          <w:lang w:val="en-GB"/>
        </w:rPr>
        <w:commentReference w:id="66"/>
      </w:r>
      <w:r w:rsidRPr="00C40D77">
        <w:t>sequences of events or cause(s) for each hazard that could result in a hazardous situation.</w:t>
      </w:r>
      <w:ins w:id="67" w:author="Sandra Regnell [2]" w:date="2022-11-28T21:20:00Z">
        <w:r w:rsidR="009C4C58">
          <w:t xml:space="preserve"> </w:t>
        </w:r>
      </w:ins>
      <w:r w:rsidR="009C4C58">
        <w:t>Sequences of events are documented in the Hazards Analysis and the FMEAs.</w:t>
      </w:r>
    </w:p>
    <w:p w14:paraId="6605CD31"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Reasonably Foreseeable sequence of event or cause(s) may include the following:</w:t>
      </w:r>
    </w:p>
    <w:p w14:paraId="079DB12A"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Faults during use (documented in the Usability Risk Analysis), use faults related to misuse, and intentional misuse shall be considered.</w:t>
      </w:r>
    </w:p>
    <w:p w14:paraId="47A23C00"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Faults in design (or manufacturing as applicable) or interactions with external systems and processes (documented in the System Risk Analysis)</w:t>
      </w:r>
    </w:p>
    <w:p w14:paraId="35E49821"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Hazardous situations may result from no-fault conditions (documented in the System Risk Analysis)</w:t>
      </w:r>
    </w:p>
    <w:p w14:paraId="1DACF272" w14:textId="77777777" w:rsidR="00057FFE" w:rsidRPr="00C40D77" w:rsidRDefault="00057FFE" w:rsidP="00E97146">
      <w:pPr>
        <w:widowControl w:val="0"/>
        <w:spacing w:before="60" w:after="60"/>
        <w:ind w:left="2610" w:right="-270"/>
        <w:rPr>
          <w:i/>
        </w:rPr>
      </w:pPr>
      <w:r w:rsidRPr="00C40D77">
        <w:rPr>
          <w:i/>
        </w:rPr>
        <w:lastRenderedPageBreak/>
        <w:t>Note:  Sequences of events or cause(s) that relate to both usability and design may be documented in either the Usability or System Risk Analysis, depending on the primary cause(s) of the hazard (Use or System)</w:t>
      </w:r>
    </w:p>
    <w:p w14:paraId="0EDDCBB2" w14:textId="2256B104" w:rsidR="00057FFE" w:rsidRPr="00C40D77" w:rsidRDefault="004A088D" w:rsidP="00E97146">
      <w:pPr>
        <w:pStyle w:val="Heading2"/>
      </w:pPr>
      <w:r>
        <w:t>Risk Estimation</w:t>
      </w:r>
    </w:p>
    <w:p w14:paraId="6DDC1BB1" w14:textId="1C89091E" w:rsidR="00057FFE" w:rsidRPr="00C40D77" w:rsidRDefault="00057FFE" w:rsidP="00E97146">
      <w:pPr>
        <w:pStyle w:val="Heading3"/>
      </w:pPr>
      <w:r w:rsidRPr="00C40D77">
        <w:t>Reasonably foreseeable sequences or combination</w:t>
      </w:r>
      <w:r w:rsidR="00E97146">
        <w:t>s</w:t>
      </w:r>
      <w:r w:rsidRPr="00C40D77">
        <w:t xml:space="preserve"> of events that can result in a hazardous situation shall be considered and the resulting hazardous situation(s) shall be recorded</w:t>
      </w:r>
      <w:r w:rsidR="00273009">
        <w:t xml:space="preserve"> </w:t>
      </w:r>
      <w:r w:rsidR="00BA074C">
        <w:t>i</w:t>
      </w:r>
      <w:r w:rsidR="009C4C58">
        <w:t>n the Hazards Analysis and the FMEAs.</w:t>
      </w:r>
    </w:p>
    <w:p w14:paraId="301F3FB3" w14:textId="42016BE2" w:rsidR="00057FFE" w:rsidRPr="00C40D77" w:rsidRDefault="00057FFE" w:rsidP="00E97146">
      <w:pPr>
        <w:pStyle w:val="Heading3"/>
      </w:pPr>
      <w:r w:rsidRPr="00C40D77">
        <w:t xml:space="preserve">For each identified hazardous situation, the associated risk(s) shall be estimated using available information or data.  For hazardous situations for which the probability of the occurrence of harm cannot be estimated, the possible consequences shall be listed for use in risk evaluation and risk control.  The results of these activities shall be </w:t>
      </w:r>
      <w:commentRangeStart w:id="68"/>
      <w:r w:rsidRPr="00C40D77">
        <w:t>recorded</w:t>
      </w:r>
      <w:commentRangeEnd w:id="68"/>
      <w:r w:rsidR="00EB5334">
        <w:rPr>
          <w:rStyle w:val="CommentReference"/>
          <w:rFonts w:ascii="Arial" w:hAnsi="Arial"/>
          <w:lang w:val="en-GB"/>
        </w:rPr>
        <w:commentReference w:id="68"/>
      </w:r>
      <w:r w:rsidRPr="00C40D77">
        <w:t xml:space="preserve"> in </w:t>
      </w:r>
      <w:r w:rsidR="009C4C58">
        <w:t>Hazards Analysis and the FMEAs.</w:t>
      </w:r>
    </w:p>
    <w:p w14:paraId="39DB8D2B" w14:textId="77777777" w:rsidR="00057FFE" w:rsidRPr="00C40D77" w:rsidRDefault="00057FFE" w:rsidP="00E97146">
      <w:pPr>
        <w:pStyle w:val="Heading3"/>
      </w:pPr>
      <w:r w:rsidRPr="00C40D77">
        <w:t>Risk estimation may be quantitative or qualitative.  Information or data for estimating risks may be obtained from the following sources:</w:t>
      </w:r>
    </w:p>
    <w:p w14:paraId="36C38DFA"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Published standards</w:t>
      </w:r>
    </w:p>
    <w:p w14:paraId="072A841E"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Scientific or technical investigations</w:t>
      </w:r>
    </w:p>
    <w:p w14:paraId="051B33A4" w14:textId="1798D77C" w:rsidR="00057FFE" w:rsidRPr="00C40D77" w:rsidRDefault="00057FFE" w:rsidP="00705422">
      <w:pPr>
        <w:pStyle w:val="ListParagraph"/>
        <w:widowControl w:val="0"/>
        <w:numPr>
          <w:ilvl w:val="2"/>
          <w:numId w:val="7"/>
        </w:numPr>
        <w:spacing w:before="60" w:after="60"/>
        <w:ind w:left="2340" w:right="-270"/>
        <w:contextualSpacing w:val="0"/>
      </w:pPr>
      <w:r w:rsidRPr="00C40D77">
        <w:t>Field data from similar combination products already in use, including publicly available reports of incidents</w:t>
      </w:r>
    </w:p>
    <w:p w14:paraId="7F98CBA7"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Usability tests employing typical users</w:t>
      </w:r>
    </w:p>
    <w:p w14:paraId="23C9C4E6"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Clinical evidence</w:t>
      </w:r>
    </w:p>
    <w:p w14:paraId="0E936F85"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Results of relevant investigations or simulations</w:t>
      </w:r>
    </w:p>
    <w:p w14:paraId="4929EB20"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Expert opinion</w:t>
      </w:r>
    </w:p>
    <w:p w14:paraId="682E1219"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External quality assessment schemes</w:t>
      </w:r>
    </w:p>
    <w:p w14:paraId="4A79435D" w14:textId="77777777" w:rsidR="00057FFE" w:rsidRPr="00C40D77" w:rsidRDefault="00057FFE" w:rsidP="00E97146">
      <w:pPr>
        <w:pStyle w:val="Heading3"/>
      </w:pPr>
      <w:r w:rsidRPr="00C40D77">
        <w:t>Risk has two (2) components, which are the probability of occurrence of harm and the severity of harm.  To estimate risk, the occurrence and severity shall first be estimated.</w:t>
      </w:r>
    </w:p>
    <w:p w14:paraId="291A3169"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Occurrence is estimated by first estimating two (2) probabilities referred to as P1 and P2.  </w:t>
      </w:r>
    </w:p>
    <w:p w14:paraId="6CE64ED3"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 xml:space="preserve">P1 is the probability that the hazardous situation will occur.  </w:t>
      </w:r>
    </w:p>
    <w:p w14:paraId="5A6AF202"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 xml:space="preserve">P2 is the probability that the hazardous situation will result in harm.  </w:t>
      </w:r>
    </w:p>
    <w:p w14:paraId="53D30C38"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lastRenderedPageBreak/>
        <w:t>The overall occurrence is P = P1 x P2.</w:t>
      </w:r>
    </w:p>
    <w:p w14:paraId="6288A3D9"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Methods for estimating occurrence may include the following.</w:t>
      </w:r>
    </w:p>
    <w:p w14:paraId="2F029E10" w14:textId="2513FD04" w:rsidR="00057FFE" w:rsidRPr="00C40D77" w:rsidRDefault="00057FFE" w:rsidP="00705422">
      <w:pPr>
        <w:pStyle w:val="ListParagraph"/>
        <w:widowControl w:val="0"/>
        <w:numPr>
          <w:ilvl w:val="2"/>
          <w:numId w:val="8"/>
        </w:numPr>
        <w:spacing w:before="60" w:after="60"/>
        <w:ind w:left="2880" w:right="-270" w:hanging="270"/>
        <w:contextualSpacing w:val="0"/>
      </w:pPr>
      <w:r w:rsidRPr="00C40D77">
        <w:t>Review of the same or similar combination products (internally or externally), adverse event (AE) databases, publications and other sources.  (Similar combination products may include shared subsystems, software code or intended use(s).)</w:t>
      </w:r>
    </w:p>
    <w:p w14:paraId="1276AAAD"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Use of fault tree analysis (FTA) to decompose the probability estimation</w:t>
      </w:r>
    </w:p>
    <w:p w14:paraId="6D7E60AC"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Use of bench data (laboratory) or simulations</w:t>
      </w:r>
    </w:p>
    <w:p w14:paraId="244F9EAC"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Use of data from clinical trials</w:t>
      </w:r>
    </w:p>
    <w:p w14:paraId="1D86ED73"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Use of expert judgement</w:t>
      </w:r>
    </w:p>
    <w:p w14:paraId="5C501AC2" w14:textId="6E422A41" w:rsidR="00057FFE" w:rsidRPr="00C40D77" w:rsidRDefault="00B3205D" w:rsidP="00705422">
      <w:pPr>
        <w:pStyle w:val="ListParagraph"/>
        <w:widowControl w:val="0"/>
        <w:numPr>
          <w:ilvl w:val="2"/>
          <w:numId w:val="7"/>
        </w:numPr>
        <w:spacing w:before="60" w:after="60"/>
        <w:ind w:left="2340" w:right="-270"/>
        <w:contextualSpacing w:val="0"/>
      </w:pPr>
      <w:r w:rsidRPr="00C40D77">
        <w:t>Whenever possible, the probability of occurrence of harm should be estimated</w:t>
      </w:r>
      <w:r>
        <w:t>.</w:t>
      </w:r>
      <w:r w:rsidRPr="00C40D77">
        <w:rPr>
          <w:rStyle w:val="Level2BulletChar"/>
          <w:rFonts w:ascii="Times New Roman" w:hAnsi="Times New Roman" w:cs="Times New Roman"/>
        </w:rPr>
        <w:t xml:space="preserve"> </w:t>
      </w:r>
      <w:r w:rsidR="00057FFE" w:rsidRPr="00C40D77">
        <w:rPr>
          <w:rStyle w:val="Level2BulletChar"/>
          <w:rFonts w:ascii="Times New Roman" w:hAnsi="Times New Roman" w:cs="Times New Roman"/>
        </w:rPr>
        <w:t>When the probability of occurrence of harm cannot be estimated, the risk acceptance criteria should</w:t>
      </w:r>
      <w:r w:rsidR="00057FFE" w:rsidRPr="00C40D77">
        <w:t xml:space="preserve"> be developed based on the following.</w:t>
      </w:r>
    </w:p>
    <w:p w14:paraId="081F7758" w14:textId="074D28E7" w:rsidR="00057FFE" w:rsidRPr="00C40D77" w:rsidRDefault="00057FFE" w:rsidP="001B0ACB">
      <w:pPr>
        <w:pStyle w:val="ListParagraph"/>
        <w:widowControl w:val="0"/>
        <w:spacing w:before="60" w:after="60"/>
        <w:ind w:left="2880" w:right="-270"/>
        <w:contextualSpacing w:val="0"/>
      </w:pPr>
    </w:p>
    <w:p w14:paraId="3A322FE7" w14:textId="58D4D862" w:rsidR="00057FFE" w:rsidRPr="00C40D77" w:rsidRDefault="00057FFE" w:rsidP="00705422">
      <w:pPr>
        <w:pStyle w:val="ListParagraph"/>
        <w:widowControl w:val="0"/>
        <w:numPr>
          <w:ilvl w:val="2"/>
          <w:numId w:val="8"/>
        </w:numPr>
        <w:spacing w:before="60" w:after="60"/>
        <w:ind w:left="2880" w:right="-270" w:hanging="270"/>
        <w:contextualSpacing w:val="0"/>
      </w:pPr>
      <w:r w:rsidRPr="00C40D77">
        <w:t xml:space="preserve">If it is not possible to estimate P1, assume that the P1 probability is equal to 1.  If it is not possible to estimate P2, assume that the P2 probability is equal to 1. If these assumptions result in an unacceptable risk, conduct a </w:t>
      </w:r>
      <w:r w:rsidR="00854227">
        <w:t xml:space="preserve">benefit </w:t>
      </w:r>
      <w:r w:rsidRPr="00C40D77">
        <w:t>risk  analysis to determine if the potential risk is acceptable based on the potential benefit of the combination product.</w:t>
      </w:r>
    </w:p>
    <w:p w14:paraId="32648EF4" w14:textId="25E0F16D" w:rsidR="00057FFE" w:rsidRDefault="00057FFE" w:rsidP="00705422">
      <w:pPr>
        <w:pStyle w:val="Level2Bullet"/>
        <w:spacing w:line="240" w:lineRule="auto"/>
        <w:rPr>
          <w:rFonts w:ascii="Times New Roman" w:hAnsi="Times New Roman" w:cs="Times New Roman"/>
        </w:rPr>
      </w:pPr>
      <w:r w:rsidRPr="00C40D77">
        <w:rPr>
          <w:rFonts w:ascii="Times New Roman" w:hAnsi="Times New Roman" w:cs="Times New Roman"/>
        </w:rPr>
        <w:t xml:space="preserve">An example of overall occurrence is presented in </w:t>
      </w:r>
      <w:r w:rsidRPr="00C40D77">
        <w:rPr>
          <w:rFonts w:ascii="Times New Roman" w:hAnsi="Times New Roman" w:cs="Times New Roman"/>
          <w:b/>
        </w:rPr>
        <w:t>Table 1</w:t>
      </w:r>
      <w:r w:rsidRPr="00C40D77">
        <w:rPr>
          <w:rFonts w:ascii="Times New Roman" w:hAnsi="Times New Roman" w:cs="Times New Roman"/>
        </w:rPr>
        <w:t xml:space="preserve">. The probability limits listed in this table are the products of P1 and P2. </w:t>
      </w:r>
    </w:p>
    <w:p w14:paraId="419A9A0B" w14:textId="77777777" w:rsidR="00C679A5" w:rsidRPr="00C40D77" w:rsidRDefault="00C679A5" w:rsidP="00705422">
      <w:pPr>
        <w:pStyle w:val="Level2Bullet"/>
        <w:numPr>
          <w:ilvl w:val="0"/>
          <w:numId w:val="0"/>
        </w:numPr>
        <w:spacing w:line="240" w:lineRule="auto"/>
        <w:ind w:left="2340"/>
        <w:rPr>
          <w:rFonts w:ascii="Times New Roman" w:hAnsi="Times New Roman" w:cs="Times New Roman"/>
        </w:rPr>
      </w:pPr>
    </w:p>
    <w:p w14:paraId="56CCFEE8" w14:textId="77777777" w:rsidR="00057FFE" w:rsidRPr="00C40D77" w:rsidRDefault="00057FFE" w:rsidP="00E97146">
      <w:pPr>
        <w:pStyle w:val="Caption"/>
        <w:spacing w:before="120" w:after="120"/>
        <w:ind w:left="1350" w:right="-270"/>
        <w:outlineLvl w:val="0"/>
        <w:rPr>
          <w:rFonts w:ascii="Times New Roman" w:hAnsi="Times New Roman" w:cs="Times New Roman"/>
          <w:b/>
          <w:i w:val="0"/>
          <w:color w:val="auto"/>
          <w:sz w:val="22"/>
          <w:szCs w:val="22"/>
        </w:rPr>
      </w:pPr>
      <w:bookmarkStart w:id="69" w:name="_Hlk126069837"/>
      <w:r w:rsidRPr="00C40D77">
        <w:rPr>
          <w:rFonts w:ascii="Times New Roman" w:hAnsi="Times New Roman" w:cs="Times New Roman"/>
          <w:b/>
          <w:i w:val="0"/>
          <w:color w:val="auto"/>
          <w:sz w:val="22"/>
          <w:szCs w:val="22"/>
        </w:rPr>
        <w:t xml:space="preserve">Table </w:t>
      </w:r>
      <w:r w:rsidRPr="00C40D77">
        <w:rPr>
          <w:rFonts w:ascii="Times New Roman" w:hAnsi="Times New Roman" w:cs="Times New Roman"/>
          <w:b/>
          <w:i w:val="0"/>
          <w:color w:val="auto"/>
          <w:sz w:val="22"/>
          <w:szCs w:val="22"/>
        </w:rPr>
        <w:fldChar w:fldCharType="begin"/>
      </w:r>
      <w:r w:rsidRPr="00C40D77">
        <w:rPr>
          <w:rFonts w:ascii="Times New Roman" w:hAnsi="Times New Roman" w:cs="Times New Roman"/>
          <w:b/>
          <w:i w:val="0"/>
          <w:color w:val="auto"/>
          <w:sz w:val="22"/>
          <w:szCs w:val="22"/>
        </w:rPr>
        <w:instrText xml:space="preserve"> SEQ Table \* ARABIC </w:instrText>
      </w:r>
      <w:r w:rsidRPr="00C40D77">
        <w:rPr>
          <w:rFonts w:ascii="Times New Roman" w:hAnsi="Times New Roman" w:cs="Times New Roman"/>
          <w:b/>
          <w:i w:val="0"/>
          <w:color w:val="auto"/>
          <w:sz w:val="22"/>
          <w:szCs w:val="22"/>
        </w:rPr>
        <w:fldChar w:fldCharType="separate"/>
      </w:r>
      <w:r w:rsidRPr="00C40D77">
        <w:rPr>
          <w:rFonts w:ascii="Times New Roman" w:hAnsi="Times New Roman" w:cs="Times New Roman"/>
          <w:b/>
          <w:i w:val="0"/>
          <w:noProof/>
          <w:color w:val="auto"/>
          <w:sz w:val="22"/>
          <w:szCs w:val="22"/>
        </w:rPr>
        <w:t>1</w:t>
      </w:r>
      <w:r w:rsidRPr="00C40D77">
        <w:rPr>
          <w:rFonts w:ascii="Times New Roman" w:hAnsi="Times New Roman" w:cs="Times New Roman"/>
          <w:b/>
          <w:i w:val="0"/>
          <w:color w:val="auto"/>
          <w:sz w:val="22"/>
          <w:szCs w:val="22"/>
        </w:rPr>
        <w:fldChar w:fldCharType="end"/>
      </w:r>
      <w:r w:rsidRPr="00C40D77">
        <w:rPr>
          <w:rFonts w:ascii="Times New Roman" w:hAnsi="Times New Roman" w:cs="Times New Roman"/>
          <w:b/>
          <w:i w:val="0"/>
          <w:color w:val="auto"/>
          <w:sz w:val="22"/>
          <w:szCs w:val="22"/>
        </w:rPr>
        <w:t xml:space="preserve"> – Overall Occurrence P = (P1 x P2)</w:t>
      </w:r>
    </w:p>
    <w:tbl>
      <w:tblPr>
        <w:tblStyle w:val="TableGrid"/>
        <w:tblW w:w="0" w:type="auto"/>
        <w:jc w:val="center"/>
        <w:tblLook w:val="04A0" w:firstRow="1" w:lastRow="0" w:firstColumn="1" w:lastColumn="0" w:noHBand="0" w:noVBand="1"/>
      </w:tblPr>
      <w:tblGrid>
        <w:gridCol w:w="1440"/>
        <w:gridCol w:w="1324"/>
        <w:gridCol w:w="1377"/>
        <w:gridCol w:w="1377"/>
        <w:gridCol w:w="3145"/>
      </w:tblGrid>
      <w:tr w:rsidR="00057FFE" w:rsidRPr="00C40D77" w14:paraId="616F4103" w14:textId="77777777" w:rsidTr="00273009">
        <w:trPr>
          <w:trHeight w:val="615"/>
          <w:tblHeader/>
          <w:jc w:val="center"/>
        </w:trPr>
        <w:tc>
          <w:tcPr>
            <w:tcW w:w="1440" w:type="dxa"/>
            <w:shd w:val="clear" w:color="auto" w:fill="D9D9D9" w:themeFill="background1" w:themeFillShade="D9"/>
            <w:vAlign w:val="center"/>
            <w:hideMark/>
          </w:tcPr>
          <w:p w14:paraId="115BE313" w14:textId="77777777" w:rsidR="00057FFE" w:rsidRPr="00C40D77" w:rsidRDefault="00057FFE" w:rsidP="00E97146">
            <w:pPr>
              <w:jc w:val="center"/>
              <w:rPr>
                <w:b/>
                <w:bCs/>
              </w:rPr>
            </w:pPr>
            <w:r w:rsidRPr="00C40D77">
              <w:rPr>
                <w:b/>
                <w:bCs/>
              </w:rPr>
              <w:t>Occurrence</w:t>
            </w:r>
            <w:r w:rsidRPr="00C40D77">
              <w:rPr>
                <w:b/>
                <w:bCs/>
              </w:rPr>
              <w:br/>
              <w:t>Rating</w:t>
            </w:r>
          </w:p>
        </w:tc>
        <w:tc>
          <w:tcPr>
            <w:tcW w:w="1260" w:type="dxa"/>
            <w:shd w:val="clear" w:color="auto" w:fill="D9D9D9" w:themeFill="background1" w:themeFillShade="D9"/>
            <w:vAlign w:val="center"/>
            <w:hideMark/>
          </w:tcPr>
          <w:p w14:paraId="0D230CBF" w14:textId="77777777" w:rsidR="00057FFE" w:rsidRPr="00C40D77" w:rsidRDefault="00057FFE" w:rsidP="00E97146">
            <w:pPr>
              <w:jc w:val="center"/>
              <w:rPr>
                <w:b/>
                <w:bCs/>
              </w:rPr>
            </w:pPr>
            <w:r w:rsidRPr="00C40D77">
              <w:rPr>
                <w:b/>
                <w:bCs/>
              </w:rPr>
              <w:t>Likelihood</w:t>
            </w:r>
            <w:r w:rsidRPr="00C40D77">
              <w:rPr>
                <w:b/>
                <w:bCs/>
              </w:rPr>
              <w:br/>
              <w:t>Term</w:t>
            </w:r>
          </w:p>
        </w:tc>
        <w:tc>
          <w:tcPr>
            <w:tcW w:w="1260" w:type="dxa"/>
            <w:shd w:val="clear" w:color="auto" w:fill="D9D9D9" w:themeFill="background1" w:themeFillShade="D9"/>
            <w:vAlign w:val="center"/>
            <w:hideMark/>
          </w:tcPr>
          <w:p w14:paraId="14ACC1BF" w14:textId="77777777" w:rsidR="00057FFE" w:rsidRPr="00C40D77" w:rsidRDefault="00057FFE" w:rsidP="00E97146">
            <w:pPr>
              <w:jc w:val="center"/>
              <w:rPr>
                <w:b/>
                <w:bCs/>
              </w:rPr>
            </w:pPr>
            <w:r w:rsidRPr="00C40D77">
              <w:rPr>
                <w:b/>
                <w:bCs/>
              </w:rPr>
              <w:t>Probability</w:t>
            </w:r>
            <w:r w:rsidRPr="00C40D77">
              <w:rPr>
                <w:b/>
                <w:bCs/>
              </w:rPr>
              <w:br/>
              <w:t>Low Limit</w:t>
            </w:r>
          </w:p>
        </w:tc>
        <w:tc>
          <w:tcPr>
            <w:tcW w:w="1260" w:type="dxa"/>
            <w:shd w:val="clear" w:color="auto" w:fill="D9D9D9" w:themeFill="background1" w:themeFillShade="D9"/>
            <w:vAlign w:val="center"/>
            <w:hideMark/>
          </w:tcPr>
          <w:p w14:paraId="4291855E" w14:textId="77777777" w:rsidR="00057FFE" w:rsidRPr="00C40D77" w:rsidRDefault="00057FFE" w:rsidP="00E97146">
            <w:pPr>
              <w:jc w:val="center"/>
              <w:rPr>
                <w:b/>
                <w:bCs/>
              </w:rPr>
            </w:pPr>
            <w:r w:rsidRPr="00C40D77">
              <w:rPr>
                <w:b/>
                <w:bCs/>
              </w:rPr>
              <w:t>Probability</w:t>
            </w:r>
            <w:r w:rsidRPr="00C40D77">
              <w:rPr>
                <w:b/>
                <w:bCs/>
              </w:rPr>
              <w:br/>
              <w:t>High Limit</w:t>
            </w:r>
          </w:p>
        </w:tc>
        <w:tc>
          <w:tcPr>
            <w:tcW w:w="3145" w:type="dxa"/>
            <w:shd w:val="clear" w:color="auto" w:fill="D9D9D9" w:themeFill="background1" w:themeFillShade="D9"/>
            <w:noWrap/>
            <w:vAlign w:val="center"/>
            <w:hideMark/>
          </w:tcPr>
          <w:p w14:paraId="63B63DD7" w14:textId="77777777" w:rsidR="00057FFE" w:rsidRPr="00C40D77" w:rsidRDefault="00057FFE" w:rsidP="00E97146">
            <w:pPr>
              <w:rPr>
                <w:b/>
                <w:bCs/>
              </w:rPr>
            </w:pPr>
            <w:r w:rsidRPr="00C40D77">
              <w:rPr>
                <w:b/>
                <w:bCs/>
              </w:rPr>
              <w:t>Description</w:t>
            </w:r>
          </w:p>
        </w:tc>
      </w:tr>
      <w:tr w:rsidR="00057FFE" w:rsidRPr="00C40D77" w14:paraId="26366808" w14:textId="77777777" w:rsidTr="00CB7872">
        <w:trPr>
          <w:trHeight w:val="300"/>
          <w:jc w:val="center"/>
        </w:trPr>
        <w:tc>
          <w:tcPr>
            <w:tcW w:w="1440" w:type="dxa"/>
            <w:noWrap/>
            <w:vAlign w:val="center"/>
            <w:hideMark/>
          </w:tcPr>
          <w:p w14:paraId="041DFD1D" w14:textId="77777777" w:rsidR="00057FFE" w:rsidRPr="00C40D77" w:rsidRDefault="00057FFE" w:rsidP="00E97146">
            <w:pPr>
              <w:jc w:val="center"/>
              <w:rPr>
                <w:b/>
                <w:bCs/>
              </w:rPr>
            </w:pPr>
            <w:r w:rsidRPr="00C40D77">
              <w:rPr>
                <w:b/>
                <w:bCs/>
              </w:rPr>
              <w:t>5</w:t>
            </w:r>
          </w:p>
        </w:tc>
        <w:tc>
          <w:tcPr>
            <w:tcW w:w="1260" w:type="dxa"/>
            <w:noWrap/>
            <w:vAlign w:val="center"/>
            <w:hideMark/>
          </w:tcPr>
          <w:p w14:paraId="0D840007" w14:textId="77777777" w:rsidR="00057FFE" w:rsidRPr="00C40D77" w:rsidRDefault="00057FFE" w:rsidP="00E97146">
            <w:pPr>
              <w:jc w:val="center"/>
            </w:pPr>
            <w:r w:rsidRPr="00C40D77">
              <w:t>Frequent</w:t>
            </w:r>
          </w:p>
        </w:tc>
        <w:tc>
          <w:tcPr>
            <w:tcW w:w="1260" w:type="dxa"/>
            <w:noWrap/>
            <w:vAlign w:val="center"/>
            <w:hideMark/>
          </w:tcPr>
          <w:p w14:paraId="1C01D2C1" w14:textId="77777777" w:rsidR="00057FFE" w:rsidRPr="00C40D77" w:rsidRDefault="00057FFE" w:rsidP="00E97146">
            <w:pPr>
              <w:jc w:val="center"/>
              <w:rPr>
                <w:rFonts w:eastAsia="Calibri"/>
              </w:rPr>
            </w:pPr>
            <w:r w:rsidRPr="00C40D77">
              <w:t>˃</w:t>
            </w:r>
            <w:r w:rsidRPr="00C40D77">
              <w:rPr>
                <w:szCs w:val="24"/>
              </w:rPr>
              <w:t>10</w:t>
            </w:r>
            <w:r w:rsidRPr="00C40D77">
              <w:rPr>
                <w:szCs w:val="24"/>
                <w:vertAlign w:val="superscript"/>
              </w:rPr>
              <w:t>-2</w:t>
            </w:r>
          </w:p>
          <w:p w14:paraId="0CFEF129" w14:textId="77777777" w:rsidR="00057FFE" w:rsidRPr="00C40D77" w:rsidRDefault="00057FFE" w:rsidP="00E97146">
            <w:pPr>
              <w:jc w:val="center"/>
            </w:pPr>
          </w:p>
        </w:tc>
        <w:tc>
          <w:tcPr>
            <w:tcW w:w="1260" w:type="dxa"/>
            <w:noWrap/>
            <w:vAlign w:val="center"/>
            <w:hideMark/>
          </w:tcPr>
          <w:p w14:paraId="2B766A78" w14:textId="77777777" w:rsidR="00057FFE" w:rsidRPr="00C40D77" w:rsidRDefault="00057FFE" w:rsidP="00E97146">
            <w:pPr>
              <w:jc w:val="center"/>
            </w:pPr>
            <w:r w:rsidRPr="00C40D77">
              <w:t>1</w:t>
            </w:r>
          </w:p>
        </w:tc>
        <w:tc>
          <w:tcPr>
            <w:tcW w:w="3145" w:type="dxa"/>
            <w:noWrap/>
            <w:hideMark/>
          </w:tcPr>
          <w:p w14:paraId="78DF3663" w14:textId="77777777" w:rsidR="00057FFE" w:rsidRPr="00C40D77" w:rsidRDefault="00057FFE" w:rsidP="00E97146">
            <w:pPr>
              <w:jc w:val="center"/>
            </w:pPr>
            <w:r w:rsidRPr="00C40D77">
              <w:t>Harm is almost inevitable</w:t>
            </w:r>
          </w:p>
        </w:tc>
      </w:tr>
      <w:tr w:rsidR="00057FFE" w:rsidRPr="00C40D77" w14:paraId="60875D24" w14:textId="77777777" w:rsidTr="00CB7872">
        <w:trPr>
          <w:trHeight w:val="300"/>
          <w:jc w:val="center"/>
        </w:trPr>
        <w:tc>
          <w:tcPr>
            <w:tcW w:w="1440" w:type="dxa"/>
            <w:noWrap/>
            <w:vAlign w:val="center"/>
            <w:hideMark/>
          </w:tcPr>
          <w:p w14:paraId="1041BC52" w14:textId="77777777" w:rsidR="00057FFE" w:rsidRPr="00C40D77" w:rsidRDefault="00057FFE" w:rsidP="00E97146">
            <w:pPr>
              <w:jc w:val="center"/>
              <w:rPr>
                <w:b/>
                <w:bCs/>
              </w:rPr>
            </w:pPr>
            <w:r w:rsidRPr="00C40D77">
              <w:rPr>
                <w:b/>
                <w:bCs/>
              </w:rPr>
              <w:t>4</w:t>
            </w:r>
          </w:p>
        </w:tc>
        <w:tc>
          <w:tcPr>
            <w:tcW w:w="1260" w:type="dxa"/>
            <w:noWrap/>
            <w:vAlign w:val="center"/>
            <w:hideMark/>
          </w:tcPr>
          <w:p w14:paraId="44E25F38" w14:textId="77777777" w:rsidR="00057FFE" w:rsidRPr="00C40D77" w:rsidRDefault="00057FFE" w:rsidP="00E97146">
            <w:pPr>
              <w:jc w:val="center"/>
            </w:pPr>
            <w:r w:rsidRPr="00C40D77">
              <w:t>Likely</w:t>
            </w:r>
          </w:p>
        </w:tc>
        <w:tc>
          <w:tcPr>
            <w:tcW w:w="1260" w:type="dxa"/>
            <w:noWrap/>
            <w:vAlign w:val="center"/>
            <w:hideMark/>
          </w:tcPr>
          <w:p w14:paraId="3B6BC17C" w14:textId="77777777" w:rsidR="00057FFE" w:rsidRPr="00C40D77" w:rsidRDefault="00057FFE" w:rsidP="00E97146">
            <w:pPr>
              <w:jc w:val="center"/>
              <w:rPr>
                <w:rFonts w:eastAsia="Calibri"/>
              </w:rPr>
            </w:pPr>
            <w:r w:rsidRPr="00C40D77">
              <w:rPr>
                <w:szCs w:val="24"/>
              </w:rPr>
              <w:t>˃ 10</w:t>
            </w:r>
            <w:r w:rsidRPr="00C40D77">
              <w:rPr>
                <w:szCs w:val="24"/>
                <w:vertAlign w:val="superscript"/>
              </w:rPr>
              <w:t>-3</w:t>
            </w:r>
          </w:p>
          <w:p w14:paraId="2FEA793B" w14:textId="77777777" w:rsidR="00057FFE" w:rsidRPr="00C40D77" w:rsidRDefault="00057FFE" w:rsidP="00E97146">
            <w:pPr>
              <w:jc w:val="center"/>
            </w:pPr>
          </w:p>
        </w:tc>
        <w:tc>
          <w:tcPr>
            <w:tcW w:w="1260" w:type="dxa"/>
            <w:noWrap/>
            <w:vAlign w:val="center"/>
            <w:hideMark/>
          </w:tcPr>
          <w:p w14:paraId="51399557" w14:textId="77777777" w:rsidR="00057FFE" w:rsidRPr="00C40D77" w:rsidRDefault="00057FFE" w:rsidP="00E97146">
            <w:pPr>
              <w:jc w:val="center"/>
              <w:rPr>
                <w:rFonts w:eastAsia="Calibri"/>
              </w:rPr>
            </w:pPr>
            <w:r w:rsidRPr="00C40D77">
              <w:rPr>
                <w:szCs w:val="24"/>
              </w:rPr>
              <w:t>≤10</w:t>
            </w:r>
            <w:r w:rsidRPr="00C40D77">
              <w:rPr>
                <w:szCs w:val="24"/>
                <w:vertAlign w:val="superscript"/>
              </w:rPr>
              <w:t>-2</w:t>
            </w:r>
          </w:p>
          <w:p w14:paraId="2922FA55" w14:textId="77777777" w:rsidR="00057FFE" w:rsidRPr="00C40D77" w:rsidRDefault="00057FFE" w:rsidP="00E97146">
            <w:pPr>
              <w:jc w:val="center"/>
            </w:pPr>
          </w:p>
        </w:tc>
        <w:tc>
          <w:tcPr>
            <w:tcW w:w="3145" w:type="dxa"/>
            <w:noWrap/>
            <w:hideMark/>
          </w:tcPr>
          <w:p w14:paraId="3DEA4C8C" w14:textId="77777777" w:rsidR="00057FFE" w:rsidRPr="00C40D77" w:rsidRDefault="00057FFE" w:rsidP="00E97146">
            <w:pPr>
              <w:jc w:val="center"/>
            </w:pPr>
            <w:r w:rsidRPr="00C40D77">
              <w:t>Harm is likely and will occur in most circumstances and has been repeatedly observed</w:t>
            </w:r>
          </w:p>
        </w:tc>
      </w:tr>
      <w:tr w:rsidR="00057FFE" w:rsidRPr="00C40D77" w14:paraId="7572C3E9" w14:textId="77777777" w:rsidTr="00CB7872">
        <w:trPr>
          <w:trHeight w:val="300"/>
          <w:jc w:val="center"/>
        </w:trPr>
        <w:tc>
          <w:tcPr>
            <w:tcW w:w="1440" w:type="dxa"/>
            <w:noWrap/>
            <w:vAlign w:val="center"/>
            <w:hideMark/>
          </w:tcPr>
          <w:p w14:paraId="440D1674" w14:textId="77777777" w:rsidR="00057FFE" w:rsidRPr="00C40D77" w:rsidRDefault="00057FFE" w:rsidP="00E97146">
            <w:pPr>
              <w:jc w:val="center"/>
              <w:rPr>
                <w:b/>
                <w:bCs/>
              </w:rPr>
            </w:pPr>
            <w:r w:rsidRPr="00C40D77">
              <w:rPr>
                <w:b/>
                <w:bCs/>
              </w:rPr>
              <w:t>3</w:t>
            </w:r>
          </w:p>
        </w:tc>
        <w:tc>
          <w:tcPr>
            <w:tcW w:w="1260" w:type="dxa"/>
            <w:noWrap/>
            <w:vAlign w:val="center"/>
            <w:hideMark/>
          </w:tcPr>
          <w:p w14:paraId="45233AF4" w14:textId="77777777" w:rsidR="00057FFE" w:rsidRPr="00C40D77" w:rsidRDefault="00057FFE" w:rsidP="00E97146">
            <w:pPr>
              <w:jc w:val="center"/>
            </w:pPr>
            <w:r w:rsidRPr="00C40D77">
              <w:t>Occasional</w:t>
            </w:r>
          </w:p>
        </w:tc>
        <w:tc>
          <w:tcPr>
            <w:tcW w:w="1260" w:type="dxa"/>
            <w:noWrap/>
            <w:vAlign w:val="center"/>
            <w:hideMark/>
          </w:tcPr>
          <w:p w14:paraId="7399822C" w14:textId="77777777" w:rsidR="00057FFE" w:rsidRPr="00C40D77" w:rsidRDefault="00057FFE" w:rsidP="00E97146">
            <w:pPr>
              <w:jc w:val="center"/>
              <w:rPr>
                <w:rFonts w:eastAsia="Calibri"/>
              </w:rPr>
            </w:pPr>
            <w:r w:rsidRPr="00C40D77">
              <w:rPr>
                <w:szCs w:val="24"/>
              </w:rPr>
              <w:t>˃ 10</w:t>
            </w:r>
            <w:r w:rsidRPr="00C40D77">
              <w:rPr>
                <w:szCs w:val="24"/>
                <w:vertAlign w:val="superscript"/>
              </w:rPr>
              <w:t>-4</w:t>
            </w:r>
          </w:p>
          <w:p w14:paraId="6323C286" w14:textId="77777777" w:rsidR="00057FFE" w:rsidRPr="00C40D77" w:rsidRDefault="00057FFE" w:rsidP="00E97146">
            <w:pPr>
              <w:jc w:val="center"/>
            </w:pPr>
          </w:p>
        </w:tc>
        <w:tc>
          <w:tcPr>
            <w:tcW w:w="1260" w:type="dxa"/>
            <w:noWrap/>
            <w:vAlign w:val="center"/>
            <w:hideMark/>
          </w:tcPr>
          <w:p w14:paraId="6DEA8849" w14:textId="77777777" w:rsidR="00057FFE" w:rsidRPr="00C40D77" w:rsidRDefault="00057FFE" w:rsidP="00E97146">
            <w:pPr>
              <w:jc w:val="center"/>
              <w:rPr>
                <w:rFonts w:eastAsia="Calibri"/>
              </w:rPr>
            </w:pPr>
            <w:r w:rsidRPr="00C40D77">
              <w:rPr>
                <w:szCs w:val="24"/>
              </w:rPr>
              <w:t>≤10</w:t>
            </w:r>
            <w:r w:rsidRPr="00C40D77">
              <w:rPr>
                <w:szCs w:val="24"/>
                <w:vertAlign w:val="superscript"/>
              </w:rPr>
              <w:t>-3</w:t>
            </w:r>
          </w:p>
          <w:p w14:paraId="597B5127" w14:textId="77777777" w:rsidR="00057FFE" w:rsidRPr="00C40D77" w:rsidRDefault="00057FFE" w:rsidP="00E97146">
            <w:pPr>
              <w:jc w:val="center"/>
            </w:pPr>
          </w:p>
        </w:tc>
        <w:tc>
          <w:tcPr>
            <w:tcW w:w="3145" w:type="dxa"/>
            <w:noWrap/>
            <w:hideMark/>
          </w:tcPr>
          <w:p w14:paraId="6AE53017" w14:textId="77777777" w:rsidR="00057FFE" w:rsidRPr="00C40D77" w:rsidRDefault="00057FFE" w:rsidP="00E97146">
            <w:pPr>
              <w:jc w:val="center"/>
            </w:pPr>
            <w:r w:rsidRPr="00C40D77">
              <w:t>Harm is probable at some time and has been observed</w:t>
            </w:r>
          </w:p>
        </w:tc>
      </w:tr>
      <w:tr w:rsidR="00057FFE" w:rsidRPr="00C40D77" w14:paraId="73F3DF0B" w14:textId="77777777" w:rsidTr="00CB7872">
        <w:trPr>
          <w:trHeight w:val="300"/>
          <w:jc w:val="center"/>
        </w:trPr>
        <w:tc>
          <w:tcPr>
            <w:tcW w:w="1440" w:type="dxa"/>
            <w:noWrap/>
            <w:vAlign w:val="center"/>
            <w:hideMark/>
          </w:tcPr>
          <w:p w14:paraId="4ED2AEAA" w14:textId="77777777" w:rsidR="00057FFE" w:rsidRPr="00C40D77" w:rsidRDefault="00057FFE" w:rsidP="00E97146">
            <w:pPr>
              <w:jc w:val="center"/>
              <w:rPr>
                <w:b/>
                <w:bCs/>
              </w:rPr>
            </w:pPr>
            <w:r w:rsidRPr="00C40D77">
              <w:rPr>
                <w:b/>
                <w:bCs/>
              </w:rPr>
              <w:t>2</w:t>
            </w:r>
          </w:p>
        </w:tc>
        <w:tc>
          <w:tcPr>
            <w:tcW w:w="1260" w:type="dxa"/>
            <w:noWrap/>
            <w:vAlign w:val="center"/>
            <w:hideMark/>
          </w:tcPr>
          <w:p w14:paraId="038394B1" w14:textId="77777777" w:rsidR="00057FFE" w:rsidRPr="00C40D77" w:rsidRDefault="00057FFE" w:rsidP="00E97146">
            <w:pPr>
              <w:jc w:val="center"/>
            </w:pPr>
            <w:r w:rsidRPr="00C40D77">
              <w:t>Unlikely</w:t>
            </w:r>
          </w:p>
        </w:tc>
        <w:tc>
          <w:tcPr>
            <w:tcW w:w="1260" w:type="dxa"/>
            <w:noWrap/>
            <w:vAlign w:val="center"/>
            <w:hideMark/>
          </w:tcPr>
          <w:p w14:paraId="69EBF11D" w14:textId="77777777" w:rsidR="00057FFE" w:rsidRPr="00C40D77" w:rsidRDefault="00057FFE" w:rsidP="00E97146">
            <w:pPr>
              <w:jc w:val="center"/>
              <w:rPr>
                <w:rFonts w:eastAsia="Calibri"/>
              </w:rPr>
            </w:pPr>
            <w:r w:rsidRPr="00C40D77">
              <w:rPr>
                <w:szCs w:val="24"/>
              </w:rPr>
              <w:t>˃ 10</w:t>
            </w:r>
            <w:r w:rsidRPr="00C40D77">
              <w:rPr>
                <w:szCs w:val="24"/>
                <w:vertAlign w:val="superscript"/>
              </w:rPr>
              <w:t>-5</w:t>
            </w:r>
          </w:p>
          <w:p w14:paraId="1B8DC2D3" w14:textId="77777777" w:rsidR="00057FFE" w:rsidRPr="00C40D77" w:rsidRDefault="00057FFE" w:rsidP="00E97146">
            <w:pPr>
              <w:jc w:val="center"/>
            </w:pPr>
          </w:p>
        </w:tc>
        <w:tc>
          <w:tcPr>
            <w:tcW w:w="1260" w:type="dxa"/>
            <w:noWrap/>
            <w:vAlign w:val="center"/>
            <w:hideMark/>
          </w:tcPr>
          <w:p w14:paraId="2877D19A" w14:textId="77777777" w:rsidR="00057FFE" w:rsidRPr="00C40D77" w:rsidRDefault="00057FFE" w:rsidP="00E97146">
            <w:pPr>
              <w:jc w:val="center"/>
              <w:rPr>
                <w:rFonts w:eastAsia="Calibri"/>
              </w:rPr>
            </w:pPr>
            <w:r w:rsidRPr="00C40D77">
              <w:rPr>
                <w:szCs w:val="24"/>
              </w:rPr>
              <w:t>≤10</w:t>
            </w:r>
            <w:r w:rsidRPr="00C40D77">
              <w:rPr>
                <w:szCs w:val="24"/>
                <w:vertAlign w:val="superscript"/>
              </w:rPr>
              <w:t>-4</w:t>
            </w:r>
          </w:p>
          <w:p w14:paraId="17B0B639" w14:textId="77777777" w:rsidR="00057FFE" w:rsidRPr="00C40D77" w:rsidRDefault="00057FFE" w:rsidP="00E97146">
            <w:pPr>
              <w:jc w:val="center"/>
            </w:pPr>
          </w:p>
        </w:tc>
        <w:tc>
          <w:tcPr>
            <w:tcW w:w="3145" w:type="dxa"/>
            <w:noWrap/>
            <w:hideMark/>
          </w:tcPr>
          <w:p w14:paraId="714B61CD" w14:textId="77777777" w:rsidR="00057FFE" w:rsidRPr="00C40D77" w:rsidRDefault="00057FFE" w:rsidP="00E97146">
            <w:pPr>
              <w:jc w:val="center"/>
            </w:pPr>
            <w:r w:rsidRPr="00C40D77">
              <w:t>Harm could occur at some time and isolated incidents have been observed</w:t>
            </w:r>
          </w:p>
        </w:tc>
      </w:tr>
      <w:tr w:rsidR="00057FFE" w:rsidRPr="00C40D77" w14:paraId="6EE1933F" w14:textId="77777777" w:rsidTr="00CB7872">
        <w:trPr>
          <w:trHeight w:val="315"/>
          <w:jc w:val="center"/>
        </w:trPr>
        <w:tc>
          <w:tcPr>
            <w:tcW w:w="1440" w:type="dxa"/>
            <w:noWrap/>
            <w:vAlign w:val="center"/>
            <w:hideMark/>
          </w:tcPr>
          <w:p w14:paraId="6DC0A6A6" w14:textId="77777777" w:rsidR="00057FFE" w:rsidRPr="00C40D77" w:rsidRDefault="00057FFE" w:rsidP="00E97146">
            <w:pPr>
              <w:jc w:val="center"/>
              <w:rPr>
                <w:b/>
                <w:bCs/>
              </w:rPr>
            </w:pPr>
            <w:r w:rsidRPr="00C40D77">
              <w:rPr>
                <w:b/>
                <w:bCs/>
              </w:rPr>
              <w:lastRenderedPageBreak/>
              <w:t>1</w:t>
            </w:r>
          </w:p>
        </w:tc>
        <w:tc>
          <w:tcPr>
            <w:tcW w:w="1260" w:type="dxa"/>
            <w:noWrap/>
            <w:vAlign w:val="center"/>
            <w:hideMark/>
          </w:tcPr>
          <w:p w14:paraId="12C61FAD" w14:textId="77777777" w:rsidR="00057FFE" w:rsidRPr="00C40D77" w:rsidRDefault="00057FFE" w:rsidP="00E97146">
            <w:pPr>
              <w:jc w:val="center"/>
            </w:pPr>
            <w:r w:rsidRPr="00C40D77">
              <w:t>Remote</w:t>
            </w:r>
          </w:p>
        </w:tc>
        <w:tc>
          <w:tcPr>
            <w:tcW w:w="1260" w:type="dxa"/>
            <w:noWrap/>
            <w:vAlign w:val="center"/>
            <w:hideMark/>
          </w:tcPr>
          <w:p w14:paraId="55B9DC94" w14:textId="77777777" w:rsidR="00057FFE" w:rsidRPr="00C40D77" w:rsidRDefault="00057FFE" w:rsidP="00E97146">
            <w:pPr>
              <w:jc w:val="center"/>
            </w:pPr>
            <w:r w:rsidRPr="00C40D77">
              <w:t>0</w:t>
            </w:r>
          </w:p>
        </w:tc>
        <w:tc>
          <w:tcPr>
            <w:tcW w:w="1260" w:type="dxa"/>
            <w:noWrap/>
            <w:vAlign w:val="center"/>
            <w:hideMark/>
          </w:tcPr>
          <w:p w14:paraId="56500476" w14:textId="77777777" w:rsidR="00057FFE" w:rsidRPr="00C40D77" w:rsidRDefault="00057FFE" w:rsidP="00E97146">
            <w:pPr>
              <w:jc w:val="center"/>
              <w:rPr>
                <w:rFonts w:eastAsia="Calibri"/>
              </w:rPr>
            </w:pPr>
            <w:r w:rsidRPr="00C40D77">
              <w:rPr>
                <w:szCs w:val="24"/>
              </w:rPr>
              <w:t>≤10</w:t>
            </w:r>
            <w:r w:rsidRPr="00C40D77">
              <w:rPr>
                <w:szCs w:val="24"/>
                <w:vertAlign w:val="superscript"/>
              </w:rPr>
              <w:t>-5</w:t>
            </w:r>
          </w:p>
          <w:p w14:paraId="56C815E2" w14:textId="77777777" w:rsidR="00057FFE" w:rsidRPr="00C40D77" w:rsidRDefault="00057FFE" w:rsidP="00E97146">
            <w:pPr>
              <w:jc w:val="center"/>
            </w:pPr>
          </w:p>
        </w:tc>
        <w:tc>
          <w:tcPr>
            <w:tcW w:w="3145" w:type="dxa"/>
            <w:noWrap/>
            <w:hideMark/>
          </w:tcPr>
          <w:p w14:paraId="54FC51F9" w14:textId="77777777" w:rsidR="00057FFE" w:rsidRPr="00C40D77" w:rsidRDefault="00057FFE" w:rsidP="00E97146">
            <w:pPr>
              <w:jc w:val="center"/>
            </w:pPr>
            <w:r w:rsidRPr="00C40D77">
              <w:t>Harm is extremely unlikely and has not been observed</w:t>
            </w:r>
          </w:p>
        </w:tc>
      </w:tr>
      <w:bookmarkEnd w:id="69"/>
    </w:tbl>
    <w:p w14:paraId="5EDAD743" w14:textId="77777777" w:rsidR="00057FFE" w:rsidRPr="00C40D77" w:rsidRDefault="00057FFE" w:rsidP="00E97146"/>
    <w:p w14:paraId="0C811D74"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Severity is a measure of the consequence(s) of the harm</w:t>
      </w:r>
    </w:p>
    <w:p w14:paraId="33F2F9D2" w14:textId="77777777" w:rsidR="00057FFE" w:rsidRPr="00C40D77" w:rsidRDefault="00057FFE" w:rsidP="00705422">
      <w:pPr>
        <w:pStyle w:val="ListParagraph"/>
        <w:widowControl w:val="0"/>
        <w:numPr>
          <w:ilvl w:val="2"/>
          <w:numId w:val="8"/>
        </w:numPr>
        <w:spacing w:before="60" w:after="60"/>
        <w:ind w:left="2880" w:right="-270" w:hanging="270"/>
        <w:contextualSpacing w:val="0"/>
      </w:pPr>
      <w:r w:rsidRPr="00C40D77">
        <w:t>In general, severity should be assigned based on expert medical judgement or literature review.</w:t>
      </w:r>
    </w:p>
    <w:p w14:paraId="0D0B0511" w14:textId="77777777" w:rsidR="00E905CE" w:rsidRDefault="00E905CE" w:rsidP="00E97146">
      <w:pPr>
        <w:pStyle w:val="Caption"/>
        <w:spacing w:before="120" w:after="120"/>
        <w:ind w:left="2880" w:right="-270"/>
        <w:jc w:val="both"/>
        <w:outlineLvl w:val="0"/>
        <w:rPr>
          <w:rFonts w:ascii="Times New Roman" w:hAnsi="Times New Roman" w:cs="Times New Roman"/>
          <w:b/>
          <w:i w:val="0"/>
          <w:color w:val="auto"/>
          <w:sz w:val="22"/>
          <w:szCs w:val="22"/>
        </w:rPr>
      </w:pPr>
    </w:p>
    <w:p w14:paraId="0B66B96B" w14:textId="1F86B2D7" w:rsidR="00057FFE" w:rsidRPr="00C40D77" w:rsidRDefault="00134676" w:rsidP="00E97146">
      <w:pPr>
        <w:pStyle w:val="Caption"/>
        <w:spacing w:before="120" w:after="120"/>
        <w:ind w:left="2880" w:right="-270"/>
        <w:jc w:val="both"/>
        <w:outlineLvl w:val="0"/>
        <w:rPr>
          <w:rFonts w:ascii="Times New Roman" w:hAnsi="Times New Roman" w:cs="Times New Roman"/>
          <w:b/>
          <w:i w:val="0"/>
          <w:color w:val="auto"/>
          <w:sz w:val="22"/>
          <w:szCs w:val="22"/>
        </w:rPr>
      </w:pPr>
      <w:bookmarkStart w:id="70" w:name="_Hlk126069870"/>
      <w:r>
        <w:rPr>
          <w:rFonts w:ascii="Times New Roman" w:hAnsi="Times New Roman" w:cs="Times New Roman"/>
          <w:b/>
          <w:i w:val="0"/>
          <w:color w:val="auto"/>
          <w:sz w:val="22"/>
          <w:szCs w:val="22"/>
        </w:rPr>
        <w:t>T</w:t>
      </w:r>
      <w:r w:rsidR="00057FFE" w:rsidRPr="00C40D77">
        <w:rPr>
          <w:rFonts w:ascii="Times New Roman" w:hAnsi="Times New Roman" w:cs="Times New Roman"/>
          <w:b/>
          <w:i w:val="0"/>
          <w:color w:val="auto"/>
          <w:sz w:val="22"/>
          <w:szCs w:val="22"/>
        </w:rPr>
        <w:t xml:space="preserve">able </w:t>
      </w:r>
      <w:r w:rsidR="00057FFE" w:rsidRPr="00C40D77">
        <w:rPr>
          <w:rFonts w:ascii="Times New Roman" w:hAnsi="Times New Roman" w:cs="Times New Roman"/>
          <w:b/>
          <w:i w:val="0"/>
          <w:color w:val="auto"/>
          <w:sz w:val="22"/>
          <w:szCs w:val="22"/>
        </w:rPr>
        <w:fldChar w:fldCharType="begin"/>
      </w:r>
      <w:r w:rsidR="00057FFE" w:rsidRPr="00C40D77">
        <w:rPr>
          <w:rFonts w:ascii="Times New Roman" w:hAnsi="Times New Roman" w:cs="Times New Roman"/>
          <w:b/>
          <w:i w:val="0"/>
          <w:color w:val="auto"/>
          <w:sz w:val="22"/>
          <w:szCs w:val="22"/>
        </w:rPr>
        <w:instrText xml:space="preserve"> SEQ Table \* ARABIC </w:instrText>
      </w:r>
      <w:r w:rsidR="00057FFE" w:rsidRPr="00C40D77">
        <w:rPr>
          <w:rFonts w:ascii="Times New Roman" w:hAnsi="Times New Roman" w:cs="Times New Roman"/>
          <w:b/>
          <w:i w:val="0"/>
          <w:color w:val="auto"/>
          <w:sz w:val="22"/>
          <w:szCs w:val="22"/>
        </w:rPr>
        <w:fldChar w:fldCharType="separate"/>
      </w:r>
      <w:r w:rsidR="00057FFE" w:rsidRPr="00C40D77">
        <w:rPr>
          <w:rFonts w:ascii="Times New Roman" w:hAnsi="Times New Roman" w:cs="Times New Roman"/>
          <w:b/>
          <w:i w:val="0"/>
          <w:noProof/>
          <w:color w:val="auto"/>
          <w:sz w:val="22"/>
          <w:szCs w:val="22"/>
        </w:rPr>
        <w:t>2</w:t>
      </w:r>
      <w:r w:rsidR="00057FFE" w:rsidRPr="00C40D77">
        <w:rPr>
          <w:rFonts w:ascii="Times New Roman" w:hAnsi="Times New Roman" w:cs="Times New Roman"/>
          <w:b/>
          <w:i w:val="0"/>
          <w:color w:val="auto"/>
          <w:sz w:val="22"/>
          <w:szCs w:val="22"/>
        </w:rPr>
        <w:fldChar w:fldCharType="end"/>
      </w:r>
      <w:r w:rsidR="00057FFE" w:rsidRPr="00C40D77">
        <w:rPr>
          <w:rFonts w:ascii="Times New Roman" w:hAnsi="Times New Roman" w:cs="Times New Roman"/>
          <w:b/>
          <w:i w:val="0"/>
          <w:color w:val="auto"/>
          <w:sz w:val="22"/>
          <w:szCs w:val="22"/>
        </w:rPr>
        <w:t xml:space="preserve"> – Assignment of Severity Level</w:t>
      </w:r>
    </w:p>
    <w:tbl>
      <w:tblPr>
        <w:tblW w:w="7390" w:type="dxa"/>
        <w:jc w:val="center"/>
        <w:tblLayout w:type="fixed"/>
        <w:tblLook w:val="04A0" w:firstRow="1" w:lastRow="0" w:firstColumn="1" w:lastColumn="0" w:noHBand="0" w:noVBand="1"/>
      </w:tblPr>
      <w:tblGrid>
        <w:gridCol w:w="1620"/>
        <w:gridCol w:w="1620"/>
        <w:gridCol w:w="4150"/>
      </w:tblGrid>
      <w:tr w:rsidR="00057FFE" w:rsidRPr="00C40D77" w14:paraId="1906F2DB" w14:textId="77777777" w:rsidTr="00C679A5">
        <w:trPr>
          <w:trHeight w:val="315"/>
          <w:tblHeader/>
          <w:jc w:val="center"/>
        </w:trPr>
        <w:tc>
          <w:tcPr>
            <w:tcW w:w="1620"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center"/>
            <w:hideMark/>
          </w:tcPr>
          <w:p w14:paraId="7EE40653" w14:textId="77777777" w:rsidR="00057FFE" w:rsidRPr="00C40D77" w:rsidRDefault="00057FFE" w:rsidP="00E97146">
            <w:pPr>
              <w:jc w:val="center"/>
              <w:rPr>
                <w:b/>
                <w:bCs/>
              </w:rPr>
            </w:pPr>
            <w:r w:rsidRPr="00C40D77">
              <w:rPr>
                <w:b/>
                <w:bCs/>
              </w:rPr>
              <w:t>Harm Rating</w:t>
            </w:r>
          </w:p>
        </w:tc>
        <w:tc>
          <w:tcPr>
            <w:tcW w:w="1620"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14:paraId="0CD390CC" w14:textId="77777777" w:rsidR="00057FFE" w:rsidRPr="00C40D77" w:rsidRDefault="00057FFE" w:rsidP="00E97146">
            <w:pPr>
              <w:rPr>
                <w:b/>
                <w:bCs/>
              </w:rPr>
            </w:pPr>
            <w:r w:rsidRPr="00C40D77">
              <w:rPr>
                <w:b/>
                <w:bCs/>
              </w:rPr>
              <w:t>Harm Term</w:t>
            </w:r>
          </w:p>
        </w:tc>
        <w:tc>
          <w:tcPr>
            <w:tcW w:w="4150"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14:paraId="2B66924A" w14:textId="77777777" w:rsidR="00057FFE" w:rsidRPr="00C40D77" w:rsidRDefault="00057FFE" w:rsidP="00E97146">
            <w:pPr>
              <w:rPr>
                <w:b/>
                <w:bCs/>
              </w:rPr>
            </w:pPr>
            <w:r w:rsidRPr="00C40D77">
              <w:rPr>
                <w:b/>
                <w:bCs/>
              </w:rPr>
              <w:t>Description</w:t>
            </w:r>
          </w:p>
        </w:tc>
      </w:tr>
      <w:tr w:rsidR="00057FFE" w:rsidRPr="00C40D77" w14:paraId="318F18FD" w14:textId="77777777" w:rsidTr="00C679A5">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14:paraId="3A9F8A75" w14:textId="77777777" w:rsidR="00057FFE" w:rsidRPr="00C40D77" w:rsidRDefault="00057FFE" w:rsidP="00E97146">
            <w:pPr>
              <w:jc w:val="center"/>
              <w:rPr>
                <w:b/>
                <w:bCs/>
              </w:rPr>
            </w:pPr>
            <w:r w:rsidRPr="00C40D77">
              <w:rPr>
                <w:b/>
                <w:bCs/>
              </w:rPr>
              <w:t>5</w:t>
            </w:r>
          </w:p>
        </w:tc>
        <w:tc>
          <w:tcPr>
            <w:tcW w:w="1620" w:type="dxa"/>
            <w:tcBorders>
              <w:top w:val="nil"/>
              <w:left w:val="nil"/>
              <w:bottom w:val="single" w:sz="4" w:space="0" w:color="auto"/>
              <w:right w:val="single" w:sz="4" w:space="0" w:color="auto"/>
            </w:tcBorders>
            <w:shd w:val="clear" w:color="auto" w:fill="auto"/>
            <w:noWrap/>
            <w:vAlign w:val="center"/>
            <w:hideMark/>
          </w:tcPr>
          <w:p w14:paraId="158F8E9C" w14:textId="77777777" w:rsidR="00057FFE" w:rsidRPr="00C40D77" w:rsidRDefault="00057FFE" w:rsidP="00E97146">
            <w:pPr>
              <w:jc w:val="center"/>
            </w:pPr>
            <w:r w:rsidRPr="00C40D77">
              <w:t>Severe</w:t>
            </w:r>
          </w:p>
        </w:tc>
        <w:tc>
          <w:tcPr>
            <w:tcW w:w="4150" w:type="dxa"/>
            <w:tcBorders>
              <w:top w:val="nil"/>
              <w:left w:val="nil"/>
              <w:bottom w:val="single" w:sz="4" w:space="0" w:color="auto"/>
              <w:right w:val="single" w:sz="8" w:space="0" w:color="auto"/>
            </w:tcBorders>
            <w:shd w:val="clear" w:color="auto" w:fill="auto"/>
            <w:noWrap/>
            <w:vAlign w:val="bottom"/>
            <w:hideMark/>
          </w:tcPr>
          <w:p w14:paraId="3F5EC3EC" w14:textId="609946B0" w:rsidR="00057FFE" w:rsidRPr="00C40D77" w:rsidRDefault="00057FFE" w:rsidP="00E97146">
            <w:r w:rsidRPr="00C40D77">
              <w:t>Catastrophic - Results in patient death</w:t>
            </w:r>
            <w:r w:rsidR="009D2185">
              <w:t xml:space="preserve"> or </w:t>
            </w:r>
            <w:r w:rsidR="00EB5334">
              <w:t>life-</w:t>
            </w:r>
            <w:r w:rsidR="009D2185">
              <w:t>threatening injury</w:t>
            </w:r>
          </w:p>
        </w:tc>
      </w:tr>
      <w:tr w:rsidR="00057FFE" w:rsidRPr="00C40D77" w14:paraId="22314A14" w14:textId="77777777" w:rsidTr="00C679A5">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14:paraId="59BE7D19" w14:textId="77777777" w:rsidR="00057FFE" w:rsidRPr="00C40D77" w:rsidRDefault="00057FFE" w:rsidP="00E97146">
            <w:pPr>
              <w:jc w:val="center"/>
              <w:rPr>
                <w:b/>
                <w:bCs/>
              </w:rPr>
            </w:pPr>
            <w:r w:rsidRPr="00C40D77">
              <w:rPr>
                <w:b/>
                <w:bCs/>
              </w:rPr>
              <w:t>4</w:t>
            </w:r>
          </w:p>
        </w:tc>
        <w:tc>
          <w:tcPr>
            <w:tcW w:w="1620" w:type="dxa"/>
            <w:tcBorders>
              <w:top w:val="nil"/>
              <w:left w:val="nil"/>
              <w:bottom w:val="single" w:sz="4" w:space="0" w:color="auto"/>
              <w:right w:val="single" w:sz="4" w:space="0" w:color="auto"/>
            </w:tcBorders>
            <w:shd w:val="clear" w:color="auto" w:fill="auto"/>
            <w:noWrap/>
            <w:vAlign w:val="center"/>
            <w:hideMark/>
          </w:tcPr>
          <w:p w14:paraId="7BD20417" w14:textId="77777777" w:rsidR="00057FFE" w:rsidRPr="00C40D77" w:rsidRDefault="00057FFE" w:rsidP="00E97146">
            <w:pPr>
              <w:jc w:val="center"/>
            </w:pPr>
            <w:r w:rsidRPr="00C40D77">
              <w:t>Major</w:t>
            </w:r>
          </w:p>
        </w:tc>
        <w:tc>
          <w:tcPr>
            <w:tcW w:w="4150" w:type="dxa"/>
            <w:tcBorders>
              <w:top w:val="nil"/>
              <w:left w:val="nil"/>
              <w:bottom w:val="single" w:sz="4" w:space="0" w:color="auto"/>
              <w:right w:val="single" w:sz="8" w:space="0" w:color="auto"/>
            </w:tcBorders>
            <w:shd w:val="clear" w:color="auto" w:fill="auto"/>
            <w:noWrap/>
            <w:vAlign w:val="bottom"/>
            <w:hideMark/>
          </w:tcPr>
          <w:p w14:paraId="42F3E8A8" w14:textId="2E7BBD50" w:rsidR="00057FFE" w:rsidRPr="00C40D77" w:rsidRDefault="00057FFE" w:rsidP="00E97146">
            <w:commentRangeStart w:id="71"/>
            <w:r w:rsidRPr="00C40D77">
              <w:t xml:space="preserve">Critical - Results in permanent impairment or </w:t>
            </w:r>
            <w:r w:rsidR="009D2185">
              <w:t>irreversible injury</w:t>
            </w:r>
            <w:commentRangeEnd w:id="71"/>
            <w:r w:rsidR="0057743E">
              <w:rPr>
                <w:rStyle w:val="CommentReference"/>
                <w:rFonts w:ascii="Arial" w:hAnsi="Arial"/>
                <w:lang w:val="en-GB"/>
              </w:rPr>
              <w:commentReference w:id="71"/>
            </w:r>
          </w:p>
        </w:tc>
      </w:tr>
      <w:tr w:rsidR="00057FFE" w:rsidRPr="00C40D77" w14:paraId="6C7B9423" w14:textId="77777777" w:rsidTr="00C679A5">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14:paraId="57F39AF6" w14:textId="77777777" w:rsidR="00057FFE" w:rsidRPr="00C40D77" w:rsidRDefault="00057FFE" w:rsidP="00E97146">
            <w:pPr>
              <w:jc w:val="center"/>
              <w:rPr>
                <w:b/>
                <w:bCs/>
              </w:rPr>
            </w:pPr>
            <w:r w:rsidRPr="00C40D77">
              <w:rPr>
                <w:b/>
                <w:bCs/>
              </w:rPr>
              <w:t>3</w:t>
            </w:r>
          </w:p>
        </w:tc>
        <w:tc>
          <w:tcPr>
            <w:tcW w:w="1620" w:type="dxa"/>
            <w:tcBorders>
              <w:top w:val="nil"/>
              <w:left w:val="nil"/>
              <w:bottom w:val="single" w:sz="4" w:space="0" w:color="auto"/>
              <w:right w:val="single" w:sz="4" w:space="0" w:color="auto"/>
            </w:tcBorders>
            <w:shd w:val="clear" w:color="auto" w:fill="auto"/>
            <w:noWrap/>
            <w:vAlign w:val="center"/>
            <w:hideMark/>
          </w:tcPr>
          <w:p w14:paraId="378CA3F6" w14:textId="77777777" w:rsidR="00057FFE" w:rsidRPr="00C40D77" w:rsidRDefault="00057FFE" w:rsidP="00E97146">
            <w:pPr>
              <w:jc w:val="center"/>
            </w:pPr>
            <w:r w:rsidRPr="00C40D77">
              <w:t>Moderate</w:t>
            </w:r>
          </w:p>
        </w:tc>
        <w:tc>
          <w:tcPr>
            <w:tcW w:w="4150" w:type="dxa"/>
            <w:tcBorders>
              <w:top w:val="nil"/>
              <w:left w:val="nil"/>
              <w:bottom w:val="single" w:sz="4" w:space="0" w:color="auto"/>
              <w:right w:val="single" w:sz="8" w:space="0" w:color="auto"/>
            </w:tcBorders>
            <w:shd w:val="clear" w:color="auto" w:fill="auto"/>
            <w:noWrap/>
            <w:vAlign w:val="bottom"/>
            <w:hideMark/>
          </w:tcPr>
          <w:p w14:paraId="297AF0FB" w14:textId="77777777" w:rsidR="00057FFE" w:rsidRPr="00C40D77" w:rsidRDefault="00057FFE" w:rsidP="00E97146">
            <w:r w:rsidRPr="00C40D77">
              <w:t>Serious - Results in injury or impairment requiring professional medical intervention</w:t>
            </w:r>
          </w:p>
        </w:tc>
      </w:tr>
      <w:tr w:rsidR="00057FFE" w:rsidRPr="00C40D77" w14:paraId="3B73E78B" w14:textId="77777777" w:rsidTr="00C679A5">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center"/>
            <w:hideMark/>
          </w:tcPr>
          <w:p w14:paraId="5BEF0371" w14:textId="77777777" w:rsidR="00057FFE" w:rsidRPr="00C40D77" w:rsidRDefault="00057FFE" w:rsidP="00E97146">
            <w:pPr>
              <w:jc w:val="center"/>
              <w:rPr>
                <w:b/>
                <w:bCs/>
              </w:rPr>
            </w:pPr>
            <w:r w:rsidRPr="00C40D77">
              <w:rPr>
                <w:b/>
                <w:bCs/>
              </w:rPr>
              <w:t>2</w:t>
            </w:r>
          </w:p>
        </w:tc>
        <w:tc>
          <w:tcPr>
            <w:tcW w:w="1620" w:type="dxa"/>
            <w:tcBorders>
              <w:top w:val="nil"/>
              <w:left w:val="nil"/>
              <w:bottom w:val="single" w:sz="4" w:space="0" w:color="auto"/>
              <w:right w:val="single" w:sz="4" w:space="0" w:color="auto"/>
            </w:tcBorders>
            <w:shd w:val="clear" w:color="auto" w:fill="auto"/>
            <w:noWrap/>
            <w:vAlign w:val="center"/>
            <w:hideMark/>
          </w:tcPr>
          <w:p w14:paraId="7B63E249" w14:textId="77777777" w:rsidR="00057FFE" w:rsidRPr="00C40D77" w:rsidRDefault="00057FFE" w:rsidP="00E97146">
            <w:pPr>
              <w:jc w:val="center"/>
            </w:pPr>
            <w:r w:rsidRPr="00C40D77">
              <w:t>Minor</w:t>
            </w:r>
          </w:p>
        </w:tc>
        <w:tc>
          <w:tcPr>
            <w:tcW w:w="4150" w:type="dxa"/>
            <w:tcBorders>
              <w:top w:val="nil"/>
              <w:left w:val="nil"/>
              <w:bottom w:val="single" w:sz="4" w:space="0" w:color="auto"/>
              <w:right w:val="single" w:sz="8" w:space="0" w:color="auto"/>
            </w:tcBorders>
            <w:shd w:val="clear" w:color="auto" w:fill="auto"/>
            <w:noWrap/>
            <w:vAlign w:val="bottom"/>
            <w:hideMark/>
          </w:tcPr>
          <w:p w14:paraId="41ECFB5D" w14:textId="77777777" w:rsidR="00057FFE" w:rsidRPr="00C40D77" w:rsidRDefault="00057FFE" w:rsidP="00E97146">
            <w:r w:rsidRPr="00C40D77">
              <w:t>Minor - Results in temporary impairment nor requiring professional intervention</w:t>
            </w:r>
          </w:p>
        </w:tc>
      </w:tr>
      <w:tr w:rsidR="00057FFE" w:rsidRPr="00C40D77" w14:paraId="4FCAD931" w14:textId="77777777" w:rsidTr="00C679A5">
        <w:trPr>
          <w:trHeight w:val="315"/>
          <w:jc w:val="center"/>
        </w:trPr>
        <w:tc>
          <w:tcPr>
            <w:tcW w:w="1620" w:type="dxa"/>
            <w:tcBorders>
              <w:top w:val="nil"/>
              <w:left w:val="single" w:sz="8" w:space="0" w:color="auto"/>
              <w:bottom w:val="single" w:sz="8" w:space="0" w:color="auto"/>
              <w:right w:val="single" w:sz="4" w:space="0" w:color="auto"/>
            </w:tcBorders>
            <w:shd w:val="clear" w:color="auto" w:fill="auto"/>
            <w:noWrap/>
            <w:vAlign w:val="center"/>
            <w:hideMark/>
          </w:tcPr>
          <w:p w14:paraId="68868148" w14:textId="77777777" w:rsidR="00057FFE" w:rsidRPr="00C40D77" w:rsidRDefault="00057FFE" w:rsidP="00E97146">
            <w:pPr>
              <w:jc w:val="center"/>
              <w:rPr>
                <w:b/>
                <w:bCs/>
              </w:rPr>
            </w:pPr>
            <w:r w:rsidRPr="00C40D77">
              <w:rPr>
                <w:b/>
                <w:bCs/>
              </w:rPr>
              <w:t>1</w:t>
            </w:r>
          </w:p>
        </w:tc>
        <w:tc>
          <w:tcPr>
            <w:tcW w:w="1620" w:type="dxa"/>
            <w:tcBorders>
              <w:top w:val="nil"/>
              <w:left w:val="nil"/>
              <w:bottom w:val="single" w:sz="8" w:space="0" w:color="auto"/>
              <w:right w:val="single" w:sz="4" w:space="0" w:color="auto"/>
            </w:tcBorders>
            <w:shd w:val="clear" w:color="auto" w:fill="auto"/>
            <w:noWrap/>
            <w:vAlign w:val="center"/>
            <w:hideMark/>
          </w:tcPr>
          <w:p w14:paraId="0B1A936E" w14:textId="77777777" w:rsidR="00057FFE" w:rsidRPr="00C40D77" w:rsidRDefault="00057FFE" w:rsidP="00E97146">
            <w:pPr>
              <w:jc w:val="center"/>
            </w:pPr>
            <w:r w:rsidRPr="00C40D77">
              <w:t>Insignificant</w:t>
            </w:r>
          </w:p>
        </w:tc>
        <w:tc>
          <w:tcPr>
            <w:tcW w:w="4150" w:type="dxa"/>
            <w:tcBorders>
              <w:top w:val="nil"/>
              <w:left w:val="nil"/>
              <w:bottom w:val="single" w:sz="8" w:space="0" w:color="auto"/>
              <w:right w:val="single" w:sz="8" w:space="0" w:color="auto"/>
            </w:tcBorders>
            <w:shd w:val="clear" w:color="auto" w:fill="auto"/>
            <w:noWrap/>
            <w:vAlign w:val="bottom"/>
            <w:hideMark/>
          </w:tcPr>
          <w:p w14:paraId="1596A87F" w14:textId="77777777" w:rsidR="00057FFE" w:rsidRPr="00C40D77" w:rsidRDefault="00057FFE" w:rsidP="00E97146">
            <w:r w:rsidRPr="00C40D77">
              <w:t>Negligible - Results in an inconvenience, annoyance, or temporary discomfort</w:t>
            </w:r>
          </w:p>
        </w:tc>
      </w:tr>
      <w:bookmarkEnd w:id="70"/>
    </w:tbl>
    <w:p w14:paraId="33FB0A76" w14:textId="77777777" w:rsidR="00057FFE" w:rsidRPr="00C40D77" w:rsidRDefault="00057FFE" w:rsidP="00E97146">
      <w:pPr>
        <w:widowControl w:val="0"/>
        <w:spacing w:before="60" w:after="60"/>
      </w:pPr>
    </w:p>
    <w:p w14:paraId="40CD2CA8"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The Risk Index is assigned based on the estimated occurrence and severity.  </w:t>
      </w:r>
      <w:r w:rsidRPr="00C40D77">
        <w:rPr>
          <w:b/>
        </w:rPr>
        <w:t>Table 3</w:t>
      </w:r>
      <w:r w:rsidRPr="00C40D77">
        <w:t xml:space="preserve"> below defines how the Risk Index is determined.</w:t>
      </w:r>
    </w:p>
    <w:p w14:paraId="48A47725" w14:textId="56C61EAD" w:rsidR="00057FFE" w:rsidRDefault="00057FFE" w:rsidP="00E97146">
      <w:pPr>
        <w:pStyle w:val="Caption"/>
        <w:spacing w:before="120" w:after="120"/>
        <w:ind w:left="720" w:right="-270"/>
        <w:outlineLvl w:val="0"/>
        <w:rPr>
          <w:rFonts w:ascii="Times New Roman" w:hAnsi="Times New Roman" w:cs="Times New Roman"/>
          <w:b/>
          <w:i w:val="0"/>
          <w:color w:val="auto"/>
          <w:sz w:val="22"/>
          <w:szCs w:val="22"/>
        </w:rPr>
      </w:pPr>
    </w:p>
    <w:p w14:paraId="0993ACB1" w14:textId="42E73C06" w:rsidR="00AF73AC" w:rsidRDefault="00AF73AC" w:rsidP="00AF73AC">
      <w:pPr>
        <w:rPr>
          <w:ins w:id="72" w:author="Sandra Regnell [2]" w:date="2023-02-09T11:59:00Z"/>
        </w:rPr>
      </w:pPr>
    </w:p>
    <w:p w14:paraId="3BF689D9" w14:textId="1F07C40C" w:rsidR="00E83BDC" w:rsidRDefault="00E83BDC" w:rsidP="00AF73AC">
      <w:pPr>
        <w:rPr>
          <w:ins w:id="73" w:author="Sandra Regnell [2]" w:date="2023-02-09T11:59:00Z"/>
        </w:rPr>
      </w:pPr>
    </w:p>
    <w:p w14:paraId="07F8CD3D" w14:textId="311F98F3" w:rsidR="00E83BDC" w:rsidRDefault="00E83BDC" w:rsidP="00AF73AC">
      <w:pPr>
        <w:rPr>
          <w:ins w:id="74" w:author="Sandra Regnell [2]" w:date="2023-02-09T11:59:00Z"/>
        </w:rPr>
      </w:pPr>
    </w:p>
    <w:p w14:paraId="243B5FA5" w14:textId="1DD30F1D" w:rsidR="00E83BDC" w:rsidRDefault="00E83BDC" w:rsidP="00AF73AC">
      <w:pPr>
        <w:rPr>
          <w:ins w:id="75" w:author="Sandra Regnell [2]" w:date="2023-02-09T11:59:00Z"/>
        </w:rPr>
      </w:pPr>
    </w:p>
    <w:p w14:paraId="44F7848E" w14:textId="28C4DB5E" w:rsidR="00E83BDC" w:rsidRDefault="00E83BDC" w:rsidP="00AF73AC">
      <w:pPr>
        <w:rPr>
          <w:ins w:id="76" w:author="Sandra Regnell [2]" w:date="2023-02-09T11:59:00Z"/>
        </w:rPr>
      </w:pPr>
    </w:p>
    <w:p w14:paraId="23207E8A" w14:textId="267EC4C6" w:rsidR="00E83BDC" w:rsidRDefault="00E83BDC" w:rsidP="00AF73AC">
      <w:pPr>
        <w:rPr>
          <w:ins w:id="77" w:author="Sandra Regnell [2]" w:date="2023-02-09T11:59:00Z"/>
        </w:rPr>
      </w:pPr>
    </w:p>
    <w:p w14:paraId="684FA6BC" w14:textId="30BE7A9E" w:rsidR="00E83BDC" w:rsidRDefault="00E83BDC" w:rsidP="00AF73AC">
      <w:pPr>
        <w:rPr>
          <w:ins w:id="78" w:author="Sandra Regnell [2]" w:date="2023-02-09T11:59:00Z"/>
        </w:rPr>
      </w:pPr>
    </w:p>
    <w:p w14:paraId="1672CA68" w14:textId="77777777" w:rsidR="00E83BDC" w:rsidRPr="00AF73AC" w:rsidRDefault="00E83BDC" w:rsidP="00AF73AC"/>
    <w:p w14:paraId="687B9E68" w14:textId="77777777" w:rsidR="00057FFE" w:rsidRPr="00C40D77" w:rsidRDefault="00057FFE" w:rsidP="00E97146">
      <w:pPr>
        <w:pStyle w:val="Caption"/>
        <w:spacing w:before="120" w:after="120"/>
        <w:ind w:left="720" w:right="-270"/>
        <w:jc w:val="center"/>
        <w:outlineLvl w:val="0"/>
        <w:rPr>
          <w:rFonts w:ascii="Times New Roman" w:hAnsi="Times New Roman" w:cs="Times New Roman"/>
          <w:b/>
          <w:i w:val="0"/>
          <w:color w:val="auto"/>
          <w:sz w:val="22"/>
          <w:szCs w:val="22"/>
          <w:highlight w:val="yellow"/>
        </w:rPr>
      </w:pPr>
      <w:bookmarkStart w:id="79" w:name="_Hlk126071039"/>
      <w:bookmarkStart w:id="80" w:name="_Hlk115347639"/>
      <w:r w:rsidRPr="00C40D77">
        <w:rPr>
          <w:rFonts w:ascii="Times New Roman" w:hAnsi="Times New Roman" w:cs="Times New Roman"/>
          <w:b/>
          <w:i w:val="0"/>
          <w:color w:val="auto"/>
          <w:sz w:val="22"/>
          <w:szCs w:val="22"/>
        </w:rPr>
        <w:lastRenderedPageBreak/>
        <w:t xml:space="preserve">Table </w:t>
      </w:r>
      <w:r w:rsidRPr="00C40D77">
        <w:rPr>
          <w:rFonts w:ascii="Times New Roman" w:hAnsi="Times New Roman" w:cs="Times New Roman"/>
          <w:b/>
          <w:i w:val="0"/>
          <w:color w:val="auto"/>
          <w:sz w:val="22"/>
          <w:szCs w:val="22"/>
        </w:rPr>
        <w:fldChar w:fldCharType="begin"/>
      </w:r>
      <w:r w:rsidRPr="00C40D77">
        <w:rPr>
          <w:rFonts w:ascii="Times New Roman" w:hAnsi="Times New Roman" w:cs="Times New Roman"/>
          <w:b/>
          <w:i w:val="0"/>
          <w:color w:val="auto"/>
          <w:sz w:val="22"/>
          <w:szCs w:val="22"/>
        </w:rPr>
        <w:instrText xml:space="preserve"> SEQ Table \* ARABIC </w:instrText>
      </w:r>
      <w:r w:rsidRPr="00C40D77">
        <w:rPr>
          <w:rFonts w:ascii="Times New Roman" w:hAnsi="Times New Roman" w:cs="Times New Roman"/>
          <w:b/>
          <w:i w:val="0"/>
          <w:color w:val="auto"/>
          <w:sz w:val="22"/>
          <w:szCs w:val="22"/>
        </w:rPr>
        <w:fldChar w:fldCharType="separate"/>
      </w:r>
      <w:r w:rsidRPr="00C40D77">
        <w:rPr>
          <w:rFonts w:ascii="Times New Roman" w:hAnsi="Times New Roman" w:cs="Times New Roman"/>
          <w:b/>
          <w:i w:val="0"/>
          <w:noProof/>
          <w:color w:val="auto"/>
          <w:sz w:val="22"/>
          <w:szCs w:val="22"/>
        </w:rPr>
        <w:t>3</w:t>
      </w:r>
      <w:r w:rsidRPr="00C40D77">
        <w:rPr>
          <w:rFonts w:ascii="Times New Roman" w:hAnsi="Times New Roman" w:cs="Times New Roman"/>
          <w:b/>
          <w:i w:val="0"/>
          <w:color w:val="auto"/>
          <w:sz w:val="22"/>
          <w:szCs w:val="22"/>
        </w:rPr>
        <w:fldChar w:fldCharType="end"/>
      </w:r>
      <w:r w:rsidRPr="00C40D77">
        <w:rPr>
          <w:rFonts w:ascii="Times New Roman" w:hAnsi="Times New Roman" w:cs="Times New Roman"/>
          <w:b/>
          <w:i w:val="0"/>
          <w:color w:val="auto"/>
          <w:sz w:val="22"/>
          <w:szCs w:val="22"/>
        </w:rPr>
        <w:t xml:space="preserve"> – </w:t>
      </w:r>
      <w:commentRangeStart w:id="81"/>
      <w:r w:rsidRPr="00C40D77">
        <w:rPr>
          <w:rFonts w:ascii="Times New Roman" w:hAnsi="Times New Roman" w:cs="Times New Roman"/>
          <w:b/>
          <w:i w:val="0"/>
          <w:color w:val="auto"/>
          <w:sz w:val="22"/>
          <w:szCs w:val="22"/>
        </w:rPr>
        <w:t xml:space="preserve">Example Risk Index </w:t>
      </w:r>
      <w:commentRangeStart w:id="82"/>
      <w:commentRangeStart w:id="83"/>
      <w:commentRangeStart w:id="84"/>
      <w:r w:rsidRPr="00C40D77">
        <w:rPr>
          <w:rFonts w:ascii="Times New Roman" w:hAnsi="Times New Roman" w:cs="Times New Roman"/>
          <w:b/>
          <w:i w:val="0"/>
          <w:color w:val="auto"/>
          <w:sz w:val="22"/>
          <w:szCs w:val="22"/>
        </w:rPr>
        <w:t>Determination</w:t>
      </w:r>
      <w:commentRangeEnd w:id="82"/>
      <w:r w:rsidR="00B3205D">
        <w:rPr>
          <w:rStyle w:val="CommentReference"/>
          <w:rFonts w:ascii="Arial" w:eastAsia="Times New Roman" w:hAnsi="Arial" w:cs="Times New Roman"/>
          <w:i w:val="0"/>
          <w:iCs w:val="0"/>
          <w:color w:val="auto"/>
          <w:lang w:val="en-GB"/>
        </w:rPr>
        <w:commentReference w:id="82"/>
      </w:r>
      <w:commentRangeEnd w:id="83"/>
      <w:r w:rsidR="002E2B79">
        <w:rPr>
          <w:rStyle w:val="CommentReference"/>
          <w:rFonts w:ascii="Arial" w:eastAsia="Times New Roman" w:hAnsi="Arial" w:cs="Times New Roman"/>
          <w:i w:val="0"/>
          <w:iCs w:val="0"/>
          <w:color w:val="auto"/>
          <w:lang w:val="en-GB"/>
        </w:rPr>
        <w:commentReference w:id="83"/>
      </w:r>
      <w:commentRangeEnd w:id="84"/>
      <w:r w:rsidR="00BE7DB1">
        <w:rPr>
          <w:rStyle w:val="CommentReference"/>
          <w:rFonts w:ascii="Arial" w:eastAsia="Times New Roman" w:hAnsi="Arial" w:cs="Times New Roman"/>
          <w:i w:val="0"/>
          <w:iCs w:val="0"/>
          <w:color w:val="auto"/>
          <w:lang w:val="en-GB"/>
        </w:rPr>
        <w:commentReference w:id="84"/>
      </w:r>
      <w:commentRangeEnd w:id="81"/>
      <w:r w:rsidR="00DE2243">
        <w:rPr>
          <w:rStyle w:val="CommentReference"/>
          <w:rFonts w:ascii="Arial" w:eastAsia="Times New Roman" w:hAnsi="Arial" w:cs="Times New Roman"/>
          <w:i w:val="0"/>
          <w:iCs w:val="0"/>
          <w:color w:val="auto"/>
          <w:lang w:val="en-GB"/>
        </w:rPr>
        <w:commentReference w:id="81"/>
      </w:r>
    </w:p>
    <w:bookmarkEnd w:id="79"/>
    <w:tbl>
      <w:tblPr>
        <w:tblW w:w="7465" w:type="dxa"/>
        <w:jc w:val="center"/>
        <w:tblLook w:val="04A0" w:firstRow="1" w:lastRow="0" w:firstColumn="1" w:lastColumn="0" w:noHBand="0" w:noVBand="1"/>
      </w:tblPr>
      <w:tblGrid>
        <w:gridCol w:w="512"/>
        <w:gridCol w:w="933"/>
        <w:gridCol w:w="1193"/>
        <w:gridCol w:w="1171"/>
        <w:gridCol w:w="1161"/>
        <w:gridCol w:w="1230"/>
        <w:gridCol w:w="1265"/>
      </w:tblGrid>
      <w:tr w:rsidR="004F04A2" w:rsidRPr="00C40D77" w14:paraId="640D19BD" w14:textId="77777777" w:rsidTr="00C842C6">
        <w:trPr>
          <w:trHeight w:val="300"/>
          <w:jc w:val="center"/>
        </w:trPr>
        <w:tc>
          <w:tcPr>
            <w:tcW w:w="512" w:type="dxa"/>
            <w:shd w:val="clear" w:color="auto" w:fill="FFFFFF" w:themeFill="background1"/>
            <w:noWrap/>
            <w:textDirection w:val="btLr"/>
            <w:vAlign w:val="center"/>
          </w:tcPr>
          <w:p w14:paraId="123D24ED" w14:textId="77777777" w:rsidR="004F04A2" w:rsidRPr="00C40D77" w:rsidRDefault="004F04A2" w:rsidP="00C842C6">
            <w:pPr>
              <w:keepNext/>
              <w:keepLines/>
              <w:jc w:val="center"/>
              <w:rPr>
                <w:b/>
                <w:bCs/>
              </w:rPr>
            </w:pPr>
          </w:p>
        </w:tc>
        <w:tc>
          <w:tcPr>
            <w:tcW w:w="933" w:type="dxa"/>
            <w:tcBorders>
              <w:right w:val="single" w:sz="4" w:space="0" w:color="auto"/>
            </w:tcBorders>
            <w:shd w:val="clear" w:color="auto" w:fill="FFFFFF" w:themeFill="background1"/>
            <w:noWrap/>
            <w:vAlign w:val="center"/>
          </w:tcPr>
          <w:p w14:paraId="4EBE43C8" w14:textId="77777777" w:rsidR="004F04A2" w:rsidRPr="00C40D77" w:rsidRDefault="004F04A2" w:rsidP="00C842C6">
            <w:pPr>
              <w:keepNext/>
              <w:keepLines/>
              <w:jc w:val="center"/>
              <w:rPr>
                <w:b/>
                <w:bCs/>
              </w:rPr>
            </w:pPr>
          </w:p>
        </w:tc>
        <w:tc>
          <w:tcPr>
            <w:tcW w:w="602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AD1BB7" w14:textId="4DB012BF" w:rsidR="004F04A2" w:rsidRPr="004F04A2" w:rsidRDefault="004F04A2" w:rsidP="00C842C6">
            <w:pPr>
              <w:keepNext/>
              <w:keepLines/>
              <w:jc w:val="center"/>
              <w:rPr>
                <w:b/>
                <w:bCs/>
              </w:rPr>
            </w:pPr>
            <w:r w:rsidRPr="00C40D77">
              <w:rPr>
                <w:b/>
                <w:bCs/>
              </w:rPr>
              <w:t>Occurrence</w:t>
            </w:r>
          </w:p>
        </w:tc>
      </w:tr>
      <w:tr w:rsidR="004F04A2" w:rsidRPr="00C40D77" w14:paraId="5FCE2A6F" w14:textId="77777777" w:rsidTr="00C46691">
        <w:trPr>
          <w:trHeight w:val="300"/>
          <w:jc w:val="center"/>
        </w:trPr>
        <w:tc>
          <w:tcPr>
            <w:tcW w:w="512" w:type="dxa"/>
            <w:tcBorders>
              <w:bottom w:val="single" w:sz="4" w:space="0" w:color="auto"/>
            </w:tcBorders>
            <w:shd w:val="clear" w:color="auto" w:fill="FFFFFF" w:themeFill="background1"/>
            <w:noWrap/>
            <w:textDirection w:val="btLr"/>
            <w:vAlign w:val="center"/>
          </w:tcPr>
          <w:p w14:paraId="65A154D4" w14:textId="77777777" w:rsidR="004F04A2" w:rsidRPr="00C40D77" w:rsidRDefault="004F04A2" w:rsidP="00C842C6">
            <w:pPr>
              <w:keepNext/>
              <w:keepLines/>
              <w:jc w:val="center"/>
              <w:rPr>
                <w:b/>
                <w:bCs/>
              </w:rPr>
            </w:pPr>
          </w:p>
        </w:tc>
        <w:tc>
          <w:tcPr>
            <w:tcW w:w="933" w:type="dxa"/>
            <w:tcBorders>
              <w:bottom w:val="single" w:sz="4" w:space="0" w:color="auto"/>
              <w:right w:val="single" w:sz="4" w:space="0" w:color="auto"/>
            </w:tcBorders>
            <w:shd w:val="clear" w:color="auto" w:fill="FFFFFF" w:themeFill="background1"/>
            <w:noWrap/>
            <w:vAlign w:val="center"/>
          </w:tcPr>
          <w:p w14:paraId="79403BCD" w14:textId="77777777" w:rsidR="004F04A2" w:rsidRPr="00C40D77" w:rsidRDefault="004F04A2" w:rsidP="00C842C6">
            <w:pPr>
              <w:keepNext/>
              <w:keepLines/>
              <w:jc w:val="center"/>
              <w:rPr>
                <w:b/>
                <w:bCs/>
              </w:rPr>
            </w:pPr>
          </w:p>
        </w:tc>
        <w:tc>
          <w:tcPr>
            <w:tcW w:w="1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043322B" w14:textId="4784802E" w:rsidR="004F04A2" w:rsidRPr="00C40D77" w:rsidRDefault="004F04A2" w:rsidP="00C842C6">
            <w:pPr>
              <w:keepNext/>
              <w:keepLines/>
              <w:jc w:val="center"/>
            </w:pPr>
            <w:r w:rsidRPr="00C40D77">
              <w:rPr>
                <w:b/>
                <w:bCs/>
              </w:rPr>
              <w:t>1</w:t>
            </w:r>
          </w:p>
        </w:tc>
        <w:tc>
          <w:tcPr>
            <w:tcW w:w="1171"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CE8577E" w14:textId="413634BC" w:rsidR="004F04A2" w:rsidRPr="00C40D77" w:rsidRDefault="004F04A2" w:rsidP="00C842C6">
            <w:pPr>
              <w:keepNext/>
              <w:keepLines/>
              <w:jc w:val="center"/>
            </w:pPr>
            <w:r w:rsidRPr="00C40D77">
              <w:rPr>
                <w:b/>
                <w:bCs/>
              </w:rPr>
              <w:t>2</w:t>
            </w:r>
          </w:p>
        </w:tc>
        <w:tc>
          <w:tcPr>
            <w:tcW w:w="1161"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8713546" w14:textId="5791E9D6" w:rsidR="004F04A2" w:rsidRPr="00C40D77" w:rsidRDefault="004F04A2" w:rsidP="00C842C6">
            <w:pPr>
              <w:keepNext/>
              <w:keepLines/>
              <w:jc w:val="center"/>
            </w:pPr>
            <w:r w:rsidRPr="00C40D77">
              <w:rPr>
                <w:b/>
                <w:bCs/>
              </w:rPr>
              <w:t>3</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A157042" w14:textId="13C492E8" w:rsidR="004F04A2" w:rsidRPr="00C40D77" w:rsidRDefault="004F04A2" w:rsidP="00C842C6">
            <w:pPr>
              <w:keepNext/>
              <w:keepLines/>
              <w:jc w:val="center"/>
            </w:pPr>
            <w:r w:rsidRPr="00C40D77">
              <w:rPr>
                <w:b/>
                <w:bCs/>
              </w:rPr>
              <w:t>4</w:t>
            </w:r>
          </w:p>
        </w:tc>
        <w:tc>
          <w:tcPr>
            <w:tcW w:w="126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38065CD" w14:textId="774491CA" w:rsidR="004F04A2" w:rsidRPr="00C40D77" w:rsidRDefault="004F04A2" w:rsidP="00C842C6">
            <w:pPr>
              <w:keepNext/>
              <w:keepLines/>
              <w:jc w:val="center"/>
            </w:pPr>
            <w:r w:rsidRPr="00C40D77">
              <w:rPr>
                <w:b/>
                <w:bCs/>
              </w:rPr>
              <w:t>5</w:t>
            </w:r>
          </w:p>
        </w:tc>
      </w:tr>
      <w:tr w:rsidR="00057FFE" w:rsidRPr="00C40D77" w14:paraId="71434AA6" w14:textId="77777777" w:rsidTr="009105DE">
        <w:trPr>
          <w:trHeight w:val="300"/>
          <w:jc w:val="center"/>
        </w:trPr>
        <w:tc>
          <w:tcPr>
            <w:tcW w:w="51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14:paraId="6978DF0F" w14:textId="0FCB334D" w:rsidR="00057FFE" w:rsidRPr="00C40D77" w:rsidRDefault="00057FFE" w:rsidP="00C842C6">
            <w:pPr>
              <w:keepNext/>
              <w:keepLines/>
              <w:jc w:val="center"/>
              <w:rPr>
                <w:b/>
                <w:bCs/>
              </w:rPr>
            </w:pPr>
            <w:r w:rsidRPr="00C40D77">
              <w:rPr>
                <w:b/>
                <w:bCs/>
              </w:rPr>
              <w:t>Harm</w:t>
            </w:r>
            <w:r w:rsidR="00A07CA0">
              <w:rPr>
                <w:b/>
                <w:bCs/>
              </w:rPr>
              <w:t xml:space="preserve"> Rating</w:t>
            </w:r>
          </w:p>
        </w:tc>
        <w:tc>
          <w:tcPr>
            <w:tcW w:w="93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123623" w14:textId="77777777" w:rsidR="00057FFE" w:rsidRPr="00C40D77" w:rsidRDefault="00057FFE" w:rsidP="00C842C6">
            <w:pPr>
              <w:keepNext/>
              <w:keepLines/>
              <w:jc w:val="center"/>
              <w:rPr>
                <w:b/>
                <w:bCs/>
              </w:rPr>
            </w:pPr>
            <w:r w:rsidRPr="00C40D77">
              <w:rPr>
                <w:b/>
                <w:bCs/>
              </w:rPr>
              <w:t>5</w:t>
            </w:r>
          </w:p>
        </w:tc>
        <w:tc>
          <w:tcPr>
            <w:tcW w:w="1193" w:type="dxa"/>
            <w:tcBorders>
              <w:top w:val="single" w:sz="4" w:space="0" w:color="auto"/>
              <w:left w:val="nil"/>
              <w:bottom w:val="single" w:sz="4" w:space="0" w:color="auto"/>
              <w:right w:val="single" w:sz="4" w:space="0" w:color="auto"/>
            </w:tcBorders>
            <w:shd w:val="clear" w:color="auto" w:fill="FFFF00"/>
            <w:noWrap/>
            <w:vAlign w:val="center"/>
            <w:hideMark/>
          </w:tcPr>
          <w:p w14:paraId="1EB3C7F1" w14:textId="55FF5FBB" w:rsidR="00057FFE" w:rsidRPr="009105DE" w:rsidRDefault="009105DE" w:rsidP="00C842C6">
            <w:pPr>
              <w:keepNext/>
              <w:keepLines/>
              <w:jc w:val="center"/>
              <w:rPr>
                <w:highlight w:val="yellow"/>
              </w:rPr>
            </w:pPr>
            <w:r w:rsidRPr="009105DE">
              <w:rPr>
                <w:highlight w:val="yellow"/>
              </w:rPr>
              <w:t>Moderate</w:t>
            </w:r>
          </w:p>
        </w:tc>
        <w:tc>
          <w:tcPr>
            <w:tcW w:w="1171" w:type="dxa"/>
            <w:tcBorders>
              <w:top w:val="single" w:sz="4" w:space="0" w:color="auto"/>
              <w:left w:val="nil"/>
              <w:bottom w:val="single" w:sz="4" w:space="0" w:color="auto"/>
              <w:right w:val="single" w:sz="4" w:space="0" w:color="auto"/>
            </w:tcBorders>
            <w:shd w:val="clear" w:color="000000" w:fill="FFFF00"/>
            <w:noWrap/>
            <w:vAlign w:val="center"/>
            <w:hideMark/>
          </w:tcPr>
          <w:p w14:paraId="720A1940" w14:textId="77777777" w:rsidR="00057FFE" w:rsidRPr="00C40D77" w:rsidRDefault="00057FFE" w:rsidP="00C842C6">
            <w:pPr>
              <w:keepNext/>
              <w:keepLines/>
              <w:jc w:val="center"/>
            </w:pPr>
            <w:r w:rsidRPr="00C40D77">
              <w:t>Moderate</w:t>
            </w:r>
          </w:p>
        </w:tc>
        <w:tc>
          <w:tcPr>
            <w:tcW w:w="1161" w:type="dxa"/>
            <w:tcBorders>
              <w:top w:val="single" w:sz="4" w:space="0" w:color="auto"/>
              <w:left w:val="nil"/>
              <w:bottom w:val="single" w:sz="4" w:space="0" w:color="auto"/>
              <w:right w:val="single" w:sz="4" w:space="0" w:color="auto"/>
            </w:tcBorders>
            <w:shd w:val="clear" w:color="000000" w:fill="FFC000"/>
            <w:noWrap/>
            <w:vAlign w:val="center"/>
            <w:hideMark/>
          </w:tcPr>
          <w:p w14:paraId="0877AF01" w14:textId="77777777" w:rsidR="00057FFE" w:rsidRPr="00C40D77" w:rsidRDefault="00057FFE" w:rsidP="00C842C6">
            <w:pPr>
              <w:keepNext/>
              <w:keepLines/>
              <w:jc w:val="center"/>
            </w:pPr>
            <w:r w:rsidRPr="00C40D77">
              <w:t>Major</w:t>
            </w:r>
          </w:p>
        </w:tc>
        <w:tc>
          <w:tcPr>
            <w:tcW w:w="1230" w:type="dxa"/>
            <w:tcBorders>
              <w:top w:val="single" w:sz="4" w:space="0" w:color="auto"/>
              <w:left w:val="nil"/>
              <w:bottom w:val="single" w:sz="4" w:space="0" w:color="auto"/>
              <w:right w:val="single" w:sz="4" w:space="0" w:color="auto"/>
            </w:tcBorders>
            <w:shd w:val="clear" w:color="000000" w:fill="FFC000"/>
            <w:noWrap/>
            <w:vAlign w:val="center"/>
            <w:hideMark/>
          </w:tcPr>
          <w:p w14:paraId="72816B7D" w14:textId="77777777" w:rsidR="00057FFE" w:rsidRPr="00C40D77" w:rsidRDefault="00057FFE" w:rsidP="00C842C6">
            <w:pPr>
              <w:keepNext/>
              <w:keepLines/>
              <w:jc w:val="center"/>
            </w:pPr>
            <w:r w:rsidRPr="00C40D77">
              <w:t>Major</w:t>
            </w:r>
          </w:p>
        </w:tc>
        <w:tc>
          <w:tcPr>
            <w:tcW w:w="1265" w:type="dxa"/>
            <w:tcBorders>
              <w:top w:val="single" w:sz="4" w:space="0" w:color="auto"/>
              <w:left w:val="nil"/>
              <w:bottom w:val="single" w:sz="4" w:space="0" w:color="auto"/>
              <w:right w:val="single" w:sz="4" w:space="0" w:color="auto"/>
            </w:tcBorders>
            <w:shd w:val="clear" w:color="000000" w:fill="FFC000"/>
            <w:noWrap/>
            <w:vAlign w:val="center"/>
            <w:hideMark/>
          </w:tcPr>
          <w:p w14:paraId="6A05881A" w14:textId="77777777" w:rsidR="00057FFE" w:rsidRPr="00C40D77" w:rsidRDefault="00057FFE" w:rsidP="00C842C6">
            <w:pPr>
              <w:keepNext/>
              <w:keepLines/>
              <w:jc w:val="center"/>
            </w:pPr>
            <w:r w:rsidRPr="00C40D77">
              <w:t>Major</w:t>
            </w:r>
          </w:p>
        </w:tc>
      </w:tr>
      <w:tr w:rsidR="00057FFE" w:rsidRPr="00C40D77" w14:paraId="333E4238" w14:textId="77777777" w:rsidTr="00C842C6">
        <w:trPr>
          <w:trHeight w:val="300"/>
          <w:jc w:val="center"/>
        </w:trPr>
        <w:tc>
          <w:tcPr>
            <w:tcW w:w="51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93B026" w14:textId="77777777" w:rsidR="00057FFE" w:rsidRPr="00C40D77" w:rsidRDefault="00057FFE" w:rsidP="00C842C6">
            <w:pPr>
              <w:keepNext/>
              <w:keepLines/>
              <w:jc w:val="center"/>
              <w:rPr>
                <w:b/>
                <w:bCs/>
              </w:rPr>
            </w:pPr>
          </w:p>
        </w:tc>
        <w:tc>
          <w:tcPr>
            <w:tcW w:w="93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D986BB" w14:textId="77777777" w:rsidR="00057FFE" w:rsidRPr="00C40D77" w:rsidRDefault="00057FFE" w:rsidP="00C842C6">
            <w:pPr>
              <w:keepNext/>
              <w:keepLines/>
              <w:jc w:val="center"/>
              <w:rPr>
                <w:b/>
                <w:bCs/>
              </w:rPr>
            </w:pPr>
            <w:r w:rsidRPr="00C40D77">
              <w:rPr>
                <w:b/>
                <w:bCs/>
              </w:rPr>
              <w:t>4</w:t>
            </w:r>
          </w:p>
        </w:tc>
        <w:tc>
          <w:tcPr>
            <w:tcW w:w="1193" w:type="dxa"/>
            <w:tcBorders>
              <w:top w:val="nil"/>
              <w:left w:val="nil"/>
              <w:bottom w:val="single" w:sz="4" w:space="0" w:color="auto"/>
              <w:right w:val="single" w:sz="4" w:space="0" w:color="auto"/>
            </w:tcBorders>
            <w:shd w:val="clear" w:color="000000" w:fill="00B050"/>
            <w:noWrap/>
            <w:vAlign w:val="center"/>
            <w:hideMark/>
          </w:tcPr>
          <w:p w14:paraId="6512A779" w14:textId="77777777" w:rsidR="00057FFE" w:rsidRPr="00C40D77" w:rsidRDefault="00057FFE" w:rsidP="00C842C6">
            <w:pPr>
              <w:keepNext/>
              <w:keepLines/>
              <w:jc w:val="center"/>
            </w:pPr>
            <w:r w:rsidRPr="00C40D77">
              <w:t>Minor</w:t>
            </w:r>
          </w:p>
        </w:tc>
        <w:tc>
          <w:tcPr>
            <w:tcW w:w="1171" w:type="dxa"/>
            <w:tcBorders>
              <w:top w:val="nil"/>
              <w:left w:val="nil"/>
              <w:bottom w:val="single" w:sz="4" w:space="0" w:color="auto"/>
              <w:right w:val="single" w:sz="4" w:space="0" w:color="auto"/>
            </w:tcBorders>
            <w:shd w:val="clear" w:color="000000" w:fill="FFFF00"/>
            <w:noWrap/>
            <w:vAlign w:val="center"/>
            <w:hideMark/>
          </w:tcPr>
          <w:p w14:paraId="17AFAA3F" w14:textId="77777777" w:rsidR="00057FFE" w:rsidRPr="00C40D77" w:rsidRDefault="00057FFE" w:rsidP="00C842C6">
            <w:pPr>
              <w:keepNext/>
              <w:keepLines/>
              <w:jc w:val="center"/>
            </w:pPr>
            <w:r w:rsidRPr="00C40D77">
              <w:t>Moderate</w:t>
            </w:r>
          </w:p>
        </w:tc>
        <w:tc>
          <w:tcPr>
            <w:tcW w:w="1161" w:type="dxa"/>
            <w:tcBorders>
              <w:top w:val="nil"/>
              <w:left w:val="nil"/>
              <w:bottom w:val="single" w:sz="4" w:space="0" w:color="auto"/>
              <w:right w:val="single" w:sz="4" w:space="0" w:color="auto"/>
            </w:tcBorders>
            <w:shd w:val="clear" w:color="000000" w:fill="FFFF00"/>
            <w:noWrap/>
            <w:vAlign w:val="center"/>
            <w:hideMark/>
          </w:tcPr>
          <w:p w14:paraId="4922EBD5" w14:textId="77777777" w:rsidR="00057FFE" w:rsidRPr="00C40D77" w:rsidRDefault="00057FFE" w:rsidP="00C842C6">
            <w:pPr>
              <w:keepNext/>
              <w:keepLines/>
              <w:jc w:val="center"/>
            </w:pPr>
            <w:r w:rsidRPr="00C40D77">
              <w:t>Moderate</w:t>
            </w:r>
          </w:p>
        </w:tc>
        <w:tc>
          <w:tcPr>
            <w:tcW w:w="1230" w:type="dxa"/>
            <w:tcBorders>
              <w:top w:val="nil"/>
              <w:left w:val="nil"/>
              <w:bottom w:val="single" w:sz="4" w:space="0" w:color="auto"/>
              <w:right w:val="single" w:sz="4" w:space="0" w:color="auto"/>
            </w:tcBorders>
            <w:shd w:val="clear" w:color="000000" w:fill="FFC000"/>
            <w:noWrap/>
            <w:vAlign w:val="center"/>
            <w:hideMark/>
          </w:tcPr>
          <w:p w14:paraId="5BBE2604" w14:textId="77777777" w:rsidR="00057FFE" w:rsidRPr="00C40D77" w:rsidRDefault="00057FFE" w:rsidP="00C842C6">
            <w:pPr>
              <w:keepNext/>
              <w:keepLines/>
              <w:jc w:val="center"/>
            </w:pPr>
            <w:r w:rsidRPr="00C40D77">
              <w:t>Major</w:t>
            </w:r>
          </w:p>
        </w:tc>
        <w:tc>
          <w:tcPr>
            <w:tcW w:w="1265" w:type="dxa"/>
            <w:tcBorders>
              <w:top w:val="nil"/>
              <w:left w:val="nil"/>
              <w:bottom w:val="single" w:sz="4" w:space="0" w:color="auto"/>
              <w:right w:val="single" w:sz="4" w:space="0" w:color="auto"/>
            </w:tcBorders>
            <w:shd w:val="clear" w:color="000000" w:fill="FFC000"/>
            <w:noWrap/>
            <w:vAlign w:val="center"/>
            <w:hideMark/>
          </w:tcPr>
          <w:p w14:paraId="28C546EA" w14:textId="77777777" w:rsidR="00057FFE" w:rsidRPr="00C40D77" w:rsidRDefault="00057FFE" w:rsidP="00C842C6">
            <w:pPr>
              <w:keepNext/>
              <w:keepLines/>
              <w:jc w:val="center"/>
            </w:pPr>
            <w:r w:rsidRPr="00C40D77">
              <w:t>Major</w:t>
            </w:r>
          </w:p>
        </w:tc>
      </w:tr>
      <w:tr w:rsidR="00057FFE" w:rsidRPr="00C40D77" w14:paraId="7877E8DB" w14:textId="77777777" w:rsidTr="00C842C6">
        <w:trPr>
          <w:trHeight w:val="300"/>
          <w:jc w:val="center"/>
        </w:trPr>
        <w:tc>
          <w:tcPr>
            <w:tcW w:w="51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7F358F" w14:textId="77777777" w:rsidR="00057FFE" w:rsidRPr="00C40D77" w:rsidRDefault="00057FFE" w:rsidP="00C842C6">
            <w:pPr>
              <w:keepNext/>
              <w:keepLines/>
              <w:jc w:val="center"/>
              <w:rPr>
                <w:b/>
                <w:bCs/>
              </w:rPr>
            </w:pPr>
          </w:p>
        </w:tc>
        <w:tc>
          <w:tcPr>
            <w:tcW w:w="93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9369947" w14:textId="77777777" w:rsidR="00057FFE" w:rsidRPr="00C40D77" w:rsidRDefault="00057FFE" w:rsidP="00C842C6">
            <w:pPr>
              <w:keepNext/>
              <w:keepLines/>
              <w:jc w:val="center"/>
              <w:rPr>
                <w:b/>
                <w:bCs/>
              </w:rPr>
            </w:pPr>
            <w:r w:rsidRPr="00C40D77">
              <w:rPr>
                <w:b/>
                <w:bCs/>
              </w:rPr>
              <w:t>3</w:t>
            </w:r>
          </w:p>
        </w:tc>
        <w:tc>
          <w:tcPr>
            <w:tcW w:w="1193" w:type="dxa"/>
            <w:tcBorders>
              <w:top w:val="nil"/>
              <w:left w:val="nil"/>
              <w:bottom w:val="single" w:sz="4" w:space="0" w:color="auto"/>
              <w:right w:val="single" w:sz="4" w:space="0" w:color="auto"/>
            </w:tcBorders>
            <w:shd w:val="clear" w:color="000000" w:fill="00B050"/>
            <w:noWrap/>
            <w:vAlign w:val="center"/>
            <w:hideMark/>
          </w:tcPr>
          <w:p w14:paraId="0EA2E2AE" w14:textId="77777777" w:rsidR="00057FFE" w:rsidRPr="00C40D77" w:rsidRDefault="00057FFE" w:rsidP="00C842C6">
            <w:pPr>
              <w:keepNext/>
              <w:keepLines/>
              <w:jc w:val="center"/>
            </w:pPr>
            <w:r w:rsidRPr="00C40D77">
              <w:t>Minor</w:t>
            </w:r>
          </w:p>
        </w:tc>
        <w:tc>
          <w:tcPr>
            <w:tcW w:w="1171" w:type="dxa"/>
            <w:tcBorders>
              <w:top w:val="nil"/>
              <w:left w:val="nil"/>
              <w:bottom w:val="single" w:sz="4" w:space="0" w:color="auto"/>
              <w:right w:val="single" w:sz="4" w:space="0" w:color="auto"/>
            </w:tcBorders>
            <w:shd w:val="clear" w:color="000000" w:fill="00B050"/>
            <w:noWrap/>
            <w:vAlign w:val="center"/>
            <w:hideMark/>
          </w:tcPr>
          <w:p w14:paraId="19DEF54B" w14:textId="77777777" w:rsidR="00057FFE" w:rsidRPr="00C40D77" w:rsidRDefault="00057FFE" w:rsidP="00C842C6">
            <w:pPr>
              <w:keepNext/>
              <w:keepLines/>
              <w:jc w:val="center"/>
            </w:pPr>
            <w:r w:rsidRPr="00C40D77">
              <w:t>Minor</w:t>
            </w:r>
          </w:p>
        </w:tc>
        <w:tc>
          <w:tcPr>
            <w:tcW w:w="1161" w:type="dxa"/>
            <w:tcBorders>
              <w:top w:val="nil"/>
              <w:left w:val="nil"/>
              <w:bottom w:val="single" w:sz="4" w:space="0" w:color="auto"/>
              <w:right w:val="single" w:sz="4" w:space="0" w:color="auto"/>
            </w:tcBorders>
            <w:shd w:val="clear" w:color="000000" w:fill="FFFF00"/>
            <w:noWrap/>
            <w:vAlign w:val="center"/>
            <w:hideMark/>
          </w:tcPr>
          <w:p w14:paraId="19750E0C" w14:textId="77777777" w:rsidR="00057FFE" w:rsidRPr="00C40D77" w:rsidRDefault="00057FFE" w:rsidP="00C842C6">
            <w:pPr>
              <w:keepNext/>
              <w:keepLines/>
              <w:jc w:val="center"/>
            </w:pPr>
            <w:r w:rsidRPr="00C40D77">
              <w:t>Moderate</w:t>
            </w:r>
          </w:p>
        </w:tc>
        <w:tc>
          <w:tcPr>
            <w:tcW w:w="1230" w:type="dxa"/>
            <w:tcBorders>
              <w:top w:val="nil"/>
              <w:left w:val="nil"/>
              <w:bottom w:val="single" w:sz="4" w:space="0" w:color="auto"/>
              <w:right w:val="single" w:sz="4" w:space="0" w:color="auto"/>
            </w:tcBorders>
            <w:shd w:val="clear" w:color="000000" w:fill="FFFF00"/>
            <w:noWrap/>
            <w:vAlign w:val="center"/>
            <w:hideMark/>
          </w:tcPr>
          <w:p w14:paraId="3AA8A6FF" w14:textId="77777777" w:rsidR="00057FFE" w:rsidRPr="00C40D77" w:rsidRDefault="00057FFE" w:rsidP="00C842C6">
            <w:pPr>
              <w:keepNext/>
              <w:keepLines/>
              <w:jc w:val="center"/>
            </w:pPr>
            <w:r w:rsidRPr="00C40D77">
              <w:t>Moderate</w:t>
            </w:r>
          </w:p>
        </w:tc>
        <w:tc>
          <w:tcPr>
            <w:tcW w:w="1265" w:type="dxa"/>
            <w:tcBorders>
              <w:top w:val="nil"/>
              <w:left w:val="nil"/>
              <w:bottom w:val="single" w:sz="4" w:space="0" w:color="auto"/>
              <w:right w:val="single" w:sz="4" w:space="0" w:color="auto"/>
            </w:tcBorders>
            <w:shd w:val="clear" w:color="000000" w:fill="FFC000"/>
            <w:noWrap/>
            <w:vAlign w:val="center"/>
            <w:hideMark/>
          </w:tcPr>
          <w:p w14:paraId="731B46CC" w14:textId="77777777" w:rsidR="00057FFE" w:rsidRPr="00C40D77" w:rsidRDefault="00057FFE" w:rsidP="00C842C6">
            <w:pPr>
              <w:keepNext/>
              <w:keepLines/>
              <w:jc w:val="center"/>
            </w:pPr>
            <w:r w:rsidRPr="00C40D77">
              <w:t>Major</w:t>
            </w:r>
          </w:p>
        </w:tc>
      </w:tr>
      <w:tr w:rsidR="00057FFE" w:rsidRPr="00C40D77" w14:paraId="127748C2" w14:textId="77777777" w:rsidTr="00C46691">
        <w:trPr>
          <w:trHeight w:val="300"/>
          <w:jc w:val="center"/>
        </w:trPr>
        <w:tc>
          <w:tcPr>
            <w:tcW w:w="51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2D175D" w14:textId="77777777" w:rsidR="00057FFE" w:rsidRPr="00C40D77" w:rsidRDefault="00057FFE" w:rsidP="00C842C6">
            <w:pPr>
              <w:keepNext/>
              <w:keepLines/>
              <w:jc w:val="center"/>
              <w:rPr>
                <w:b/>
                <w:bCs/>
              </w:rPr>
            </w:pPr>
          </w:p>
        </w:tc>
        <w:tc>
          <w:tcPr>
            <w:tcW w:w="93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BE623B9" w14:textId="77777777" w:rsidR="00057FFE" w:rsidRPr="00C40D77" w:rsidRDefault="00057FFE" w:rsidP="00C842C6">
            <w:pPr>
              <w:keepNext/>
              <w:keepLines/>
              <w:jc w:val="center"/>
              <w:rPr>
                <w:b/>
                <w:bCs/>
              </w:rPr>
            </w:pPr>
            <w:r w:rsidRPr="00C40D77">
              <w:rPr>
                <w:b/>
                <w:bCs/>
              </w:rPr>
              <w:t>2</w:t>
            </w:r>
          </w:p>
        </w:tc>
        <w:tc>
          <w:tcPr>
            <w:tcW w:w="1193" w:type="dxa"/>
            <w:tcBorders>
              <w:top w:val="nil"/>
              <w:left w:val="nil"/>
              <w:bottom w:val="single" w:sz="4" w:space="0" w:color="auto"/>
              <w:right w:val="single" w:sz="4" w:space="0" w:color="auto"/>
            </w:tcBorders>
            <w:shd w:val="clear" w:color="000000" w:fill="00B050"/>
            <w:noWrap/>
            <w:vAlign w:val="center"/>
            <w:hideMark/>
          </w:tcPr>
          <w:p w14:paraId="46F56159" w14:textId="77777777" w:rsidR="00057FFE" w:rsidRPr="00C40D77" w:rsidRDefault="00057FFE" w:rsidP="00C842C6">
            <w:pPr>
              <w:keepNext/>
              <w:keepLines/>
              <w:jc w:val="center"/>
            </w:pPr>
            <w:r w:rsidRPr="00C40D77">
              <w:t>Minor</w:t>
            </w:r>
          </w:p>
        </w:tc>
        <w:tc>
          <w:tcPr>
            <w:tcW w:w="1171" w:type="dxa"/>
            <w:tcBorders>
              <w:top w:val="nil"/>
              <w:left w:val="nil"/>
              <w:bottom w:val="single" w:sz="4" w:space="0" w:color="auto"/>
              <w:right w:val="single" w:sz="4" w:space="0" w:color="auto"/>
            </w:tcBorders>
            <w:shd w:val="clear" w:color="000000" w:fill="00B050"/>
            <w:noWrap/>
            <w:vAlign w:val="center"/>
            <w:hideMark/>
          </w:tcPr>
          <w:p w14:paraId="4EA477F6" w14:textId="77777777" w:rsidR="00057FFE" w:rsidRPr="00C40D77" w:rsidRDefault="00057FFE" w:rsidP="00C842C6">
            <w:pPr>
              <w:keepNext/>
              <w:keepLines/>
              <w:jc w:val="center"/>
            </w:pPr>
            <w:r w:rsidRPr="00C40D77">
              <w:t>Minor</w:t>
            </w:r>
          </w:p>
        </w:tc>
        <w:tc>
          <w:tcPr>
            <w:tcW w:w="1161" w:type="dxa"/>
            <w:tcBorders>
              <w:top w:val="nil"/>
              <w:left w:val="nil"/>
              <w:bottom w:val="single" w:sz="4" w:space="0" w:color="auto"/>
              <w:right w:val="single" w:sz="4" w:space="0" w:color="auto"/>
            </w:tcBorders>
            <w:shd w:val="clear" w:color="000000" w:fill="00B050"/>
            <w:noWrap/>
            <w:vAlign w:val="center"/>
            <w:hideMark/>
          </w:tcPr>
          <w:p w14:paraId="169AF009" w14:textId="77777777" w:rsidR="00057FFE" w:rsidRPr="00C40D77" w:rsidRDefault="00057FFE" w:rsidP="00C842C6">
            <w:pPr>
              <w:keepNext/>
              <w:keepLines/>
              <w:jc w:val="center"/>
            </w:pPr>
            <w:r w:rsidRPr="00C40D77">
              <w:t>Minor</w:t>
            </w:r>
          </w:p>
        </w:tc>
        <w:tc>
          <w:tcPr>
            <w:tcW w:w="1230" w:type="dxa"/>
            <w:tcBorders>
              <w:top w:val="nil"/>
              <w:left w:val="nil"/>
              <w:bottom w:val="single" w:sz="4" w:space="0" w:color="auto"/>
              <w:right w:val="single" w:sz="4" w:space="0" w:color="auto"/>
            </w:tcBorders>
            <w:shd w:val="clear" w:color="000000" w:fill="FFFF00"/>
            <w:noWrap/>
            <w:vAlign w:val="center"/>
            <w:hideMark/>
          </w:tcPr>
          <w:p w14:paraId="50F750AD" w14:textId="77777777" w:rsidR="00057FFE" w:rsidRPr="00C40D77" w:rsidRDefault="00057FFE" w:rsidP="00C842C6">
            <w:pPr>
              <w:keepNext/>
              <w:keepLines/>
              <w:jc w:val="center"/>
            </w:pPr>
            <w:r w:rsidRPr="00C40D77">
              <w:t>Moderate</w:t>
            </w:r>
          </w:p>
        </w:tc>
        <w:tc>
          <w:tcPr>
            <w:tcW w:w="1265" w:type="dxa"/>
            <w:tcBorders>
              <w:top w:val="nil"/>
              <w:left w:val="nil"/>
              <w:bottom w:val="single" w:sz="4" w:space="0" w:color="auto"/>
              <w:right w:val="single" w:sz="4" w:space="0" w:color="auto"/>
            </w:tcBorders>
            <w:shd w:val="clear" w:color="000000" w:fill="FFFF00"/>
            <w:noWrap/>
            <w:vAlign w:val="center"/>
            <w:hideMark/>
          </w:tcPr>
          <w:p w14:paraId="3ADEDAA9" w14:textId="77777777" w:rsidR="00057FFE" w:rsidRPr="00C40D77" w:rsidRDefault="00057FFE" w:rsidP="00C842C6">
            <w:pPr>
              <w:keepNext/>
              <w:keepLines/>
              <w:jc w:val="center"/>
            </w:pPr>
            <w:r w:rsidRPr="00C40D77">
              <w:t>Moderate</w:t>
            </w:r>
          </w:p>
        </w:tc>
      </w:tr>
      <w:tr w:rsidR="00057FFE" w:rsidRPr="00C40D77" w14:paraId="1676FDD0" w14:textId="77777777" w:rsidTr="00DC4C9A">
        <w:trPr>
          <w:trHeight w:val="315"/>
          <w:jc w:val="center"/>
        </w:trPr>
        <w:tc>
          <w:tcPr>
            <w:tcW w:w="51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2EF945" w14:textId="77777777" w:rsidR="00057FFE" w:rsidRPr="00C40D77" w:rsidRDefault="00057FFE" w:rsidP="00C842C6">
            <w:pPr>
              <w:keepNext/>
              <w:keepLines/>
              <w:jc w:val="center"/>
              <w:rPr>
                <w:b/>
                <w:bCs/>
              </w:rPr>
            </w:pPr>
          </w:p>
        </w:tc>
        <w:tc>
          <w:tcPr>
            <w:tcW w:w="93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61D87C8" w14:textId="77777777" w:rsidR="00057FFE" w:rsidRPr="00C40D77" w:rsidRDefault="00057FFE" w:rsidP="00C842C6">
            <w:pPr>
              <w:keepNext/>
              <w:keepLines/>
              <w:jc w:val="center"/>
              <w:rPr>
                <w:b/>
                <w:bCs/>
              </w:rPr>
            </w:pPr>
            <w:r w:rsidRPr="00C40D77">
              <w:rPr>
                <w:b/>
                <w:bCs/>
              </w:rPr>
              <w:t>1</w:t>
            </w:r>
          </w:p>
        </w:tc>
        <w:tc>
          <w:tcPr>
            <w:tcW w:w="1193" w:type="dxa"/>
            <w:tcBorders>
              <w:top w:val="nil"/>
              <w:left w:val="nil"/>
              <w:bottom w:val="single" w:sz="4" w:space="0" w:color="auto"/>
              <w:right w:val="single" w:sz="4" w:space="0" w:color="auto"/>
            </w:tcBorders>
            <w:shd w:val="clear" w:color="000000" w:fill="00B050"/>
            <w:noWrap/>
            <w:vAlign w:val="center"/>
            <w:hideMark/>
          </w:tcPr>
          <w:p w14:paraId="65EEFAF1" w14:textId="77777777" w:rsidR="00057FFE" w:rsidRPr="00C40D77" w:rsidRDefault="00057FFE" w:rsidP="00C842C6">
            <w:pPr>
              <w:keepNext/>
              <w:keepLines/>
              <w:jc w:val="center"/>
            </w:pPr>
            <w:r w:rsidRPr="00C40D77">
              <w:t>Minor</w:t>
            </w:r>
          </w:p>
        </w:tc>
        <w:tc>
          <w:tcPr>
            <w:tcW w:w="1171" w:type="dxa"/>
            <w:tcBorders>
              <w:top w:val="nil"/>
              <w:left w:val="nil"/>
              <w:bottom w:val="single" w:sz="4" w:space="0" w:color="auto"/>
              <w:right w:val="single" w:sz="4" w:space="0" w:color="auto"/>
            </w:tcBorders>
            <w:shd w:val="clear" w:color="000000" w:fill="00B050"/>
            <w:noWrap/>
            <w:vAlign w:val="center"/>
            <w:hideMark/>
          </w:tcPr>
          <w:p w14:paraId="1C1DCFFC" w14:textId="77777777" w:rsidR="00057FFE" w:rsidRPr="00C40D77" w:rsidRDefault="00057FFE" w:rsidP="00C842C6">
            <w:pPr>
              <w:keepNext/>
              <w:keepLines/>
              <w:jc w:val="center"/>
            </w:pPr>
            <w:r w:rsidRPr="00C40D77">
              <w:t>Minor</w:t>
            </w:r>
          </w:p>
        </w:tc>
        <w:tc>
          <w:tcPr>
            <w:tcW w:w="1161" w:type="dxa"/>
            <w:tcBorders>
              <w:top w:val="nil"/>
              <w:left w:val="nil"/>
              <w:bottom w:val="single" w:sz="4" w:space="0" w:color="auto"/>
              <w:right w:val="single" w:sz="4" w:space="0" w:color="auto"/>
            </w:tcBorders>
            <w:shd w:val="clear" w:color="000000" w:fill="00B050"/>
            <w:noWrap/>
            <w:vAlign w:val="center"/>
            <w:hideMark/>
          </w:tcPr>
          <w:p w14:paraId="3EC0C79F" w14:textId="77777777" w:rsidR="00057FFE" w:rsidRPr="00C40D77" w:rsidRDefault="00057FFE" w:rsidP="00C842C6">
            <w:pPr>
              <w:keepNext/>
              <w:keepLines/>
              <w:jc w:val="center"/>
            </w:pPr>
            <w:r w:rsidRPr="00C40D77">
              <w:t>Minor</w:t>
            </w:r>
          </w:p>
        </w:tc>
        <w:tc>
          <w:tcPr>
            <w:tcW w:w="1230" w:type="dxa"/>
            <w:tcBorders>
              <w:top w:val="nil"/>
              <w:left w:val="nil"/>
              <w:bottom w:val="single" w:sz="4" w:space="0" w:color="auto"/>
              <w:right w:val="single" w:sz="4" w:space="0" w:color="auto"/>
            </w:tcBorders>
            <w:shd w:val="clear" w:color="000000" w:fill="00B050"/>
            <w:noWrap/>
            <w:vAlign w:val="center"/>
            <w:hideMark/>
          </w:tcPr>
          <w:p w14:paraId="04B6E6C6" w14:textId="77777777" w:rsidR="00057FFE" w:rsidRPr="00C40D77" w:rsidRDefault="00057FFE" w:rsidP="00C842C6">
            <w:pPr>
              <w:keepNext/>
              <w:keepLines/>
              <w:jc w:val="center"/>
            </w:pPr>
            <w:r w:rsidRPr="00C40D77">
              <w:t>Minor</w:t>
            </w:r>
          </w:p>
        </w:tc>
        <w:tc>
          <w:tcPr>
            <w:tcW w:w="1265" w:type="dxa"/>
            <w:tcBorders>
              <w:top w:val="single" w:sz="4" w:space="0" w:color="auto"/>
              <w:left w:val="nil"/>
              <w:bottom w:val="single" w:sz="4" w:space="0" w:color="auto"/>
              <w:right w:val="single" w:sz="4" w:space="0" w:color="auto"/>
            </w:tcBorders>
            <w:shd w:val="clear" w:color="auto" w:fill="FFFF00"/>
            <w:noWrap/>
            <w:vAlign w:val="center"/>
            <w:hideMark/>
          </w:tcPr>
          <w:p w14:paraId="77BFDC65" w14:textId="62794079" w:rsidR="00057FFE" w:rsidRPr="00C40D77" w:rsidRDefault="009105DE" w:rsidP="00C842C6">
            <w:pPr>
              <w:keepNext/>
              <w:keepLines/>
              <w:jc w:val="center"/>
            </w:pPr>
            <w:r w:rsidRPr="00C40D77">
              <w:t>Moderate</w:t>
            </w:r>
          </w:p>
        </w:tc>
      </w:tr>
      <w:bookmarkEnd w:id="80"/>
    </w:tbl>
    <w:p w14:paraId="21FE9E49" w14:textId="0406EEBD" w:rsidR="00C842C6" w:rsidRDefault="00C842C6" w:rsidP="00C842C6">
      <w:pPr>
        <w:pStyle w:val="pf0"/>
        <w:spacing w:before="0" w:beforeAutospacing="0" w:after="0" w:afterAutospacing="0"/>
        <w:jc w:val="center"/>
        <w:rPr>
          <w:rStyle w:val="cf01"/>
        </w:rPr>
      </w:pPr>
    </w:p>
    <w:p w14:paraId="6F6E438A" w14:textId="77777777" w:rsidR="00057FFE" w:rsidRPr="00C679A5" w:rsidRDefault="00057FFE" w:rsidP="00E97146">
      <w:pPr>
        <w:pStyle w:val="Heading3"/>
      </w:pPr>
      <w:r w:rsidRPr="00C679A5">
        <w:t>Any system used for qualitative or quantitative categorization of probability of occurrence of harm or severity of harm shall be recorded in the risk management file.</w:t>
      </w:r>
    </w:p>
    <w:p w14:paraId="7421E989" w14:textId="12F8B215" w:rsidR="00057FFE" w:rsidRPr="00C40D77" w:rsidRDefault="004A088D" w:rsidP="00E97146">
      <w:pPr>
        <w:pStyle w:val="Heading2"/>
      </w:pPr>
      <w:r>
        <w:t>Risk Evaluation</w:t>
      </w:r>
    </w:p>
    <w:p w14:paraId="540915E5" w14:textId="4E4D055A" w:rsidR="00057FFE" w:rsidRPr="00C40D77" w:rsidRDefault="00057FFE" w:rsidP="00E97146">
      <w:pPr>
        <w:pStyle w:val="Heading3"/>
        <w:rPr>
          <w:b/>
        </w:rPr>
      </w:pPr>
      <w:r w:rsidRPr="00C40D77">
        <w:t>For each identified hazardous situation, the Applicant shall evaluate</w:t>
      </w:r>
      <w:r w:rsidR="000809C1">
        <w:t xml:space="preserve"> </w:t>
      </w:r>
      <w:r w:rsidRPr="00C40D77">
        <w:t xml:space="preserve">estimated risks </w:t>
      </w:r>
      <w:r w:rsidR="000809C1">
        <w:t>to</w:t>
      </w:r>
      <w:r w:rsidRPr="00C40D77">
        <w:t xml:space="preserve"> determine </w:t>
      </w:r>
      <w:r w:rsidR="008607A9">
        <w:t>whether</w:t>
      </w:r>
      <w:r w:rsidR="000809C1">
        <w:t xml:space="preserve"> the</w:t>
      </w:r>
      <w:r w:rsidRPr="00C40D77">
        <w:t xml:space="preserve"> risk is acceptable, using criteria for risk acceptability defined in the risk management plan.  If risk reduction is not required, the only risk control activities that shall be performed are those provided in Section </w:t>
      </w:r>
      <w:r w:rsidR="00710782">
        <w:t>8</w:t>
      </w:r>
      <w:r w:rsidRPr="00C40D77">
        <w:t>.9.6 and the estimated risk shall be treated as residual risk.</w:t>
      </w:r>
    </w:p>
    <w:p w14:paraId="7B99C608" w14:textId="4AF0B4C2" w:rsidR="00057FFE" w:rsidRPr="00316F8E" w:rsidRDefault="004A088D" w:rsidP="00E97146">
      <w:pPr>
        <w:pStyle w:val="Heading2"/>
      </w:pPr>
      <w:r w:rsidRPr="00316F8E">
        <w:t>Risk Control</w:t>
      </w:r>
    </w:p>
    <w:p w14:paraId="554F2AEC" w14:textId="77777777" w:rsidR="00057FFE" w:rsidRPr="00316F8E" w:rsidRDefault="00057FFE" w:rsidP="00E97146">
      <w:pPr>
        <w:pStyle w:val="Heading3"/>
      </w:pPr>
      <w:r w:rsidRPr="00316F8E">
        <w:t>Risk Reduction</w:t>
      </w:r>
    </w:p>
    <w:p w14:paraId="592E900D" w14:textId="75C3985B"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When risk reduction is required, risk control activities, as described in Sections </w:t>
      </w:r>
      <w:r w:rsidR="001B3FB1">
        <w:t>8</w:t>
      </w:r>
      <w:r w:rsidRPr="00C40D77">
        <w:t xml:space="preserve">.9.2 to </w:t>
      </w:r>
      <w:r w:rsidR="001B3FB1">
        <w:t>8</w:t>
      </w:r>
      <w:r w:rsidRPr="00C40D77">
        <w:t>.9.7 shall be performed.</w:t>
      </w:r>
    </w:p>
    <w:p w14:paraId="6A592746"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Risk reduction shall be achieved by any combination of designing for inherent safety and/or implementation of protective measures.</w:t>
      </w:r>
    </w:p>
    <w:p w14:paraId="79449F7D"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Information for safety, intended for residual risk disclosure, provided to users and patients is not considered a mechanism for reducing risk.</w:t>
      </w:r>
    </w:p>
    <w:p w14:paraId="58A7704D"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All foreseeable and/or known risk controls shall be identified and included in the applicable risk analysis.</w:t>
      </w:r>
    </w:p>
    <w:p w14:paraId="2A8C1769" w14:textId="09CEA918"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Risk reduction </w:t>
      </w:r>
      <w:commentRangeStart w:id="85"/>
      <w:commentRangeStart w:id="86"/>
      <w:r w:rsidR="002E2B79">
        <w:t>measures</w:t>
      </w:r>
      <w:r w:rsidRPr="00C40D77">
        <w:t xml:space="preserve"> </w:t>
      </w:r>
      <w:commentRangeEnd w:id="85"/>
      <w:r w:rsidR="009769FB">
        <w:rPr>
          <w:rStyle w:val="CommentReference"/>
          <w:rFonts w:ascii="Arial" w:hAnsi="Arial"/>
          <w:lang w:val="en-GB"/>
        </w:rPr>
        <w:commentReference w:id="85"/>
      </w:r>
      <w:commentRangeEnd w:id="86"/>
      <w:r w:rsidR="002E2B79">
        <w:rPr>
          <w:rStyle w:val="CommentReference"/>
          <w:rFonts w:ascii="Arial" w:hAnsi="Arial"/>
          <w:lang w:val="en-GB"/>
        </w:rPr>
        <w:commentReference w:id="86"/>
      </w:r>
      <w:r w:rsidRPr="00C40D77">
        <w:t>shall be defined, when possible, to reduce identified risks.  Risk reduction and/or risk control measures shall be documented</w:t>
      </w:r>
      <w:r w:rsidR="005D5C03">
        <w:t xml:space="preserve"> </w:t>
      </w:r>
      <w:r w:rsidR="00AF73AC">
        <w:t>in the Hazard Analysis and FMEA documents.</w:t>
      </w:r>
    </w:p>
    <w:p w14:paraId="75AD7B7B" w14:textId="77777777" w:rsidR="00E82D62" w:rsidRDefault="00057FFE" w:rsidP="00705422">
      <w:pPr>
        <w:pStyle w:val="ListParagraph"/>
        <w:widowControl w:val="0"/>
        <w:numPr>
          <w:ilvl w:val="2"/>
          <w:numId w:val="7"/>
        </w:numPr>
        <w:spacing w:before="60" w:after="60"/>
        <w:ind w:left="2340" w:right="-270"/>
        <w:contextualSpacing w:val="0"/>
      </w:pPr>
      <w:commentRangeStart w:id="87"/>
      <w:commentRangeStart w:id="88"/>
      <w:r w:rsidRPr="00C40D77">
        <w:t xml:space="preserve">Risks shall be reviewed </w:t>
      </w:r>
      <w:commentRangeEnd w:id="87"/>
      <w:r w:rsidR="00EB5334">
        <w:rPr>
          <w:rStyle w:val="CommentReference"/>
          <w:rFonts w:ascii="Arial" w:hAnsi="Arial"/>
          <w:lang w:val="en-GB"/>
        </w:rPr>
        <w:commentReference w:id="87"/>
      </w:r>
      <w:commentRangeEnd w:id="88"/>
      <w:r w:rsidR="00AF73AC">
        <w:rPr>
          <w:rStyle w:val="CommentReference"/>
          <w:rFonts w:ascii="Arial" w:hAnsi="Arial"/>
          <w:lang w:val="en-GB"/>
        </w:rPr>
        <w:commentReference w:id="88"/>
      </w:r>
      <w:r w:rsidRPr="00C40D77">
        <w:t xml:space="preserve">after risk reduction actions are implemented, or </w:t>
      </w:r>
      <w:r w:rsidRPr="00C40D77">
        <w:lastRenderedPageBreak/>
        <w:t xml:space="preserve">following sufficient monitoring time to accumulate required data, to confirm that the desired risk reduction was achieved.  </w:t>
      </w:r>
    </w:p>
    <w:p w14:paraId="5B6ADE06" w14:textId="3A76ABE6" w:rsidR="00057FFE" w:rsidRPr="00C40D77" w:rsidRDefault="00057FFE" w:rsidP="00705422">
      <w:pPr>
        <w:pStyle w:val="ListParagraph"/>
        <w:widowControl w:val="0"/>
        <w:numPr>
          <w:ilvl w:val="2"/>
          <w:numId w:val="7"/>
        </w:numPr>
        <w:spacing w:before="60" w:after="60"/>
        <w:ind w:left="2340" w:right="-270"/>
        <w:contextualSpacing w:val="0"/>
      </w:pPr>
      <w:r w:rsidRPr="00C40D77">
        <w:t>After all risk control measures have been implemented and the effectiveness of the risk control has been verified, each risk shall be reviewed to establish the residual risk and the overall residual risk of the combination product.</w:t>
      </w:r>
    </w:p>
    <w:p w14:paraId="2DD485F1" w14:textId="77777777" w:rsidR="00057FFE" w:rsidRPr="00316F8E" w:rsidRDefault="00057FFE" w:rsidP="00E97146">
      <w:pPr>
        <w:pStyle w:val="Heading3"/>
      </w:pPr>
      <w:r w:rsidRPr="00316F8E">
        <w:t>Risk Control Option Analysis</w:t>
      </w:r>
    </w:p>
    <w:p w14:paraId="4D232865" w14:textId="42BFE1C7" w:rsidR="00057FFE" w:rsidRPr="00C40D77" w:rsidRDefault="00057FFE" w:rsidP="00705422">
      <w:pPr>
        <w:pStyle w:val="ListParagraph"/>
        <w:widowControl w:val="0"/>
        <w:numPr>
          <w:ilvl w:val="2"/>
          <w:numId w:val="7"/>
        </w:numPr>
        <w:spacing w:before="60" w:after="60"/>
        <w:ind w:left="2340" w:right="-270"/>
        <w:contextualSpacing w:val="0"/>
      </w:pPr>
      <w:r w:rsidRPr="00C40D77">
        <w:t>The Applicant</w:t>
      </w:r>
      <w:r w:rsidR="005D5C03">
        <w:t xml:space="preserve"> </w:t>
      </w:r>
      <w:r w:rsidRPr="00C40D77">
        <w:t>shall identify risk control measure(s) that are appropriate for reducing the risk(s) to an acceptable level.</w:t>
      </w:r>
    </w:p>
    <w:p w14:paraId="58D18D39" w14:textId="13544A39" w:rsidR="00057FFE" w:rsidRPr="00C40D77" w:rsidRDefault="00057FFE" w:rsidP="00705422">
      <w:pPr>
        <w:pStyle w:val="ListParagraph"/>
        <w:widowControl w:val="0"/>
        <w:numPr>
          <w:ilvl w:val="2"/>
          <w:numId w:val="7"/>
        </w:numPr>
        <w:spacing w:before="60" w:after="60"/>
        <w:ind w:left="2340" w:right="-270"/>
        <w:contextualSpacing w:val="0"/>
      </w:pPr>
      <w:r w:rsidRPr="00C40D77">
        <w:t>The Applicant shall use one or more of the following risk control options in the priority listed.</w:t>
      </w:r>
    </w:p>
    <w:p w14:paraId="7A239813" w14:textId="77777777" w:rsidR="00057FFE" w:rsidRPr="00C40D77" w:rsidRDefault="00057FFE" w:rsidP="00705422">
      <w:pPr>
        <w:pStyle w:val="ListParagraph"/>
        <w:widowControl w:val="0"/>
        <w:numPr>
          <w:ilvl w:val="2"/>
          <w:numId w:val="9"/>
        </w:numPr>
        <w:tabs>
          <w:tab w:val="clear" w:pos="1440"/>
        </w:tabs>
        <w:spacing w:before="60" w:after="60"/>
        <w:ind w:left="2970" w:right="-270" w:hanging="450"/>
        <w:contextualSpacing w:val="0"/>
        <w:rPr>
          <w:bCs/>
        </w:rPr>
      </w:pPr>
      <w:r w:rsidRPr="00C40D77">
        <w:rPr>
          <w:bCs/>
        </w:rPr>
        <w:t>Inherent safety by design</w:t>
      </w:r>
    </w:p>
    <w:p w14:paraId="428DFEF9" w14:textId="761F4928" w:rsidR="00057FFE" w:rsidRPr="00C40D77" w:rsidRDefault="00057FFE" w:rsidP="00705422">
      <w:pPr>
        <w:pStyle w:val="ListParagraph"/>
        <w:widowControl w:val="0"/>
        <w:numPr>
          <w:ilvl w:val="2"/>
          <w:numId w:val="9"/>
        </w:numPr>
        <w:tabs>
          <w:tab w:val="clear" w:pos="1440"/>
        </w:tabs>
        <w:spacing w:before="60" w:after="60"/>
        <w:ind w:left="2970" w:right="-270" w:hanging="450"/>
        <w:contextualSpacing w:val="0"/>
        <w:rPr>
          <w:bCs/>
        </w:rPr>
      </w:pPr>
      <w:r w:rsidRPr="00C40D77">
        <w:rPr>
          <w:bCs/>
        </w:rPr>
        <w:t>Protective measures in the combination product itself or in the manufacturing process</w:t>
      </w:r>
    </w:p>
    <w:p w14:paraId="5C7B69DA" w14:textId="77777777" w:rsidR="00057FFE" w:rsidRPr="00C40D77" w:rsidRDefault="00057FFE" w:rsidP="00705422">
      <w:pPr>
        <w:pStyle w:val="ListParagraph"/>
        <w:widowControl w:val="0"/>
        <w:numPr>
          <w:ilvl w:val="2"/>
          <w:numId w:val="9"/>
        </w:numPr>
        <w:tabs>
          <w:tab w:val="clear" w:pos="1440"/>
        </w:tabs>
        <w:spacing w:before="60" w:after="60"/>
        <w:ind w:left="2970" w:right="-270" w:hanging="450"/>
        <w:contextualSpacing w:val="0"/>
        <w:rPr>
          <w:bCs/>
        </w:rPr>
      </w:pPr>
      <w:r w:rsidRPr="00C40D77">
        <w:rPr>
          <w:bCs/>
        </w:rPr>
        <w:t>Information for safety</w:t>
      </w:r>
    </w:p>
    <w:p w14:paraId="0598B068" w14:textId="310114E8"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If implementing option b) or c) above, </w:t>
      </w:r>
      <w:r w:rsidR="00E82D62">
        <w:t xml:space="preserve">reasonably practicable control measures to reduce risk should be evaluated to determine if the reduced risk is acceptable. </w:t>
      </w:r>
    </w:p>
    <w:p w14:paraId="4DB441F3" w14:textId="389DA2C8" w:rsidR="00057FFE" w:rsidRPr="00C40D77" w:rsidRDefault="00057FFE" w:rsidP="00705422">
      <w:pPr>
        <w:pStyle w:val="ListParagraph"/>
        <w:widowControl w:val="0"/>
        <w:numPr>
          <w:ilvl w:val="2"/>
          <w:numId w:val="7"/>
        </w:numPr>
        <w:spacing w:before="60" w:after="60"/>
        <w:ind w:left="2340" w:right="-270"/>
        <w:contextualSpacing w:val="0"/>
      </w:pPr>
      <w:r w:rsidRPr="00C40D77">
        <w:t>If, during risk control option analysis, the Applicant determines that required risk reduction is not practicable, a benefit-risk analysis of the residual risk shall be conducted.</w:t>
      </w:r>
    </w:p>
    <w:p w14:paraId="1752DBA6" w14:textId="719B6FB5"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The </w:t>
      </w:r>
      <w:commentRangeStart w:id="89"/>
      <w:commentRangeStart w:id="90"/>
      <w:r w:rsidRPr="00C40D77">
        <w:t xml:space="preserve">risk control measure(s) selected </w:t>
      </w:r>
      <w:commentRangeEnd w:id="89"/>
      <w:r w:rsidR="00EB5334">
        <w:rPr>
          <w:rStyle w:val="CommentReference"/>
          <w:rFonts w:ascii="Arial" w:hAnsi="Arial"/>
          <w:lang w:val="en-GB"/>
        </w:rPr>
        <w:commentReference w:id="89"/>
      </w:r>
      <w:commentRangeEnd w:id="90"/>
      <w:r w:rsidR="002E2B79">
        <w:rPr>
          <w:rStyle w:val="CommentReference"/>
          <w:rFonts w:ascii="Arial" w:hAnsi="Arial"/>
          <w:lang w:val="en-GB"/>
        </w:rPr>
        <w:commentReference w:id="90"/>
      </w:r>
      <w:r w:rsidRPr="00C40D77">
        <w:t xml:space="preserve">shall be recorded in the </w:t>
      </w:r>
      <w:r w:rsidR="00E82D62">
        <w:t>Hazards Analysis and/or the FMEAs.</w:t>
      </w:r>
    </w:p>
    <w:p w14:paraId="60C13702" w14:textId="77777777" w:rsidR="00057FFE" w:rsidRPr="00C40D77" w:rsidRDefault="00057FFE" w:rsidP="00E97146">
      <w:pPr>
        <w:pStyle w:val="Heading3"/>
      </w:pPr>
      <w:r w:rsidRPr="00C40D77">
        <w:t>Implementation of Risk Control Measures</w:t>
      </w:r>
    </w:p>
    <w:p w14:paraId="6F684168" w14:textId="05A76F7D" w:rsidR="00057FFE" w:rsidRPr="00C40D77" w:rsidRDefault="00057FFE" w:rsidP="00705422">
      <w:pPr>
        <w:pStyle w:val="ListParagraph"/>
        <w:widowControl w:val="0"/>
        <w:numPr>
          <w:ilvl w:val="2"/>
          <w:numId w:val="7"/>
        </w:numPr>
        <w:spacing w:before="60" w:after="60"/>
        <w:ind w:left="2340" w:right="-270"/>
        <w:contextualSpacing w:val="0"/>
      </w:pPr>
      <w:r w:rsidRPr="00C40D77">
        <w:t>The Applicant shall ensure implementation of the risk control measures selected from the risk control option analysis.</w:t>
      </w:r>
    </w:p>
    <w:p w14:paraId="0DA23263" w14:textId="38421326" w:rsidR="00057FFE" w:rsidRPr="00C40D77" w:rsidRDefault="00057FFE" w:rsidP="00705422">
      <w:pPr>
        <w:pStyle w:val="ListParagraph"/>
        <w:widowControl w:val="0"/>
        <w:numPr>
          <w:ilvl w:val="2"/>
          <w:numId w:val="7"/>
        </w:numPr>
        <w:spacing w:before="60" w:after="60"/>
        <w:ind w:left="2340" w:right="-270"/>
        <w:contextualSpacing w:val="0"/>
      </w:pPr>
      <w:r w:rsidRPr="00C40D77">
        <w:t>Implementation of each risk control measure(s) shall be verified</w:t>
      </w:r>
      <w:commentRangeStart w:id="91"/>
      <w:commentRangeStart w:id="92"/>
      <w:r w:rsidRPr="00C40D77">
        <w:t xml:space="preserve">, and the results shall be recorded in </w:t>
      </w:r>
      <w:commentRangeEnd w:id="91"/>
      <w:r w:rsidR="009F4A6E">
        <w:rPr>
          <w:rStyle w:val="CommentReference"/>
          <w:rFonts w:ascii="Arial" w:hAnsi="Arial"/>
          <w:lang w:val="en-GB"/>
        </w:rPr>
        <w:commentReference w:id="91"/>
      </w:r>
      <w:commentRangeEnd w:id="92"/>
      <w:r w:rsidR="002E2B79">
        <w:rPr>
          <w:rStyle w:val="CommentReference"/>
          <w:rFonts w:ascii="Arial" w:hAnsi="Arial"/>
          <w:lang w:val="en-GB"/>
        </w:rPr>
        <w:commentReference w:id="92"/>
      </w:r>
      <w:r w:rsidRPr="00C40D77">
        <w:t xml:space="preserve">the </w:t>
      </w:r>
      <w:r w:rsidR="00E82D62">
        <w:t>Hazards Analysis and/or the FMEAs</w:t>
      </w:r>
      <w:r w:rsidRPr="00C40D77">
        <w:t>.  The verification of effectiveness may include validation activities.</w:t>
      </w:r>
    </w:p>
    <w:p w14:paraId="2273C055" w14:textId="77777777" w:rsidR="00057FFE" w:rsidRPr="00C40D77" w:rsidRDefault="00057FFE" w:rsidP="00E97146">
      <w:pPr>
        <w:pStyle w:val="Heading3"/>
      </w:pPr>
      <w:r w:rsidRPr="00C40D77">
        <w:t>Residual Risk Evaluation</w:t>
      </w:r>
    </w:p>
    <w:p w14:paraId="4DA6317A" w14:textId="017DB6C2"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After the risk control measures are implemented, the applicant shall evaluate the residual risk using the criteria for risk acceptability defined in </w:t>
      </w:r>
      <w:r w:rsidRPr="00C40D77">
        <w:lastRenderedPageBreak/>
        <w:t xml:space="preserve">the risk management plan.  The results of this evaluation shall be recorded in the </w:t>
      </w:r>
      <w:r w:rsidR="00E82D62">
        <w:t>Hazards Analysis and/or the FMEAs</w:t>
      </w:r>
      <w:r w:rsidR="00273009">
        <w:t>.</w:t>
      </w:r>
    </w:p>
    <w:p w14:paraId="7BC502CA" w14:textId="2B1729D0"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If a residual risk is deemed unacceptable using these criteria, further risk control measures shall be applied in accordance with Section </w:t>
      </w:r>
      <w:r w:rsidR="001B3FB1">
        <w:t>8</w:t>
      </w:r>
      <w:r w:rsidRPr="00C40D77">
        <w:t>.9.2.</w:t>
      </w:r>
    </w:p>
    <w:p w14:paraId="5008E7AF" w14:textId="0B694179" w:rsidR="00057FFE" w:rsidRDefault="00057FFE" w:rsidP="00705422">
      <w:pPr>
        <w:pStyle w:val="ListParagraph"/>
        <w:widowControl w:val="0"/>
        <w:numPr>
          <w:ilvl w:val="2"/>
          <w:numId w:val="7"/>
        </w:numPr>
        <w:spacing w:before="60" w:after="60"/>
        <w:ind w:left="2340" w:right="-270"/>
        <w:contextualSpacing w:val="0"/>
      </w:pPr>
      <w:r w:rsidRPr="00C40D77">
        <w:t xml:space="preserve">The actions required, based on the residual risk evaluation, are defined in </w:t>
      </w:r>
      <w:r w:rsidRPr="00C40D77">
        <w:fldChar w:fldCharType="begin"/>
      </w:r>
      <w:r w:rsidRPr="00C40D77">
        <w:instrText xml:space="preserve"> REF _Ref40942360 \h  \* MERGEFORMAT </w:instrText>
      </w:r>
      <w:r w:rsidRPr="00C40D77">
        <w:fldChar w:fldCharType="separate"/>
      </w:r>
      <w:r w:rsidRPr="00C40D77">
        <w:rPr>
          <w:b/>
        </w:rPr>
        <w:t xml:space="preserve">Table </w:t>
      </w:r>
      <w:r w:rsidRPr="00C40D77">
        <w:rPr>
          <w:b/>
          <w:noProof/>
        </w:rPr>
        <w:t>4</w:t>
      </w:r>
      <w:r w:rsidRPr="00C40D77">
        <w:fldChar w:fldCharType="end"/>
      </w:r>
      <w:r w:rsidRPr="00C40D77">
        <w:t xml:space="preserve"> below.  The specific action(s) taken will depend on the nature of the risk analysis and the acknowledged industry state of the art technological limitations.</w:t>
      </w:r>
    </w:p>
    <w:p w14:paraId="44C961EF" w14:textId="77777777" w:rsidR="005B147C" w:rsidRPr="00C40D77" w:rsidRDefault="005B147C" w:rsidP="00705422">
      <w:pPr>
        <w:widowControl w:val="0"/>
        <w:spacing w:before="60" w:after="60"/>
        <w:ind w:right="-270"/>
      </w:pPr>
    </w:p>
    <w:p w14:paraId="00ACF86C" w14:textId="7FE1036C" w:rsidR="00057FFE" w:rsidRPr="00C40D77" w:rsidRDefault="00057FFE" w:rsidP="00E97146">
      <w:pPr>
        <w:pStyle w:val="Caption"/>
        <w:spacing w:before="120" w:after="120"/>
        <w:ind w:left="2520" w:right="-270"/>
        <w:outlineLvl w:val="0"/>
        <w:rPr>
          <w:rFonts w:ascii="Times New Roman" w:hAnsi="Times New Roman" w:cs="Times New Roman"/>
          <w:b/>
          <w:i w:val="0"/>
          <w:color w:val="auto"/>
          <w:sz w:val="22"/>
          <w:szCs w:val="22"/>
        </w:rPr>
      </w:pPr>
      <w:bookmarkStart w:id="93" w:name="_Ref40942360"/>
      <w:r w:rsidRPr="00C40D77">
        <w:rPr>
          <w:rFonts w:ascii="Times New Roman" w:hAnsi="Times New Roman" w:cs="Times New Roman"/>
          <w:b/>
          <w:i w:val="0"/>
          <w:color w:val="auto"/>
          <w:sz w:val="22"/>
          <w:szCs w:val="22"/>
        </w:rPr>
        <w:t xml:space="preserve">Table </w:t>
      </w:r>
      <w:r w:rsidRPr="00C40D77">
        <w:rPr>
          <w:rFonts w:ascii="Times New Roman" w:hAnsi="Times New Roman" w:cs="Times New Roman"/>
          <w:b/>
          <w:i w:val="0"/>
          <w:color w:val="auto"/>
          <w:sz w:val="22"/>
          <w:szCs w:val="22"/>
        </w:rPr>
        <w:fldChar w:fldCharType="begin"/>
      </w:r>
      <w:r w:rsidRPr="00C40D77">
        <w:rPr>
          <w:rFonts w:ascii="Times New Roman" w:hAnsi="Times New Roman" w:cs="Times New Roman"/>
          <w:b/>
          <w:i w:val="0"/>
          <w:color w:val="auto"/>
          <w:sz w:val="22"/>
          <w:szCs w:val="22"/>
        </w:rPr>
        <w:instrText xml:space="preserve"> SEQ Table \* ARABIC </w:instrText>
      </w:r>
      <w:r w:rsidRPr="00C40D77">
        <w:rPr>
          <w:rFonts w:ascii="Times New Roman" w:hAnsi="Times New Roman" w:cs="Times New Roman"/>
          <w:b/>
          <w:i w:val="0"/>
          <w:color w:val="auto"/>
          <w:sz w:val="22"/>
          <w:szCs w:val="22"/>
        </w:rPr>
        <w:fldChar w:fldCharType="separate"/>
      </w:r>
      <w:r w:rsidRPr="00C40D77">
        <w:rPr>
          <w:rFonts w:ascii="Times New Roman" w:hAnsi="Times New Roman" w:cs="Times New Roman"/>
          <w:b/>
          <w:i w:val="0"/>
          <w:noProof/>
          <w:color w:val="auto"/>
          <w:sz w:val="22"/>
          <w:szCs w:val="22"/>
        </w:rPr>
        <w:t>4</w:t>
      </w:r>
      <w:r w:rsidRPr="00C40D77">
        <w:rPr>
          <w:rFonts w:ascii="Times New Roman" w:hAnsi="Times New Roman" w:cs="Times New Roman"/>
          <w:b/>
          <w:i w:val="0"/>
          <w:color w:val="auto"/>
          <w:sz w:val="22"/>
          <w:szCs w:val="22"/>
        </w:rPr>
        <w:fldChar w:fldCharType="end"/>
      </w:r>
      <w:bookmarkEnd w:id="93"/>
      <w:r w:rsidRPr="00C40D77">
        <w:rPr>
          <w:rFonts w:ascii="Times New Roman" w:hAnsi="Times New Roman" w:cs="Times New Roman"/>
          <w:b/>
          <w:i w:val="0"/>
          <w:color w:val="auto"/>
          <w:sz w:val="22"/>
          <w:szCs w:val="22"/>
        </w:rPr>
        <w:t xml:space="preserve"> – Required Action Based on Residual Risk Evaluation</w:t>
      </w:r>
    </w:p>
    <w:tbl>
      <w:tblPr>
        <w:tblW w:w="71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5856"/>
      </w:tblGrid>
      <w:tr w:rsidR="00057FFE" w:rsidRPr="00C40D77" w14:paraId="21D5FEF4" w14:textId="77777777" w:rsidTr="00A07CA0">
        <w:trPr>
          <w:tblHeader/>
          <w:jc w:val="center"/>
        </w:trPr>
        <w:tc>
          <w:tcPr>
            <w:tcW w:w="1254" w:type="dxa"/>
            <w:tcBorders>
              <w:top w:val="single" w:sz="4" w:space="0" w:color="000000"/>
              <w:left w:val="single" w:sz="4" w:space="0" w:color="000000"/>
              <w:bottom w:val="single" w:sz="4" w:space="0" w:color="000000"/>
              <w:right w:val="single" w:sz="4" w:space="0" w:color="000000"/>
            </w:tcBorders>
            <w:shd w:val="clear" w:color="auto" w:fill="D9D9D9"/>
            <w:hideMark/>
          </w:tcPr>
          <w:p w14:paraId="06C30488" w14:textId="77777777" w:rsidR="00057FFE" w:rsidRPr="00C40D77" w:rsidRDefault="00057FFE" w:rsidP="00E97146">
            <w:pPr>
              <w:spacing w:before="60" w:after="60"/>
              <w:jc w:val="center"/>
            </w:pPr>
            <w:r w:rsidRPr="00C40D77">
              <w:t>Risk Index</w:t>
            </w:r>
          </w:p>
        </w:tc>
        <w:tc>
          <w:tcPr>
            <w:tcW w:w="5856" w:type="dxa"/>
            <w:tcBorders>
              <w:top w:val="single" w:sz="4" w:space="0" w:color="000000"/>
              <w:left w:val="single" w:sz="4" w:space="0" w:color="000000"/>
              <w:bottom w:val="single" w:sz="4" w:space="0" w:color="000000"/>
              <w:right w:val="single" w:sz="4" w:space="0" w:color="000000"/>
            </w:tcBorders>
            <w:shd w:val="clear" w:color="auto" w:fill="D9D9D9"/>
            <w:hideMark/>
          </w:tcPr>
          <w:p w14:paraId="029178DA" w14:textId="77777777" w:rsidR="00057FFE" w:rsidRPr="00C40D77" w:rsidRDefault="00057FFE" w:rsidP="00E97146">
            <w:pPr>
              <w:spacing w:before="60" w:after="60"/>
            </w:pPr>
            <w:r w:rsidRPr="00C40D77">
              <w:t xml:space="preserve">Required Actions </w:t>
            </w:r>
          </w:p>
        </w:tc>
      </w:tr>
      <w:tr w:rsidR="00057FFE" w:rsidRPr="00C40D77" w14:paraId="5B2641B7" w14:textId="77777777" w:rsidTr="00A07CA0">
        <w:trPr>
          <w:jc w:val="center"/>
        </w:trPr>
        <w:tc>
          <w:tcPr>
            <w:tcW w:w="1254" w:type="dxa"/>
            <w:tcBorders>
              <w:top w:val="single" w:sz="4" w:space="0" w:color="000000"/>
              <w:left w:val="single" w:sz="4" w:space="0" w:color="000000"/>
              <w:bottom w:val="single" w:sz="4" w:space="0" w:color="000000"/>
              <w:right w:val="single" w:sz="4" w:space="0" w:color="000000"/>
            </w:tcBorders>
            <w:hideMark/>
          </w:tcPr>
          <w:p w14:paraId="29A297DF" w14:textId="77777777" w:rsidR="00057FFE" w:rsidRPr="00C40D77" w:rsidRDefault="00057FFE" w:rsidP="00E97146">
            <w:pPr>
              <w:spacing w:before="60" w:after="60"/>
              <w:jc w:val="center"/>
            </w:pPr>
            <w:r w:rsidRPr="00C40D77">
              <w:t>Critical</w:t>
            </w:r>
          </w:p>
        </w:tc>
        <w:tc>
          <w:tcPr>
            <w:tcW w:w="5856" w:type="dxa"/>
            <w:tcBorders>
              <w:top w:val="single" w:sz="4" w:space="0" w:color="000000"/>
              <w:left w:val="single" w:sz="4" w:space="0" w:color="000000"/>
              <w:bottom w:val="single" w:sz="4" w:space="0" w:color="000000"/>
              <w:right w:val="single" w:sz="4" w:space="0" w:color="000000"/>
            </w:tcBorders>
            <w:hideMark/>
          </w:tcPr>
          <w:p w14:paraId="5DA901D7" w14:textId="77777777" w:rsidR="00057FFE" w:rsidRPr="00C40D77" w:rsidRDefault="00057FFE" w:rsidP="00705422">
            <w:pPr>
              <w:pStyle w:val="ListParagraph"/>
              <w:numPr>
                <w:ilvl w:val="0"/>
                <w:numId w:val="11"/>
              </w:numPr>
              <w:spacing w:before="60" w:after="60"/>
              <w:ind w:left="251" w:hanging="270"/>
            </w:pPr>
            <w:r w:rsidRPr="00C40D77">
              <w:t>Benefit-risk analysis specifically addressing the risk</w:t>
            </w:r>
          </w:p>
          <w:p w14:paraId="37B883AA" w14:textId="77777777" w:rsidR="00057FFE" w:rsidRPr="00C40D77" w:rsidRDefault="00057FFE" w:rsidP="00705422">
            <w:pPr>
              <w:pStyle w:val="ListParagraph"/>
              <w:numPr>
                <w:ilvl w:val="0"/>
                <w:numId w:val="11"/>
              </w:numPr>
              <w:spacing w:before="60" w:after="60"/>
              <w:ind w:left="251" w:hanging="270"/>
            </w:pPr>
            <w:r w:rsidRPr="00C40D77">
              <w:t>Technical analysis detailing the barriers to additional risk reduction</w:t>
            </w:r>
          </w:p>
          <w:p w14:paraId="3C9FD7CA" w14:textId="77777777" w:rsidR="00057FFE" w:rsidRPr="00C40D77" w:rsidRDefault="00057FFE" w:rsidP="00705422">
            <w:pPr>
              <w:pStyle w:val="ListParagraph"/>
              <w:numPr>
                <w:ilvl w:val="0"/>
                <w:numId w:val="11"/>
              </w:numPr>
              <w:spacing w:before="60" w:after="60"/>
              <w:ind w:left="251" w:hanging="270"/>
            </w:pPr>
            <w:r w:rsidRPr="00C40D77">
              <w:t xml:space="preserve">Residual risk disclosure within product labeling  </w:t>
            </w:r>
          </w:p>
        </w:tc>
      </w:tr>
      <w:tr w:rsidR="00057FFE" w:rsidRPr="00C40D77" w14:paraId="3E6AE722" w14:textId="77777777" w:rsidTr="00A07CA0">
        <w:trPr>
          <w:jc w:val="center"/>
        </w:trPr>
        <w:tc>
          <w:tcPr>
            <w:tcW w:w="1254" w:type="dxa"/>
            <w:tcBorders>
              <w:top w:val="single" w:sz="4" w:space="0" w:color="000000"/>
              <w:left w:val="single" w:sz="4" w:space="0" w:color="000000"/>
              <w:bottom w:val="single" w:sz="4" w:space="0" w:color="000000"/>
              <w:right w:val="single" w:sz="4" w:space="0" w:color="000000"/>
            </w:tcBorders>
            <w:hideMark/>
          </w:tcPr>
          <w:p w14:paraId="65B3E172" w14:textId="77777777" w:rsidR="00057FFE" w:rsidRPr="00C40D77" w:rsidRDefault="00057FFE" w:rsidP="00E97146">
            <w:pPr>
              <w:spacing w:before="60" w:after="60"/>
              <w:jc w:val="center"/>
            </w:pPr>
            <w:r w:rsidRPr="00C40D77">
              <w:t>Major</w:t>
            </w:r>
          </w:p>
        </w:tc>
        <w:tc>
          <w:tcPr>
            <w:tcW w:w="5856" w:type="dxa"/>
            <w:tcBorders>
              <w:top w:val="single" w:sz="4" w:space="0" w:color="000000"/>
              <w:left w:val="single" w:sz="4" w:space="0" w:color="000000"/>
              <w:bottom w:val="single" w:sz="4" w:space="0" w:color="000000"/>
              <w:right w:val="single" w:sz="4" w:space="0" w:color="000000"/>
            </w:tcBorders>
            <w:hideMark/>
          </w:tcPr>
          <w:p w14:paraId="40DCB5B2" w14:textId="77777777" w:rsidR="00057FFE" w:rsidRPr="00C40D77" w:rsidRDefault="00057FFE" w:rsidP="00705422">
            <w:pPr>
              <w:pStyle w:val="ListParagraph"/>
              <w:numPr>
                <w:ilvl w:val="0"/>
                <w:numId w:val="11"/>
              </w:numPr>
              <w:spacing w:before="60" w:after="60"/>
              <w:ind w:left="251" w:hanging="270"/>
            </w:pPr>
            <w:r w:rsidRPr="00C40D77">
              <w:t>Benefit-risk analysis specifically addressing the risk</w:t>
            </w:r>
          </w:p>
          <w:p w14:paraId="6E333AFD" w14:textId="77777777" w:rsidR="00057FFE" w:rsidRPr="00C40D77" w:rsidRDefault="00057FFE" w:rsidP="00705422">
            <w:pPr>
              <w:pStyle w:val="ListParagraph"/>
              <w:numPr>
                <w:ilvl w:val="0"/>
                <w:numId w:val="11"/>
              </w:numPr>
              <w:spacing w:before="60" w:after="60"/>
              <w:ind w:left="251" w:hanging="270"/>
            </w:pPr>
            <w:r w:rsidRPr="00C40D77">
              <w:t xml:space="preserve">Residual risk disclosure within product labeling  </w:t>
            </w:r>
          </w:p>
        </w:tc>
      </w:tr>
      <w:tr w:rsidR="00057FFE" w:rsidRPr="00C40D77" w14:paraId="1DF08149" w14:textId="77777777" w:rsidTr="00A07CA0">
        <w:trPr>
          <w:jc w:val="center"/>
        </w:trPr>
        <w:tc>
          <w:tcPr>
            <w:tcW w:w="1254" w:type="dxa"/>
            <w:tcBorders>
              <w:top w:val="single" w:sz="4" w:space="0" w:color="000000"/>
              <w:left w:val="single" w:sz="4" w:space="0" w:color="000000"/>
              <w:bottom w:val="single" w:sz="4" w:space="0" w:color="000000"/>
              <w:right w:val="single" w:sz="4" w:space="0" w:color="000000"/>
            </w:tcBorders>
            <w:hideMark/>
          </w:tcPr>
          <w:p w14:paraId="2631DA7F" w14:textId="77777777" w:rsidR="00057FFE" w:rsidRPr="00C40D77" w:rsidRDefault="00057FFE" w:rsidP="00E97146">
            <w:pPr>
              <w:spacing w:before="60" w:after="60"/>
              <w:jc w:val="center"/>
            </w:pPr>
            <w:r w:rsidRPr="00C40D77">
              <w:t>Moderate</w:t>
            </w:r>
          </w:p>
        </w:tc>
        <w:tc>
          <w:tcPr>
            <w:tcW w:w="5856" w:type="dxa"/>
            <w:tcBorders>
              <w:top w:val="single" w:sz="4" w:space="0" w:color="000000"/>
              <w:left w:val="single" w:sz="4" w:space="0" w:color="000000"/>
              <w:bottom w:val="single" w:sz="4" w:space="0" w:color="000000"/>
              <w:right w:val="single" w:sz="4" w:space="0" w:color="000000"/>
            </w:tcBorders>
            <w:hideMark/>
          </w:tcPr>
          <w:p w14:paraId="6197F720" w14:textId="77777777" w:rsidR="00057FFE" w:rsidRPr="00C40D77" w:rsidRDefault="00057FFE">
            <w:pPr>
              <w:pStyle w:val="ListParagraph"/>
              <w:numPr>
                <w:ilvl w:val="0"/>
                <w:numId w:val="14"/>
              </w:numPr>
              <w:spacing w:before="60" w:after="60"/>
              <w:ind w:left="250" w:hanging="250"/>
            </w:pPr>
            <w:r w:rsidRPr="00C40D77">
              <w:t>Benefit-risk analysis specifically addressing the risk</w:t>
            </w:r>
          </w:p>
        </w:tc>
      </w:tr>
      <w:tr w:rsidR="00057FFE" w:rsidRPr="00C40D77" w14:paraId="71E24EBC" w14:textId="77777777" w:rsidTr="00A07CA0">
        <w:trPr>
          <w:jc w:val="center"/>
        </w:trPr>
        <w:tc>
          <w:tcPr>
            <w:tcW w:w="1254" w:type="dxa"/>
            <w:tcBorders>
              <w:top w:val="single" w:sz="4" w:space="0" w:color="000000"/>
              <w:left w:val="single" w:sz="4" w:space="0" w:color="000000"/>
              <w:bottom w:val="single" w:sz="4" w:space="0" w:color="000000"/>
              <w:right w:val="single" w:sz="4" w:space="0" w:color="000000"/>
            </w:tcBorders>
            <w:hideMark/>
          </w:tcPr>
          <w:p w14:paraId="2E9C8E42" w14:textId="77777777" w:rsidR="00057FFE" w:rsidRPr="00C40D77" w:rsidRDefault="00057FFE" w:rsidP="00E97146">
            <w:pPr>
              <w:spacing w:before="60" w:after="60"/>
              <w:jc w:val="center"/>
            </w:pPr>
            <w:r w:rsidRPr="00C40D77">
              <w:t>Minor</w:t>
            </w:r>
          </w:p>
        </w:tc>
        <w:tc>
          <w:tcPr>
            <w:tcW w:w="5856" w:type="dxa"/>
            <w:tcBorders>
              <w:top w:val="single" w:sz="4" w:space="0" w:color="000000"/>
              <w:left w:val="single" w:sz="4" w:space="0" w:color="000000"/>
              <w:bottom w:val="single" w:sz="4" w:space="0" w:color="000000"/>
              <w:right w:val="single" w:sz="4" w:space="0" w:color="000000"/>
            </w:tcBorders>
            <w:hideMark/>
          </w:tcPr>
          <w:p w14:paraId="470A516B" w14:textId="77777777" w:rsidR="00057FFE" w:rsidRPr="00C40D77" w:rsidRDefault="00057FFE">
            <w:pPr>
              <w:pStyle w:val="ListParagraph"/>
              <w:numPr>
                <w:ilvl w:val="0"/>
                <w:numId w:val="14"/>
              </w:numPr>
              <w:spacing w:before="60" w:after="60"/>
              <w:ind w:left="250" w:hanging="270"/>
            </w:pPr>
            <w:r w:rsidRPr="00C40D77">
              <w:t>Overall benefit-risk analysis within the Risk Management Report</w:t>
            </w:r>
          </w:p>
        </w:tc>
      </w:tr>
    </w:tbl>
    <w:p w14:paraId="11F36C79" w14:textId="77777777" w:rsidR="00057FFE" w:rsidRPr="00C40D77" w:rsidRDefault="00057FFE" w:rsidP="00E97146">
      <w:pPr>
        <w:rPr>
          <w:highlight w:val="yellow"/>
        </w:rPr>
      </w:pPr>
    </w:p>
    <w:p w14:paraId="42952045" w14:textId="2CC5A343" w:rsidR="00057FFE" w:rsidRPr="00C40D77" w:rsidRDefault="00057FFE" w:rsidP="00705422">
      <w:pPr>
        <w:pStyle w:val="ListParagraph"/>
        <w:widowControl w:val="0"/>
        <w:numPr>
          <w:ilvl w:val="2"/>
          <w:numId w:val="7"/>
        </w:numPr>
        <w:spacing w:before="60" w:after="60"/>
        <w:ind w:left="2340" w:right="-270"/>
        <w:contextualSpacing w:val="0"/>
      </w:pPr>
      <w:r w:rsidRPr="00C40D77">
        <w:t>Based on the strength of the risk control(s) and verification results, the estimation of risk may be reduced; however, information for safety (i.e.</w:t>
      </w:r>
      <w:r w:rsidR="009F4A6E">
        <w:t>,</w:t>
      </w:r>
      <w:r w:rsidRPr="00C40D77">
        <w:t xml:space="preserve"> labeling) intended for residual risk disclosure, provided to users, shall not be considered a mechanism to reduce risk.</w:t>
      </w:r>
    </w:p>
    <w:p w14:paraId="6E03C763" w14:textId="7E1AE452" w:rsidR="00057FFE" w:rsidRPr="00C40D77" w:rsidRDefault="00057FFE" w:rsidP="00E97146">
      <w:pPr>
        <w:pStyle w:val="Heading3"/>
      </w:pPr>
      <w:r w:rsidRPr="00C40D77">
        <w:t>Benefit-</w:t>
      </w:r>
      <w:r w:rsidR="009F4A6E">
        <w:t>R</w:t>
      </w:r>
      <w:r w:rsidRPr="00C40D77">
        <w:t>isk Analysis</w:t>
      </w:r>
    </w:p>
    <w:p w14:paraId="22051661" w14:textId="0129A471" w:rsidR="00057FFE" w:rsidRPr="00C40D77" w:rsidRDefault="00057FFE" w:rsidP="00705422">
      <w:pPr>
        <w:pStyle w:val="ListParagraph"/>
        <w:widowControl w:val="0"/>
        <w:numPr>
          <w:ilvl w:val="2"/>
          <w:numId w:val="7"/>
        </w:numPr>
        <w:spacing w:before="60" w:after="60"/>
        <w:ind w:left="2340" w:right="-270"/>
        <w:contextualSpacing w:val="0"/>
      </w:pPr>
      <w:r w:rsidRPr="00C40D77">
        <w:t>A benefit-risk analysis shall be performed to determine the acceptability of each individual risk and the overall residual risk of the combination product.</w:t>
      </w:r>
    </w:p>
    <w:p w14:paraId="383852FE" w14:textId="7BD323EF"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If a residual risk is deemed unacceptable using the criteria established in the risk management plan and further risk control is not practicable, the Applicant may gather and review data and literature to determine if the </w:t>
      </w:r>
      <w:r w:rsidRPr="00C40D77">
        <w:lastRenderedPageBreak/>
        <w:t xml:space="preserve">benefits of the intended use outweigh this residual risk. </w:t>
      </w:r>
    </w:p>
    <w:p w14:paraId="63D4A640" w14:textId="24CFD976"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If this evidence does not support the conclusion that the benefits outweigh the residual risk, then the Applicant </w:t>
      </w:r>
      <w:r w:rsidR="00E92CB0">
        <w:t xml:space="preserve">must </w:t>
      </w:r>
      <w:r w:rsidRPr="00C40D77">
        <w:t>modify the combination product or its intended use</w:t>
      </w:r>
      <w:r w:rsidR="00E92CB0">
        <w:t>.</w:t>
      </w:r>
    </w:p>
    <w:p w14:paraId="6FFAC621" w14:textId="19A67683"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The results of the benefit-risk analysis shall be recorded in the </w:t>
      </w:r>
      <w:r w:rsidR="001B286B">
        <w:t>Risk Management Report.</w:t>
      </w:r>
    </w:p>
    <w:p w14:paraId="028FDAE0" w14:textId="77777777" w:rsidR="00057FFE" w:rsidRPr="00C40D77" w:rsidRDefault="00057FFE" w:rsidP="00E97146">
      <w:pPr>
        <w:pStyle w:val="Heading3"/>
      </w:pPr>
      <w:r w:rsidRPr="00C40D77">
        <w:t>Risks Arising from Risk Control Measure(s)</w:t>
      </w:r>
    </w:p>
    <w:p w14:paraId="63CC72A7"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effects of risk control measures shall be reviewed with regard to the following.</w:t>
      </w:r>
    </w:p>
    <w:p w14:paraId="3557621D" w14:textId="290C17A9" w:rsidR="00057FFE" w:rsidRPr="00C40D77" w:rsidRDefault="00895434" w:rsidP="00705422">
      <w:pPr>
        <w:pStyle w:val="ListParagraph"/>
        <w:widowControl w:val="0"/>
        <w:numPr>
          <w:ilvl w:val="2"/>
          <w:numId w:val="10"/>
        </w:numPr>
        <w:tabs>
          <w:tab w:val="clear" w:pos="1440"/>
        </w:tabs>
        <w:spacing w:before="60" w:after="60"/>
        <w:ind w:left="3060" w:right="-270" w:hanging="450"/>
        <w:contextualSpacing w:val="0"/>
        <w:rPr>
          <w:bCs/>
        </w:rPr>
      </w:pPr>
      <w:r>
        <w:rPr>
          <w:bCs/>
        </w:rPr>
        <w:t>If n</w:t>
      </w:r>
      <w:r w:rsidRPr="00C40D77">
        <w:rPr>
          <w:bCs/>
        </w:rPr>
        <w:t xml:space="preserve">ew </w:t>
      </w:r>
      <w:r w:rsidR="00057FFE" w:rsidRPr="00C40D77">
        <w:rPr>
          <w:bCs/>
        </w:rPr>
        <w:t>hazards or hazardous situations are introduced</w:t>
      </w:r>
    </w:p>
    <w:p w14:paraId="745BBD29" w14:textId="49EB97ED" w:rsidR="00057FFE" w:rsidRPr="00C40D77" w:rsidRDefault="00895434" w:rsidP="00705422">
      <w:pPr>
        <w:pStyle w:val="ListParagraph"/>
        <w:widowControl w:val="0"/>
        <w:numPr>
          <w:ilvl w:val="2"/>
          <w:numId w:val="10"/>
        </w:numPr>
        <w:tabs>
          <w:tab w:val="clear" w:pos="1440"/>
        </w:tabs>
        <w:spacing w:before="60" w:after="60"/>
        <w:ind w:left="3060" w:right="-270" w:hanging="450"/>
        <w:contextualSpacing w:val="0"/>
        <w:rPr>
          <w:bCs/>
        </w:rPr>
      </w:pPr>
      <w:r>
        <w:rPr>
          <w:bCs/>
        </w:rPr>
        <w:t>If t</w:t>
      </w:r>
      <w:r w:rsidRPr="00C40D77">
        <w:rPr>
          <w:bCs/>
        </w:rPr>
        <w:t xml:space="preserve">he </w:t>
      </w:r>
      <w:r w:rsidR="00057FFE" w:rsidRPr="00C40D77">
        <w:rPr>
          <w:bCs/>
        </w:rPr>
        <w:t>estimated risks for previously identified hazardous situations are affected by the introduction of risk control measures.</w:t>
      </w:r>
    </w:p>
    <w:p w14:paraId="7E74CACC" w14:textId="77777777" w:rsidR="00057FFE" w:rsidRPr="00C40D77" w:rsidRDefault="00057FFE" w:rsidP="00705422">
      <w:pPr>
        <w:pStyle w:val="ListParagraph"/>
        <w:widowControl w:val="0"/>
        <w:numPr>
          <w:ilvl w:val="2"/>
          <w:numId w:val="7"/>
        </w:numPr>
        <w:spacing w:before="60" w:after="60"/>
        <w:ind w:left="2340" w:right="-270"/>
        <w:contextualSpacing w:val="0"/>
      </w:pPr>
      <w:commentRangeStart w:id="94"/>
      <w:commentRangeStart w:id="95"/>
      <w:commentRangeStart w:id="96"/>
      <w:r w:rsidRPr="00C40D77">
        <w:t>Any new or increased risks shall be managed in accordance with this procedure.</w:t>
      </w:r>
      <w:commentRangeEnd w:id="94"/>
      <w:r w:rsidR="009F4A6E">
        <w:rPr>
          <w:rStyle w:val="CommentReference"/>
          <w:rFonts w:ascii="Arial" w:hAnsi="Arial"/>
          <w:lang w:val="en-GB"/>
        </w:rPr>
        <w:commentReference w:id="94"/>
      </w:r>
      <w:commentRangeEnd w:id="95"/>
      <w:r w:rsidR="00E92CB0">
        <w:rPr>
          <w:rStyle w:val="CommentReference"/>
          <w:rFonts w:ascii="Arial" w:hAnsi="Arial"/>
          <w:lang w:val="en-GB"/>
        </w:rPr>
        <w:commentReference w:id="95"/>
      </w:r>
      <w:commentRangeEnd w:id="96"/>
      <w:r w:rsidR="001B286B">
        <w:rPr>
          <w:rStyle w:val="CommentReference"/>
          <w:rFonts w:ascii="Arial" w:hAnsi="Arial"/>
          <w:lang w:val="en-GB"/>
        </w:rPr>
        <w:commentReference w:id="96"/>
      </w:r>
    </w:p>
    <w:p w14:paraId="6194EC84" w14:textId="77777777" w:rsidR="00057FFE" w:rsidRPr="00C40D77" w:rsidRDefault="00057FFE" w:rsidP="00705422">
      <w:pPr>
        <w:pStyle w:val="ListParagraph"/>
        <w:widowControl w:val="0"/>
        <w:numPr>
          <w:ilvl w:val="2"/>
          <w:numId w:val="7"/>
        </w:numPr>
        <w:spacing w:before="60" w:after="60"/>
        <w:ind w:left="2340" w:right="-270"/>
        <w:contextualSpacing w:val="0"/>
      </w:pPr>
      <w:commentRangeStart w:id="97"/>
      <w:commentRangeStart w:id="98"/>
      <w:r w:rsidRPr="00C40D77">
        <w:t xml:space="preserve">The results of this review shall be recorded </w:t>
      </w:r>
      <w:commentRangeEnd w:id="97"/>
      <w:r w:rsidR="009F4A6E">
        <w:rPr>
          <w:rStyle w:val="CommentReference"/>
          <w:rFonts w:ascii="Arial" w:hAnsi="Arial"/>
          <w:lang w:val="en-GB"/>
        </w:rPr>
        <w:commentReference w:id="97"/>
      </w:r>
      <w:commentRangeEnd w:id="98"/>
      <w:r w:rsidR="00092E1B">
        <w:rPr>
          <w:rStyle w:val="CommentReference"/>
          <w:rFonts w:ascii="Arial" w:hAnsi="Arial"/>
          <w:lang w:val="en-GB"/>
        </w:rPr>
        <w:commentReference w:id="98"/>
      </w:r>
      <w:r w:rsidRPr="00C40D77">
        <w:t>in the risk management file.</w:t>
      </w:r>
    </w:p>
    <w:p w14:paraId="29428043" w14:textId="77777777" w:rsidR="00057FFE" w:rsidRPr="00C40D77" w:rsidRDefault="00057FFE" w:rsidP="00E97146">
      <w:pPr>
        <w:pStyle w:val="Heading3"/>
      </w:pPr>
      <w:r w:rsidRPr="00C40D77">
        <w:t>Completeness of Risk Control</w:t>
      </w:r>
    </w:p>
    <w:p w14:paraId="773F4AED" w14:textId="1AA7031F"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The Applicant shall review the risk control activities to ensure that the risks from all identified hazardous situations have been considered.  Traceability is necessary to demonstrate that the risk management process has been applied and all risk control activities have been completed with respect to each identified hazard.  The details required in Section </w:t>
      </w:r>
      <w:r w:rsidR="001B3FB1">
        <w:t>8</w:t>
      </w:r>
      <w:r w:rsidRPr="00C40D77">
        <w:t xml:space="preserve">.6.1, for documentation of the conduct and results of a risk analysis, form the basic minimum data set for ensuring traceability and verification of risk control completeness.  </w:t>
      </w:r>
    </w:p>
    <w:p w14:paraId="522A55F7" w14:textId="12DE96BE" w:rsidR="00057FFE" w:rsidRPr="00C40D77" w:rsidRDefault="00057FFE" w:rsidP="00705422">
      <w:pPr>
        <w:pStyle w:val="ListParagraph"/>
        <w:widowControl w:val="0"/>
        <w:numPr>
          <w:ilvl w:val="2"/>
          <w:numId w:val="7"/>
        </w:numPr>
        <w:spacing w:before="60" w:after="60"/>
        <w:ind w:left="2340" w:right="-270"/>
        <w:contextualSpacing w:val="0"/>
      </w:pPr>
      <w:commentRangeStart w:id="99"/>
      <w:commentRangeStart w:id="100"/>
      <w:r w:rsidRPr="00C40D77">
        <w:t xml:space="preserve">The results of this activity shall be recorded </w:t>
      </w:r>
      <w:commentRangeEnd w:id="99"/>
      <w:r w:rsidR="009F4A6E">
        <w:rPr>
          <w:rStyle w:val="CommentReference"/>
          <w:rFonts w:ascii="Arial" w:hAnsi="Arial"/>
          <w:lang w:val="en-GB"/>
        </w:rPr>
        <w:commentReference w:id="99"/>
      </w:r>
      <w:commentRangeEnd w:id="100"/>
      <w:r w:rsidR="00092E1B">
        <w:rPr>
          <w:rStyle w:val="CommentReference"/>
          <w:rFonts w:ascii="Arial" w:hAnsi="Arial"/>
          <w:lang w:val="en-GB"/>
        </w:rPr>
        <w:commentReference w:id="100"/>
      </w:r>
      <w:r w:rsidRPr="00C40D77">
        <w:t xml:space="preserve">in the </w:t>
      </w:r>
      <w:r w:rsidR="001B286B">
        <w:t>Risk Management Report</w:t>
      </w:r>
      <w:r w:rsidRPr="00C40D77">
        <w:t>.</w:t>
      </w:r>
    </w:p>
    <w:p w14:paraId="3D30C5EA" w14:textId="2A4F67B6" w:rsidR="00057FFE" w:rsidRPr="00C40D77" w:rsidRDefault="004A088D" w:rsidP="00E97146">
      <w:pPr>
        <w:pStyle w:val="Heading2"/>
      </w:pPr>
      <w:r>
        <w:t>Evaluation of Residual Risk</w:t>
      </w:r>
    </w:p>
    <w:p w14:paraId="13256C0A" w14:textId="64FF701D" w:rsidR="00057FFE" w:rsidRPr="00C40D77" w:rsidRDefault="00057FFE" w:rsidP="00E97146">
      <w:pPr>
        <w:pStyle w:val="Heading3"/>
      </w:pPr>
      <w:r w:rsidRPr="00C40D77">
        <w:t>After all risk control measures have been implemented and verified, the Applicant shall evaluate if the overall residual risk posed by the combination product, taking into account the contributions of all residual risks, in relation to the benefits of the intended use, using the method and the criteria for acceptability of the overall residual risk defined in the risk management plan.</w:t>
      </w:r>
    </w:p>
    <w:p w14:paraId="1DAE80CB" w14:textId="3DE41E99" w:rsidR="00057FFE" w:rsidRPr="00C40D77" w:rsidRDefault="00057FFE" w:rsidP="00E97146">
      <w:pPr>
        <w:pStyle w:val="Heading3"/>
      </w:pPr>
      <w:r w:rsidRPr="00C40D77">
        <w:lastRenderedPageBreak/>
        <w:t>If the overall residual risk is judged acceptable, the Applicant shall inform users of significant residual risks and shall include the necessary information in the accompanying documentation in order to disclose those residual risks.</w:t>
      </w:r>
    </w:p>
    <w:p w14:paraId="4A8FB853" w14:textId="60DCCA61" w:rsidR="00057FFE" w:rsidRPr="00C40D77" w:rsidRDefault="00057FFE" w:rsidP="00E97146">
      <w:pPr>
        <w:pStyle w:val="Heading3"/>
      </w:pPr>
      <w:r w:rsidRPr="00C40D77">
        <w:t xml:space="preserve">If the overall residual risk is deemed unacceptable in relation to the benefits of the intended use, the Applicant </w:t>
      </w:r>
      <w:r w:rsidR="00092E1B">
        <w:t>must</w:t>
      </w:r>
      <w:r w:rsidRPr="00C40D77">
        <w:t xml:space="preserve"> implement additional risk control measures or modify the combination product or its intended use.  </w:t>
      </w:r>
    </w:p>
    <w:p w14:paraId="069F140F" w14:textId="71D9A96A" w:rsidR="00057FFE" w:rsidRPr="00C40D77" w:rsidRDefault="00057FFE" w:rsidP="00E97146">
      <w:pPr>
        <w:pStyle w:val="Heading3"/>
      </w:pPr>
      <w:r w:rsidRPr="00C40D77">
        <w:t xml:space="preserve">The results of the overall residual risk evaluation shall be recorded in the </w:t>
      </w:r>
      <w:r w:rsidR="001B286B">
        <w:t>Risk Management Report.</w:t>
      </w:r>
    </w:p>
    <w:p w14:paraId="1FD13701" w14:textId="5008D487" w:rsidR="00057FFE" w:rsidRPr="00C40D77" w:rsidRDefault="00057FFE" w:rsidP="00E97146">
      <w:pPr>
        <w:pStyle w:val="Heading2"/>
      </w:pPr>
      <w:r w:rsidRPr="00C40D77">
        <w:t>R</w:t>
      </w:r>
      <w:r w:rsidR="004A088D">
        <w:t>isk Management Report</w:t>
      </w:r>
    </w:p>
    <w:p w14:paraId="3837D3A4" w14:textId="681B8971" w:rsidR="00057FFE" w:rsidRPr="00C40D77" w:rsidRDefault="00057FFE" w:rsidP="00E97146">
      <w:pPr>
        <w:pStyle w:val="Heading3"/>
        <w:rPr>
          <w:b/>
        </w:rPr>
      </w:pPr>
      <w:commentRangeStart w:id="101"/>
      <w:commentRangeStart w:id="102"/>
      <w:commentRangeStart w:id="103"/>
      <w:r w:rsidRPr="00C40D77">
        <w:t xml:space="preserve">Prior to release for </w:t>
      </w:r>
      <w:r w:rsidR="00092E1B">
        <w:t xml:space="preserve">clinical usage or </w:t>
      </w:r>
      <w:r w:rsidRPr="00C40D77">
        <w:t xml:space="preserve">commercial production </w:t>
      </w:r>
      <w:commentRangeEnd w:id="101"/>
      <w:r w:rsidR="00895434">
        <w:rPr>
          <w:rStyle w:val="CommentReference"/>
          <w:rFonts w:ascii="Arial" w:hAnsi="Arial"/>
          <w:lang w:val="en-GB"/>
        </w:rPr>
        <w:commentReference w:id="101"/>
      </w:r>
      <w:commentRangeEnd w:id="102"/>
      <w:r w:rsidR="00092E1B">
        <w:rPr>
          <w:rStyle w:val="CommentReference"/>
          <w:rFonts w:ascii="Arial" w:hAnsi="Arial"/>
          <w:lang w:val="en-GB"/>
        </w:rPr>
        <w:commentReference w:id="102"/>
      </w:r>
      <w:commentRangeEnd w:id="103"/>
      <w:r w:rsidR="0063772A">
        <w:rPr>
          <w:rStyle w:val="CommentReference"/>
          <w:rFonts w:ascii="Arial" w:hAnsi="Arial"/>
          <w:lang w:val="en-GB"/>
        </w:rPr>
        <w:commentReference w:id="103"/>
      </w:r>
      <w:r w:rsidRPr="00C40D77">
        <w:t>of the combination product, the Applicant shall review the execution of the</w:t>
      </w:r>
      <w:r w:rsidR="00BD4873">
        <w:t xml:space="preserve"> </w:t>
      </w:r>
      <w:r w:rsidRPr="00C40D77">
        <w:t>risk management plan.  This review shall ensure the following, at a minimum.</w:t>
      </w:r>
    </w:p>
    <w:p w14:paraId="50BF0FD9"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risk management plan has been appropriately implemented</w:t>
      </w:r>
    </w:p>
    <w:p w14:paraId="4CCFC66E"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risk management process has been appropriately implemented in accordance with this procedure</w:t>
      </w:r>
    </w:p>
    <w:p w14:paraId="59FC588E" w14:textId="3236DB69"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The overall residual risk acceptability and overall </w:t>
      </w:r>
      <w:r w:rsidR="00854227">
        <w:t xml:space="preserve">benefit </w:t>
      </w:r>
      <w:r w:rsidRPr="00C40D77">
        <w:t>risk analysis have been determined</w:t>
      </w:r>
    </w:p>
    <w:p w14:paraId="40DE1D52"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Appropriate methods to collect and review the information in the production and post-production phases have been determined and are in place</w:t>
      </w:r>
    </w:p>
    <w:p w14:paraId="2417B58C" w14:textId="2AAF848E" w:rsidR="00057FFE" w:rsidRDefault="00057FFE" w:rsidP="00705422">
      <w:pPr>
        <w:pStyle w:val="ListParagraph"/>
        <w:widowControl w:val="0"/>
        <w:numPr>
          <w:ilvl w:val="2"/>
          <w:numId w:val="7"/>
        </w:numPr>
        <w:spacing w:before="60" w:after="60"/>
        <w:ind w:left="2340" w:right="-270"/>
        <w:contextualSpacing w:val="0"/>
      </w:pPr>
      <w:r w:rsidRPr="00C40D77">
        <w:t>Requirements for disclosure of overall and individual residual risks through product labeling and other forms of user communication have been determined</w:t>
      </w:r>
    </w:p>
    <w:p w14:paraId="2A7D0218" w14:textId="0712E5B8" w:rsidR="006610F6" w:rsidRPr="00C40D77" w:rsidRDefault="006610F6" w:rsidP="00705422">
      <w:pPr>
        <w:pStyle w:val="ListParagraph"/>
        <w:widowControl w:val="0"/>
        <w:numPr>
          <w:ilvl w:val="2"/>
          <w:numId w:val="7"/>
        </w:numPr>
        <w:spacing w:before="60" w:after="60"/>
        <w:ind w:left="2340" w:right="-270"/>
        <w:contextualSpacing w:val="0"/>
      </w:pPr>
      <w:r>
        <w:t xml:space="preserve">Top management of Product Development, Clinical Development, Regulatory Affairs and Quality Assurance from must approve the Risk Management Report if the benefit risk assessment is needed to justify release of the product according to established risk thresholds. </w:t>
      </w:r>
    </w:p>
    <w:p w14:paraId="3C9C7EC5" w14:textId="77777777" w:rsidR="00057FFE" w:rsidRPr="00316F8E" w:rsidRDefault="00057FFE" w:rsidP="00E97146">
      <w:pPr>
        <w:pStyle w:val="Heading3"/>
      </w:pPr>
      <w:r w:rsidRPr="00316F8E">
        <w:t>The results of this review shall be documented and maintained in the risk management report and included in the risk management file.</w:t>
      </w:r>
    </w:p>
    <w:p w14:paraId="5AB82D46" w14:textId="320EFD64" w:rsidR="00057FFE" w:rsidRPr="00316F8E" w:rsidRDefault="00316F8E" w:rsidP="00E97146">
      <w:pPr>
        <w:pStyle w:val="Heading2"/>
      </w:pPr>
      <w:r>
        <w:t>Production and Post-Production Activities</w:t>
      </w:r>
    </w:p>
    <w:p w14:paraId="66ADAADF" w14:textId="02B7FF7A" w:rsidR="00057FFE" w:rsidRPr="00C40D77" w:rsidRDefault="00057FFE" w:rsidP="00E97146">
      <w:pPr>
        <w:pStyle w:val="Heading3"/>
      </w:pPr>
      <w:commentRangeStart w:id="104"/>
      <w:commentRangeStart w:id="105"/>
      <w:commentRangeStart w:id="106"/>
      <w:r w:rsidRPr="00C40D77">
        <w:t xml:space="preserve">Information </w:t>
      </w:r>
      <w:commentRangeEnd w:id="104"/>
      <w:r w:rsidR="0012797B">
        <w:rPr>
          <w:rStyle w:val="CommentReference"/>
          <w:rFonts w:ascii="Arial" w:hAnsi="Arial"/>
          <w:lang w:val="en-GB"/>
        </w:rPr>
        <w:commentReference w:id="104"/>
      </w:r>
      <w:commentRangeEnd w:id="105"/>
      <w:r w:rsidR="00092E1B">
        <w:rPr>
          <w:rStyle w:val="CommentReference"/>
          <w:rFonts w:ascii="Arial" w:hAnsi="Arial"/>
          <w:lang w:val="en-GB"/>
        </w:rPr>
        <w:commentReference w:id="105"/>
      </w:r>
      <w:commentRangeEnd w:id="106"/>
      <w:r w:rsidR="00512B8D">
        <w:rPr>
          <w:rStyle w:val="CommentReference"/>
          <w:rFonts w:ascii="Arial" w:hAnsi="Arial"/>
          <w:lang w:val="en-GB"/>
        </w:rPr>
        <w:commentReference w:id="106"/>
      </w:r>
      <w:r w:rsidRPr="00C40D77">
        <w:t xml:space="preserve">relevant to the combination product shall be actively collected and </w:t>
      </w:r>
      <w:r w:rsidRPr="00C40D77">
        <w:lastRenderedPageBreak/>
        <w:t xml:space="preserve">reviewed in the production and </w:t>
      </w:r>
      <w:r w:rsidR="009F4A6E" w:rsidRPr="00C40D77">
        <w:t>post</w:t>
      </w:r>
      <w:r w:rsidR="009F4A6E">
        <w:t>-</w:t>
      </w:r>
      <w:r w:rsidRPr="00C40D77">
        <w:t>production phases</w:t>
      </w:r>
      <w:r w:rsidR="00E2179E">
        <w:t xml:space="preserve"> </w:t>
      </w:r>
      <w:r w:rsidR="001B0ACB">
        <w:t>to</w:t>
      </w:r>
      <w:r w:rsidR="00E2179E">
        <w:t xml:space="preserve"> comply with Post Market Surveillance Regulations as well as to use the data to provide input to the Risk Management File for the device being marketed. This information is collected in the Post Market Surveillance and Complaint Handling Process.</w:t>
      </w:r>
    </w:p>
    <w:p w14:paraId="2F81220D" w14:textId="2C188B63" w:rsidR="00057FFE" w:rsidRPr="00C40D77" w:rsidRDefault="00057FFE" w:rsidP="00E97146">
      <w:pPr>
        <w:pStyle w:val="Heading3"/>
      </w:pPr>
      <w:r w:rsidRPr="00C40D77">
        <w:t>Information collected and reviewed about the combination product shall entail the following considerations, at a minimum.</w:t>
      </w:r>
    </w:p>
    <w:p w14:paraId="08041BED"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Information generated during production and monitoring of the production process</w:t>
      </w:r>
    </w:p>
    <w:p w14:paraId="20B0065A"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Information generated by the user</w:t>
      </w:r>
    </w:p>
    <w:p w14:paraId="1BF06777" w14:textId="14B54E85" w:rsidR="00057FFE" w:rsidRPr="00C40D77" w:rsidRDefault="00057FFE" w:rsidP="00705422">
      <w:pPr>
        <w:pStyle w:val="ListParagraph"/>
        <w:widowControl w:val="0"/>
        <w:numPr>
          <w:ilvl w:val="2"/>
          <w:numId w:val="7"/>
        </w:numPr>
        <w:spacing w:before="60" w:after="60"/>
        <w:ind w:left="2340" w:right="-270"/>
        <w:contextualSpacing w:val="0"/>
      </w:pPr>
      <w:r w:rsidRPr="00C40D77">
        <w:t>Information generated by those accountable for the installation, use and maintenance of the combination product (as applicable)</w:t>
      </w:r>
    </w:p>
    <w:p w14:paraId="70BDFF9E"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Information generated by the supply chain</w:t>
      </w:r>
    </w:p>
    <w:p w14:paraId="440443DD"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Publicly available information</w:t>
      </w:r>
    </w:p>
    <w:p w14:paraId="72AC4BAD" w14:textId="1B577DF9" w:rsidR="00057FFE" w:rsidRPr="00C40D77" w:rsidRDefault="00057FFE" w:rsidP="00705422">
      <w:pPr>
        <w:pStyle w:val="ListParagraph"/>
        <w:widowControl w:val="0"/>
        <w:numPr>
          <w:ilvl w:val="2"/>
          <w:numId w:val="7"/>
        </w:numPr>
        <w:spacing w:before="60" w:after="60"/>
        <w:ind w:left="2340" w:right="-270"/>
        <w:contextualSpacing w:val="0"/>
      </w:pPr>
      <w:r w:rsidRPr="00C40D77">
        <w:t xml:space="preserve">Information related </w:t>
      </w:r>
      <w:r w:rsidR="009F4A6E">
        <w:t xml:space="preserve">to </w:t>
      </w:r>
      <w:r w:rsidRPr="00C40D77">
        <w:t>the generally acknowledged state of the art.</w:t>
      </w:r>
    </w:p>
    <w:p w14:paraId="56E0163F" w14:textId="77777777" w:rsidR="00057FFE" w:rsidRPr="00C40D77" w:rsidRDefault="00057FFE" w:rsidP="00E97146">
      <w:pPr>
        <w:pStyle w:val="Heading3"/>
      </w:pPr>
      <w:r w:rsidRPr="00C40D77">
        <w:t>The information collected shall be reviewed for possible relevance to safety, especially with respect to the following:</w:t>
      </w:r>
    </w:p>
    <w:p w14:paraId="6DC24607" w14:textId="77777777" w:rsidR="00057FFE" w:rsidRPr="00C40D77" w:rsidRDefault="00057FFE">
      <w:pPr>
        <w:pStyle w:val="ListParagraph"/>
        <w:widowControl w:val="0"/>
        <w:numPr>
          <w:ilvl w:val="0"/>
          <w:numId w:val="12"/>
        </w:numPr>
        <w:spacing w:before="120"/>
        <w:ind w:right="-270"/>
        <w:contextualSpacing w:val="0"/>
      </w:pPr>
      <w:r w:rsidRPr="00C40D77">
        <w:t>Previously unrecognized hazards or hazardous situations are present</w:t>
      </w:r>
    </w:p>
    <w:p w14:paraId="51055DE6" w14:textId="1E2D2C0E" w:rsidR="00057FFE" w:rsidRPr="00C40D77" w:rsidRDefault="00057FFE">
      <w:pPr>
        <w:pStyle w:val="ListParagraph"/>
        <w:widowControl w:val="0"/>
        <w:numPr>
          <w:ilvl w:val="0"/>
          <w:numId w:val="12"/>
        </w:numPr>
        <w:spacing w:before="120"/>
        <w:ind w:right="-270"/>
        <w:contextualSpacing w:val="0"/>
      </w:pPr>
      <w:r w:rsidRPr="00C40D77">
        <w:t xml:space="preserve">An estimated risk arising from a hazardous situation </w:t>
      </w:r>
      <w:r w:rsidR="009F4A6E">
        <w:t>is</w:t>
      </w:r>
      <w:r w:rsidR="009F4A6E" w:rsidRPr="00C40D77">
        <w:t xml:space="preserve"> </w:t>
      </w:r>
      <w:r w:rsidRPr="00C40D77">
        <w:t>present</w:t>
      </w:r>
    </w:p>
    <w:p w14:paraId="55F014FF" w14:textId="77777777" w:rsidR="00057FFE" w:rsidRPr="00C40D77" w:rsidRDefault="00057FFE">
      <w:pPr>
        <w:pStyle w:val="ListParagraph"/>
        <w:widowControl w:val="0"/>
        <w:numPr>
          <w:ilvl w:val="0"/>
          <w:numId w:val="12"/>
        </w:numPr>
        <w:spacing w:before="120"/>
        <w:ind w:right="-270"/>
        <w:contextualSpacing w:val="0"/>
      </w:pPr>
      <w:r w:rsidRPr="00C40D77">
        <w:t>The overall residual risk is no longer acceptable in relation to the benefits of the intended use</w:t>
      </w:r>
    </w:p>
    <w:p w14:paraId="76626FAC" w14:textId="77777777" w:rsidR="00057FFE" w:rsidRPr="00C40D77" w:rsidRDefault="00057FFE">
      <w:pPr>
        <w:pStyle w:val="ListParagraph"/>
        <w:widowControl w:val="0"/>
        <w:numPr>
          <w:ilvl w:val="0"/>
          <w:numId w:val="12"/>
        </w:numPr>
        <w:spacing w:before="120"/>
        <w:ind w:right="-270"/>
        <w:contextualSpacing w:val="0"/>
      </w:pPr>
      <w:r w:rsidRPr="00C40D77">
        <w:t>The generally acknowledged state of the art has changed</w:t>
      </w:r>
    </w:p>
    <w:p w14:paraId="39630F0C" w14:textId="77777777" w:rsidR="00057FFE" w:rsidRPr="00C40D77" w:rsidRDefault="00057FFE" w:rsidP="001B0ACB">
      <w:pPr>
        <w:pStyle w:val="Heading3"/>
        <w:numPr>
          <w:ilvl w:val="3"/>
          <w:numId w:val="3"/>
        </w:numPr>
      </w:pPr>
      <w:r w:rsidRPr="00C40D77">
        <w:t>If any of these conditions occur, the following activities shall be performed.</w:t>
      </w:r>
    </w:p>
    <w:p w14:paraId="2845190D"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The risk management file shall be reviewed to determine if reassessment of risks and/or assessment of new risks is necessary.</w:t>
      </w:r>
    </w:p>
    <w:p w14:paraId="7DDECB74" w14:textId="1405BDC3" w:rsidR="00057FFE" w:rsidRPr="00C40D77" w:rsidRDefault="00057FFE" w:rsidP="00705422">
      <w:pPr>
        <w:pStyle w:val="ListParagraph"/>
        <w:widowControl w:val="0"/>
        <w:numPr>
          <w:ilvl w:val="2"/>
          <w:numId w:val="7"/>
        </w:numPr>
        <w:spacing w:before="60" w:after="60"/>
        <w:ind w:left="2340" w:right="-270"/>
        <w:contextualSpacing w:val="0"/>
      </w:pPr>
      <w:r w:rsidRPr="00C40D77">
        <w:t>If a residual risk is no longer acceptable, the impact on previous implemented risk control measures shall be evaluated and should be considered as an input for modification of the combination product</w:t>
      </w:r>
    </w:p>
    <w:p w14:paraId="67302922" w14:textId="5236071E" w:rsidR="00057FFE" w:rsidRPr="00C40D77" w:rsidRDefault="00057FFE" w:rsidP="00705422">
      <w:pPr>
        <w:pStyle w:val="ListParagraph"/>
        <w:widowControl w:val="0"/>
        <w:numPr>
          <w:ilvl w:val="2"/>
          <w:numId w:val="7"/>
        </w:numPr>
        <w:spacing w:before="60" w:after="60"/>
        <w:ind w:left="2340" w:right="-270"/>
        <w:contextualSpacing w:val="0"/>
      </w:pPr>
      <w:r w:rsidRPr="00C40D77">
        <w:t>Consider the need for actions regarding combination products on the market</w:t>
      </w:r>
    </w:p>
    <w:p w14:paraId="3DA6F144" w14:textId="77777777" w:rsidR="00057FFE" w:rsidRPr="00C40D77" w:rsidRDefault="00057FFE" w:rsidP="00705422">
      <w:pPr>
        <w:pStyle w:val="ListParagraph"/>
        <w:widowControl w:val="0"/>
        <w:numPr>
          <w:ilvl w:val="2"/>
          <w:numId w:val="7"/>
        </w:numPr>
        <w:spacing w:before="60" w:after="60"/>
        <w:ind w:left="2340" w:right="-270"/>
        <w:contextualSpacing w:val="0"/>
      </w:pPr>
      <w:r w:rsidRPr="00C40D77">
        <w:t>Evaluate the impact on previously implemented risk management activities</w:t>
      </w:r>
    </w:p>
    <w:p w14:paraId="48829778" w14:textId="1FF57558" w:rsidR="00057FFE" w:rsidRPr="00C40D77" w:rsidRDefault="00057FFE" w:rsidP="00705422">
      <w:pPr>
        <w:pStyle w:val="ListParagraph"/>
        <w:widowControl w:val="0"/>
        <w:numPr>
          <w:ilvl w:val="2"/>
          <w:numId w:val="7"/>
        </w:numPr>
        <w:spacing w:before="60" w:after="60"/>
        <w:ind w:left="2340" w:right="-270"/>
        <w:contextualSpacing w:val="0"/>
      </w:pPr>
      <w:r w:rsidRPr="00C40D77">
        <w:lastRenderedPageBreak/>
        <w:t xml:space="preserve">Provide the results of the evaluation as an input for the review of suitability of the risk management process by top management, as noted in </w:t>
      </w:r>
      <w:r w:rsidR="009F4A6E">
        <w:t xml:space="preserve">Section </w:t>
      </w:r>
      <w:r w:rsidR="001B3FB1">
        <w:t>9</w:t>
      </w:r>
      <w:r w:rsidRPr="00C40D77">
        <w:t>.4.</w:t>
      </w:r>
    </w:p>
    <w:p w14:paraId="54F9A14C" w14:textId="5E10D6CB" w:rsidR="00057FFE" w:rsidRPr="00C40D77" w:rsidRDefault="00057FFE" w:rsidP="00E97146">
      <w:pPr>
        <w:pStyle w:val="Heading3"/>
      </w:pPr>
      <w:r w:rsidRPr="00C40D77">
        <w:t xml:space="preserve">The results of any production and post-production evaluation(s) shall be recorded in the </w:t>
      </w:r>
      <w:r w:rsidR="00512B8D">
        <w:t xml:space="preserve">affected documents in the </w:t>
      </w:r>
      <w:r w:rsidRPr="00C40D77">
        <w:t>risk management file</w:t>
      </w:r>
      <w:r w:rsidR="00512B8D">
        <w:t xml:space="preserve"> which include the Risk Management Plan, Hazards Analysis, FMEAs, and Risk Management Report.</w:t>
      </w:r>
    </w:p>
    <w:p w14:paraId="07ADBE20" w14:textId="109FFA56" w:rsidR="00057FFE" w:rsidRPr="00C40D77" w:rsidRDefault="001B3FB1" w:rsidP="00E97146">
      <w:pPr>
        <w:pStyle w:val="Heading1"/>
      </w:pPr>
      <w:r>
        <w:t>Periodic Reviews</w:t>
      </w:r>
    </w:p>
    <w:p w14:paraId="2F63791D" w14:textId="62386460" w:rsidR="00057FFE" w:rsidRPr="00EA47CE" w:rsidRDefault="00057FFE" w:rsidP="00E97146">
      <w:pPr>
        <w:pStyle w:val="Heading2"/>
      </w:pPr>
      <w:r w:rsidRPr="00EA47CE">
        <w:t>Periodic reviews of risk management documentation shall be conducted</w:t>
      </w:r>
      <w:r w:rsidR="006610F6">
        <w:t xml:space="preserve"> as a post market </w:t>
      </w:r>
      <w:commentRangeStart w:id="107"/>
      <w:commentRangeStart w:id="108"/>
      <w:r w:rsidR="00D9713D">
        <w:t xml:space="preserve">activity </w:t>
      </w:r>
      <w:r w:rsidR="00D9713D" w:rsidRPr="00EA47CE">
        <w:t>on</w:t>
      </w:r>
      <w:r w:rsidR="00AD36D4">
        <w:t xml:space="preserve"> a</w:t>
      </w:r>
      <w:r w:rsidR="000A7DC3">
        <w:t>n annual basis or as specified by the team and documented in the Risk Management Plan or</w:t>
      </w:r>
      <w:r w:rsidR="00AD36D4">
        <w:t xml:space="preserve"> </w:t>
      </w:r>
      <w:commentRangeEnd w:id="107"/>
      <w:r w:rsidR="0054025B">
        <w:rPr>
          <w:rStyle w:val="CommentReference"/>
          <w:rFonts w:ascii="Arial" w:hAnsi="Arial"/>
          <w:lang w:val="en-GB"/>
        </w:rPr>
        <w:commentReference w:id="107"/>
      </w:r>
      <w:commentRangeEnd w:id="108"/>
      <w:r w:rsidR="003C37A7">
        <w:rPr>
          <w:rStyle w:val="CommentReference"/>
          <w:rFonts w:ascii="Arial" w:hAnsi="Arial"/>
          <w:lang w:val="en-GB"/>
        </w:rPr>
        <w:commentReference w:id="108"/>
      </w:r>
      <w:r w:rsidRPr="00EA47CE">
        <w:t xml:space="preserve">when events that may impact the original risk management decision occur.  </w:t>
      </w:r>
      <w:r w:rsidR="003C37A7">
        <w:t xml:space="preserve">Consider the sales volume or product age when determining the review cycle. </w:t>
      </w:r>
      <w:r w:rsidRPr="00EA47CE">
        <w:t>These events may be planned (i.e.</w:t>
      </w:r>
      <w:r w:rsidR="009F4A6E">
        <w:t>,</w:t>
      </w:r>
      <w:r w:rsidRPr="00EA47CE">
        <w:t xml:space="preserve"> results of product review, inspections, audits, change control, design reviews, human factors studies, production and post-production information review) or unplanned (i.e.</w:t>
      </w:r>
      <w:r w:rsidR="009F4A6E">
        <w:t>,</w:t>
      </w:r>
      <w:r w:rsidRPr="00EA47CE">
        <w:t xml:space="preserve"> root cause from failure investigations, product recall).</w:t>
      </w:r>
      <w:r w:rsidR="006610F6">
        <w:t xml:space="preserve"> </w:t>
      </w:r>
    </w:p>
    <w:p w14:paraId="217647DC" w14:textId="77777777" w:rsidR="006B6779" w:rsidRPr="00EA47CE" w:rsidRDefault="006B6779" w:rsidP="00E97146"/>
    <w:p w14:paraId="68A011C8" w14:textId="5C9A8417" w:rsidR="00057FFE" w:rsidRPr="00EA47CE" w:rsidRDefault="00057FFE" w:rsidP="00E97146">
      <w:pPr>
        <w:pStyle w:val="Heading2"/>
      </w:pPr>
      <w:r w:rsidRPr="00EA47CE">
        <w:t xml:space="preserve">Periodic review of </w:t>
      </w:r>
      <w:r w:rsidR="00512B8D">
        <w:t>Risk Management</w:t>
      </w:r>
      <w:r w:rsidRPr="00EA47CE">
        <w:t xml:space="preserve"> </w:t>
      </w:r>
      <w:r w:rsidR="00512B8D">
        <w:t>R</w:t>
      </w:r>
      <w:r w:rsidRPr="00EA47CE">
        <w:t>eports shall be conducted, when elements in the risk management file change, to assess the acceptability of residual risks and the overall residual risk of the combination product.</w:t>
      </w:r>
    </w:p>
    <w:p w14:paraId="54B6E935" w14:textId="77777777" w:rsidR="006B6779" w:rsidRPr="00EA47CE" w:rsidRDefault="006B6779" w:rsidP="00E97146"/>
    <w:p w14:paraId="5FD704AA" w14:textId="6C7E0BB4" w:rsidR="00057FFE" w:rsidRPr="00EA47CE" w:rsidRDefault="00057FFE" w:rsidP="00E97146">
      <w:pPr>
        <w:pStyle w:val="Heading2"/>
      </w:pPr>
      <w:r w:rsidRPr="00EA47CE">
        <w:t xml:space="preserve">The risk management process shall be reviewed as part of the management review following requirements in </w:t>
      </w:r>
      <w:r w:rsidR="00F654F9">
        <w:t>QA-026,</w:t>
      </w:r>
      <w:r w:rsidRPr="00EA47CE">
        <w:t xml:space="preserve"> </w:t>
      </w:r>
      <w:commentRangeStart w:id="109"/>
      <w:commentRangeStart w:id="110"/>
      <w:r w:rsidRPr="00EA47CE">
        <w:t>Management Re</w:t>
      </w:r>
      <w:r w:rsidR="00F654F9">
        <w:t>sponsibility</w:t>
      </w:r>
      <w:r w:rsidRPr="00EA47CE">
        <w:t xml:space="preserve"> [</w:t>
      </w:r>
      <w:r w:rsidR="00A54570">
        <w:t>11</w:t>
      </w:r>
      <w:r w:rsidRPr="00EA47CE">
        <w:t xml:space="preserve">].  </w:t>
      </w:r>
      <w:commentRangeEnd w:id="109"/>
      <w:r w:rsidR="00DB29CD">
        <w:rPr>
          <w:rStyle w:val="CommentReference"/>
          <w:rFonts w:ascii="Arial" w:hAnsi="Arial"/>
          <w:lang w:val="en-GB"/>
        </w:rPr>
        <w:commentReference w:id="109"/>
      </w:r>
      <w:commentRangeEnd w:id="110"/>
      <w:r w:rsidR="00FF16D7">
        <w:rPr>
          <w:rStyle w:val="CommentReference"/>
          <w:rFonts w:ascii="Arial" w:hAnsi="Arial"/>
          <w:lang w:val="en-GB"/>
        </w:rPr>
        <w:commentReference w:id="110"/>
      </w:r>
      <w:r w:rsidRPr="00EA47CE">
        <w:t>At a minimum, the review shall include the following.</w:t>
      </w:r>
    </w:p>
    <w:p w14:paraId="56DAD3E2" w14:textId="77777777" w:rsidR="00057FFE" w:rsidRPr="00C40D77" w:rsidRDefault="00057FFE" w:rsidP="00705422">
      <w:pPr>
        <w:pStyle w:val="ListParagraph"/>
        <w:widowControl w:val="0"/>
        <w:numPr>
          <w:ilvl w:val="2"/>
          <w:numId w:val="7"/>
        </w:numPr>
        <w:spacing w:before="60" w:after="60"/>
        <w:ind w:left="1710" w:right="-270" w:hanging="540"/>
        <w:contextualSpacing w:val="0"/>
        <w:rPr>
          <w:bCs/>
        </w:rPr>
      </w:pPr>
      <w:r w:rsidRPr="00C40D77">
        <w:rPr>
          <w:bCs/>
        </w:rPr>
        <w:t>Risk management process</w:t>
      </w:r>
    </w:p>
    <w:p w14:paraId="23FF750C" w14:textId="77777777" w:rsidR="00057FFE" w:rsidRPr="00C40D77" w:rsidRDefault="00057FFE" w:rsidP="00705422">
      <w:pPr>
        <w:pStyle w:val="ListParagraph"/>
        <w:widowControl w:val="0"/>
        <w:numPr>
          <w:ilvl w:val="2"/>
          <w:numId w:val="7"/>
        </w:numPr>
        <w:spacing w:before="60" w:after="60"/>
        <w:ind w:left="1710" w:right="-270" w:hanging="540"/>
        <w:contextualSpacing w:val="0"/>
        <w:rPr>
          <w:bCs/>
        </w:rPr>
      </w:pPr>
      <w:r w:rsidRPr="00C40D77">
        <w:rPr>
          <w:bCs/>
        </w:rPr>
        <w:t>Summaries of responses for critical and high risks</w:t>
      </w:r>
    </w:p>
    <w:p w14:paraId="7A21CF46" w14:textId="464BC84D" w:rsidR="00F72CEC" w:rsidRPr="004A088D" w:rsidRDefault="00057FFE" w:rsidP="00705422">
      <w:pPr>
        <w:pStyle w:val="ListParagraph"/>
        <w:widowControl w:val="0"/>
        <w:numPr>
          <w:ilvl w:val="2"/>
          <w:numId w:val="7"/>
        </w:numPr>
        <w:spacing w:before="60" w:after="60"/>
        <w:ind w:left="1710" w:right="-270" w:hanging="540"/>
        <w:contextualSpacing w:val="0"/>
        <w:rPr>
          <w:bCs/>
        </w:rPr>
      </w:pPr>
      <w:r w:rsidRPr="00C40D77">
        <w:rPr>
          <w:bCs/>
        </w:rPr>
        <w:t>Risk profile(s)</w:t>
      </w:r>
    </w:p>
    <w:p w14:paraId="7E19B965" w14:textId="31CEC9E4" w:rsidR="00F72CEC" w:rsidRPr="00F72CEC" w:rsidRDefault="00F72CEC" w:rsidP="00E97146">
      <w:pPr>
        <w:numPr>
          <w:ilvl w:val="0"/>
          <w:numId w:val="3"/>
        </w:numPr>
        <w:spacing w:before="120" w:after="120"/>
        <w:rPr>
          <w:b/>
          <w:szCs w:val="24"/>
        </w:rPr>
      </w:pPr>
      <w:r w:rsidRPr="00F72CEC">
        <w:rPr>
          <w:b/>
          <w:szCs w:val="24"/>
        </w:rPr>
        <w:t>Appendices</w:t>
      </w:r>
      <w:r w:rsidR="00DB29CD">
        <w:rPr>
          <w:b/>
          <w:szCs w:val="24"/>
        </w:rPr>
        <w:t>,</w:t>
      </w:r>
      <w:r w:rsidRPr="00F72CEC">
        <w:rPr>
          <w:b/>
          <w:szCs w:val="24"/>
        </w:rPr>
        <w:t xml:space="preserve"> Forms</w:t>
      </w:r>
      <w:r w:rsidR="00DB29CD">
        <w:rPr>
          <w:b/>
          <w:szCs w:val="24"/>
        </w:rPr>
        <w:t xml:space="preserve"> and Templates</w:t>
      </w:r>
    </w:p>
    <w:p w14:paraId="0FD04913" w14:textId="4FD48A21" w:rsidR="006B6779" w:rsidRPr="006B6779" w:rsidRDefault="00F3030D" w:rsidP="00E97146">
      <w:pPr>
        <w:widowControl w:val="0"/>
        <w:numPr>
          <w:ilvl w:val="1"/>
          <w:numId w:val="3"/>
        </w:numPr>
        <w:kinsoku w:val="0"/>
        <w:overflowPunct w:val="0"/>
        <w:spacing w:before="120" w:after="120"/>
        <w:ind w:left="1440"/>
        <w:textAlignment w:val="baseline"/>
        <w:rPr>
          <w:rFonts w:eastAsia="SimSun"/>
          <w:b/>
          <w:bCs/>
          <w:szCs w:val="24"/>
        </w:rPr>
      </w:pPr>
      <w:commentRangeStart w:id="111"/>
      <w:commentRangeStart w:id="112"/>
      <w:r>
        <w:rPr>
          <w:rFonts w:eastAsia="SimSun"/>
          <w:bCs/>
          <w:szCs w:val="24"/>
        </w:rPr>
        <w:t>PD-002</w:t>
      </w:r>
      <w:r w:rsidR="006B6779">
        <w:rPr>
          <w:rFonts w:eastAsia="SimSun"/>
          <w:bCs/>
          <w:szCs w:val="24"/>
        </w:rPr>
        <w:t>-</w:t>
      </w:r>
      <w:r w:rsidR="00DB29CD">
        <w:rPr>
          <w:rFonts w:eastAsia="SimSun"/>
          <w:bCs/>
          <w:szCs w:val="24"/>
        </w:rPr>
        <w:t xml:space="preserve">T01 </w:t>
      </w:r>
      <w:r w:rsidR="006B6779" w:rsidRPr="00F72CEC">
        <w:rPr>
          <w:rFonts w:eastAsia="SimSun"/>
          <w:bCs/>
          <w:szCs w:val="24"/>
        </w:rPr>
        <w:t xml:space="preserve">– </w:t>
      </w:r>
      <w:r w:rsidR="006B6779">
        <w:rPr>
          <w:rFonts w:eastAsia="SimSun"/>
          <w:bCs/>
          <w:szCs w:val="24"/>
        </w:rPr>
        <w:t>Risk Management Plan Template</w:t>
      </w:r>
    </w:p>
    <w:p w14:paraId="3F934298" w14:textId="265C59A9" w:rsidR="006B6779" w:rsidRPr="001B1C49" w:rsidRDefault="00F3030D" w:rsidP="00E97146">
      <w:pPr>
        <w:widowControl w:val="0"/>
        <w:numPr>
          <w:ilvl w:val="1"/>
          <w:numId w:val="3"/>
        </w:numPr>
        <w:kinsoku w:val="0"/>
        <w:overflowPunct w:val="0"/>
        <w:spacing w:before="120" w:after="120"/>
        <w:ind w:left="1440"/>
        <w:textAlignment w:val="baseline"/>
        <w:rPr>
          <w:rFonts w:eastAsia="SimSun"/>
          <w:b/>
          <w:bCs/>
          <w:szCs w:val="24"/>
        </w:rPr>
      </w:pPr>
      <w:r>
        <w:rPr>
          <w:rFonts w:eastAsia="SimSun"/>
          <w:bCs/>
          <w:szCs w:val="24"/>
        </w:rPr>
        <w:t>PD-002</w:t>
      </w:r>
      <w:r w:rsidR="006B6779">
        <w:rPr>
          <w:rFonts w:eastAsia="SimSun"/>
          <w:bCs/>
          <w:szCs w:val="24"/>
        </w:rPr>
        <w:t>-</w:t>
      </w:r>
      <w:r w:rsidR="00DB29CD">
        <w:rPr>
          <w:rFonts w:eastAsia="SimSun"/>
          <w:bCs/>
          <w:szCs w:val="24"/>
        </w:rPr>
        <w:t>T0</w:t>
      </w:r>
      <w:r w:rsidR="00E91A7E">
        <w:rPr>
          <w:rFonts w:eastAsia="SimSun"/>
          <w:bCs/>
          <w:szCs w:val="24"/>
        </w:rPr>
        <w:t>2</w:t>
      </w:r>
      <w:r w:rsidR="00DB29CD">
        <w:rPr>
          <w:rFonts w:eastAsia="SimSun"/>
          <w:bCs/>
          <w:szCs w:val="24"/>
        </w:rPr>
        <w:t xml:space="preserve"> </w:t>
      </w:r>
      <w:r w:rsidR="006B6779" w:rsidRPr="00F72CEC">
        <w:rPr>
          <w:rFonts w:eastAsia="SimSun"/>
          <w:bCs/>
          <w:szCs w:val="24"/>
        </w:rPr>
        <w:t xml:space="preserve">– </w:t>
      </w:r>
      <w:r w:rsidR="006B6779">
        <w:rPr>
          <w:rFonts w:eastAsia="SimSun"/>
          <w:bCs/>
          <w:szCs w:val="24"/>
        </w:rPr>
        <w:t>Risk Management Report Template</w:t>
      </w:r>
      <w:commentRangeEnd w:id="111"/>
      <w:r>
        <w:rPr>
          <w:rStyle w:val="CommentReference"/>
          <w:rFonts w:ascii="Arial" w:hAnsi="Arial"/>
          <w:lang w:val="en-GB"/>
        </w:rPr>
        <w:commentReference w:id="111"/>
      </w:r>
      <w:commentRangeEnd w:id="112"/>
      <w:r w:rsidR="00FF16D7">
        <w:rPr>
          <w:rStyle w:val="CommentReference"/>
          <w:rFonts w:ascii="Arial" w:hAnsi="Arial"/>
          <w:lang w:val="en-GB"/>
        </w:rPr>
        <w:commentReference w:id="112"/>
      </w:r>
    </w:p>
    <w:p w14:paraId="3FE87DE3" w14:textId="5D60A48F" w:rsidR="00D9713D" w:rsidRPr="00DC4C9A" w:rsidRDefault="00D9713D" w:rsidP="00E97146">
      <w:pPr>
        <w:widowControl w:val="0"/>
        <w:numPr>
          <w:ilvl w:val="1"/>
          <w:numId w:val="3"/>
        </w:numPr>
        <w:kinsoku w:val="0"/>
        <w:overflowPunct w:val="0"/>
        <w:spacing w:before="120" w:after="120"/>
        <w:ind w:left="1440"/>
        <w:textAlignment w:val="baseline"/>
        <w:rPr>
          <w:rFonts w:eastAsia="SimSun"/>
          <w:b/>
          <w:bCs/>
          <w:szCs w:val="24"/>
        </w:rPr>
      </w:pPr>
      <w:r>
        <w:rPr>
          <w:rFonts w:eastAsia="SimSun"/>
          <w:bCs/>
          <w:szCs w:val="24"/>
        </w:rPr>
        <w:t xml:space="preserve">Appendix A – </w:t>
      </w:r>
      <w:r w:rsidR="00DC4C9A">
        <w:rPr>
          <w:rFonts w:eastAsia="SimSun"/>
          <w:bCs/>
          <w:szCs w:val="24"/>
        </w:rPr>
        <w:t>Characteristics related to safety</w:t>
      </w:r>
    </w:p>
    <w:p w14:paraId="2014A82B" w14:textId="1864C3F1" w:rsidR="00DC4C9A" w:rsidRPr="00DC4C9A" w:rsidRDefault="00DC4C9A" w:rsidP="00DC4C9A">
      <w:pPr>
        <w:widowControl w:val="0"/>
        <w:numPr>
          <w:ilvl w:val="1"/>
          <w:numId w:val="3"/>
        </w:numPr>
        <w:kinsoku w:val="0"/>
        <w:overflowPunct w:val="0"/>
        <w:spacing w:before="120" w:after="120"/>
        <w:ind w:left="1440"/>
        <w:textAlignment w:val="baseline"/>
        <w:rPr>
          <w:rFonts w:eastAsia="SimSun"/>
          <w:b/>
          <w:bCs/>
          <w:szCs w:val="24"/>
        </w:rPr>
      </w:pPr>
      <w:r>
        <w:rPr>
          <w:rFonts w:eastAsia="SimSun"/>
          <w:bCs/>
          <w:szCs w:val="24"/>
        </w:rPr>
        <w:t>Appendix B –</w:t>
      </w:r>
      <w:r>
        <w:rPr>
          <w:rFonts w:eastAsia="SimSun"/>
          <w:b/>
          <w:bCs/>
          <w:szCs w:val="24"/>
        </w:rPr>
        <w:t xml:space="preserve"> </w:t>
      </w:r>
      <w:r w:rsidRPr="00DC4C9A">
        <w:rPr>
          <w:rFonts w:eastAsia="SimSun"/>
          <w:szCs w:val="24"/>
        </w:rPr>
        <w:t>Examples of Hazards</w:t>
      </w:r>
    </w:p>
    <w:p w14:paraId="115117DB" w14:textId="77777777" w:rsidR="00EA47CE" w:rsidRDefault="00EA47CE" w:rsidP="00E97146">
      <w:pPr>
        <w:spacing w:before="120" w:after="120"/>
        <w:rPr>
          <w:b/>
          <w:szCs w:val="24"/>
        </w:rPr>
      </w:pPr>
    </w:p>
    <w:p w14:paraId="0E15C65D" w14:textId="5A8A3797" w:rsidR="00F72CEC" w:rsidRPr="00F72CEC" w:rsidRDefault="009547EB" w:rsidP="00E97146">
      <w:pPr>
        <w:numPr>
          <w:ilvl w:val="0"/>
          <w:numId w:val="3"/>
        </w:numPr>
        <w:spacing w:before="120" w:after="120"/>
        <w:rPr>
          <w:b/>
          <w:szCs w:val="24"/>
        </w:rPr>
      </w:pPr>
      <w:r>
        <w:rPr>
          <w:b/>
          <w:szCs w:val="24"/>
        </w:rPr>
        <w:lastRenderedPageBreak/>
        <w:t>Revision</w:t>
      </w:r>
      <w:r w:rsidR="00FE1839">
        <w:rPr>
          <w:b/>
          <w:szCs w:val="24"/>
        </w:rPr>
        <w:t xml:space="preserve"> </w:t>
      </w:r>
      <w:r w:rsidR="00F72CEC" w:rsidRPr="00F72CEC">
        <w:rPr>
          <w:b/>
          <w:szCs w:val="24"/>
        </w:rPr>
        <w:t>History</w:t>
      </w:r>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260"/>
        <w:gridCol w:w="5490"/>
        <w:gridCol w:w="1800"/>
      </w:tblGrid>
      <w:tr w:rsidR="005D0D9B" w:rsidRPr="002B7CCC" w14:paraId="056ACA74" w14:textId="77777777" w:rsidTr="005D0D9B">
        <w:trPr>
          <w:trHeight w:val="359"/>
        </w:trPr>
        <w:tc>
          <w:tcPr>
            <w:tcW w:w="1170" w:type="dxa"/>
            <w:shd w:val="clear" w:color="auto" w:fill="D9D9D9" w:themeFill="background1" w:themeFillShade="D9"/>
            <w:vAlign w:val="center"/>
          </w:tcPr>
          <w:p w14:paraId="74678904" w14:textId="77777777" w:rsidR="005D0D9B" w:rsidRPr="002B7CCC" w:rsidRDefault="005D0D9B" w:rsidP="00E97146">
            <w:pPr>
              <w:tabs>
                <w:tab w:val="center" w:pos="4680"/>
                <w:tab w:val="right" w:pos="9360"/>
              </w:tabs>
              <w:jc w:val="center"/>
              <w:rPr>
                <w:b/>
                <w:bCs/>
                <w:sz w:val="22"/>
                <w:szCs w:val="22"/>
              </w:rPr>
            </w:pPr>
            <w:r w:rsidRPr="002B7CCC">
              <w:rPr>
                <w:b/>
                <w:bCs/>
                <w:sz w:val="22"/>
                <w:szCs w:val="22"/>
              </w:rPr>
              <w:t>Version #</w:t>
            </w:r>
          </w:p>
        </w:tc>
        <w:tc>
          <w:tcPr>
            <w:tcW w:w="1260" w:type="dxa"/>
            <w:shd w:val="clear" w:color="auto" w:fill="D9D9D9" w:themeFill="background1" w:themeFillShade="D9"/>
            <w:vAlign w:val="center"/>
          </w:tcPr>
          <w:p w14:paraId="4300573D" w14:textId="77777777" w:rsidR="005D0D9B" w:rsidRPr="002B7CCC" w:rsidRDefault="005D0D9B" w:rsidP="00E97146">
            <w:pPr>
              <w:tabs>
                <w:tab w:val="center" w:pos="4680"/>
                <w:tab w:val="right" w:pos="9360"/>
              </w:tabs>
              <w:jc w:val="center"/>
              <w:rPr>
                <w:b/>
                <w:bCs/>
                <w:sz w:val="22"/>
                <w:szCs w:val="22"/>
              </w:rPr>
            </w:pPr>
            <w:r w:rsidRPr="002B7CCC">
              <w:rPr>
                <w:b/>
                <w:bCs/>
                <w:sz w:val="22"/>
                <w:szCs w:val="22"/>
              </w:rPr>
              <w:t>DCR #</w:t>
            </w:r>
          </w:p>
        </w:tc>
        <w:tc>
          <w:tcPr>
            <w:tcW w:w="5490" w:type="dxa"/>
            <w:shd w:val="clear" w:color="auto" w:fill="D9D9D9" w:themeFill="background1" w:themeFillShade="D9"/>
            <w:vAlign w:val="center"/>
          </w:tcPr>
          <w:p w14:paraId="0D1750F6" w14:textId="77777777" w:rsidR="005D0D9B" w:rsidRPr="002B7CCC" w:rsidRDefault="005D0D9B" w:rsidP="00E97146">
            <w:pPr>
              <w:tabs>
                <w:tab w:val="center" w:pos="4680"/>
                <w:tab w:val="right" w:pos="9360"/>
              </w:tabs>
              <w:jc w:val="center"/>
              <w:rPr>
                <w:b/>
                <w:bCs/>
                <w:sz w:val="22"/>
                <w:szCs w:val="22"/>
              </w:rPr>
            </w:pPr>
            <w:r w:rsidRPr="002B7CCC">
              <w:rPr>
                <w:b/>
                <w:bCs/>
                <w:sz w:val="22"/>
                <w:szCs w:val="22"/>
              </w:rPr>
              <w:t>Summary of Changes</w:t>
            </w:r>
          </w:p>
        </w:tc>
        <w:tc>
          <w:tcPr>
            <w:tcW w:w="1800" w:type="dxa"/>
            <w:shd w:val="clear" w:color="auto" w:fill="D9D9D9" w:themeFill="background1" w:themeFillShade="D9"/>
            <w:vAlign w:val="center"/>
          </w:tcPr>
          <w:p w14:paraId="5289A424" w14:textId="77777777" w:rsidR="005D0D9B" w:rsidRPr="002B7CCC" w:rsidRDefault="005D0D9B" w:rsidP="00E97146">
            <w:pPr>
              <w:tabs>
                <w:tab w:val="center" w:pos="4680"/>
                <w:tab w:val="right" w:pos="9360"/>
              </w:tabs>
              <w:jc w:val="center"/>
              <w:rPr>
                <w:b/>
                <w:bCs/>
                <w:sz w:val="22"/>
                <w:szCs w:val="22"/>
              </w:rPr>
            </w:pPr>
            <w:r w:rsidRPr="002B7CCC">
              <w:rPr>
                <w:b/>
                <w:bCs/>
                <w:sz w:val="22"/>
                <w:szCs w:val="22"/>
              </w:rPr>
              <w:t>Effective Date</w:t>
            </w:r>
          </w:p>
        </w:tc>
      </w:tr>
      <w:tr w:rsidR="005D0D9B" w:rsidRPr="002B7CCC" w14:paraId="028EBFD2" w14:textId="77777777" w:rsidTr="005D0D9B">
        <w:trPr>
          <w:trHeight w:val="359"/>
        </w:trPr>
        <w:tc>
          <w:tcPr>
            <w:tcW w:w="1170" w:type="dxa"/>
            <w:vAlign w:val="center"/>
          </w:tcPr>
          <w:p w14:paraId="6CE581A8" w14:textId="77777777" w:rsidR="005D0D9B" w:rsidRPr="002B7CCC" w:rsidRDefault="005D0D9B" w:rsidP="00E97146">
            <w:pPr>
              <w:tabs>
                <w:tab w:val="center" w:pos="4680"/>
                <w:tab w:val="right" w:pos="9360"/>
              </w:tabs>
              <w:jc w:val="center"/>
              <w:rPr>
                <w:sz w:val="22"/>
                <w:szCs w:val="22"/>
              </w:rPr>
            </w:pPr>
            <w:r w:rsidRPr="002B7CCC">
              <w:rPr>
                <w:sz w:val="22"/>
                <w:szCs w:val="22"/>
              </w:rPr>
              <w:t>1</w:t>
            </w:r>
          </w:p>
        </w:tc>
        <w:tc>
          <w:tcPr>
            <w:tcW w:w="1260" w:type="dxa"/>
            <w:vAlign w:val="center"/>
          </w:tcPr>
          <w:p w14:paraId="3BABE8BE" w14:textId="77777777" w:rsidR="005D0D9B" w:rsidRPr="002B7CCC" w:rsidRDefault="005D0D9B" w:rsidP="00E97146">
            <w:pPr>
              <w:tabs>
                <w:tab w:val="center" w:pos="4680"/>
                <w:tab w:val="right" w:pos="9360"/>
              </w:tabs>
              <w:jc w:val="center"/>
              <w:rPr>
                <w:sz w:val="22"/>
                <w:szCs w:val="22"/>
              </w:rPr>
            </w:pPr>
            <w:r w:rsidRPr="002B7CCC">
              <w:rPr>
                <w:sz w:val="22"/>
                <w:szCs w:val="22"/>
              </w:rPr>
              <w:t>YY-XXX</w:t>
            </w:r>
          </w:p>
        </w:tc>
        <w:tc>
          <w:tcPr>
            <w:tcW w:w="5490" w:type="dxa"/>
            <w:vAlign w:val="center"/>
          </w:tcPr>
          <w:p w14:paraId="7547FCDB" w14:textId="2AB01CFE" w:rsidR="005D0D9B" w:rsidRPr="002B7CCC" w:rsidRDefault="003175E0" w:rsidP="00E97146">
            <w:pPr>
              <w:tabs>
                <w:tab w:val="center" w:pos="4680"/>
                <w:tab w:val="right" w:pos="9360"/>
              </w:tabs>
              <w:rPr>
                <w:sz w:val="22"/>
                <w:szCs w:val="22"/>
              </w:rPr>
            </w:pPr>
            <w:r>
              <w:rPr>
                <w:sz w:val="22"/>
                <w:szCs w:val="22"/>
              </w:rPr>
              <w:t>New Document</w:t>
            </w:r>
          </w:p>
        </w:tc>
        <w:tc>
          <w:tcPr>
            <w:tcW w:w="1800" w:type="dxa"/>
            <w:vAlign w:val="center"/>
          </w:tcPr>
          <w:p w14:paraId="65BC4422" w14:textId="77777777" w:rsidR="005D0D9B" w:rsidRPr="002B7CCC" w:rsidRDefault="005D0D9B" w:rsidP="00E97146">
            <w:pPr>
              <w:tabs>
                <w:tab w:val="center" w:pos="4680"/>
                <w:tab w:val="right" w:pos="9360"/>
              </w:tabs>
              <w:jc w:val="center"/>
              <w:rPr>
                <w:sz w:val="22"/>
                <w:szCs w:val="22"/>
              </w:rPr>
            </w:pPr>
            <w:r>
              <w:rPr>
                <w:sz w:val="22"/>
                <w:szCs w:val="22"/>
              </w:rPr>
              <w:t>dd-MMM-yyyy</w:t>
            </w:r>
          </w:p>
        </w:tc>
      </w:tr>
    </w:tbl>
    <w:p w14:paraId="39618B3E" w14:textId="41B1A7C3" w:rsidR="001B1C49" w:rsidRDefault="001B1C49"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szCs w:val="24"/>
        </w:rPr>
      </w:pPr>
    </w:p>
    <w:p w14:paraId="577DCB17" w14:textId="77777777" w:rsidR="001B1C49" w:rsidRDefault="001B1C49">
      <w:pPr>
        <w:rPr>
          <w:szCs w:val="24"/>
        </w:rPr>
      </w:pPr>
      <w:r>
        <w:rPr>
          <w:szCs w:val="24"/>
        </w:rPr>
        <w:br w:type="page"/>
      </w:r>
    </w:p>
    <w:tbl>
      <w:tblPr>
        <w:tblStyle w:val="TableGrid"/>
        <w:tblW w:w="0" w:type="auto"/>
        <w:tblLook w:val="04A0" w:firstRow="1" w:lastRow="0" w:firstColumn="1" w:lastColumn="0" w:noHBand="0" w:noVBand="1"/>
      </w:tblPr>
      <w:tblGrid>
        <w:gridCol w:w="9350"/>
      </w:tblGrid>
      <w:tr w:rsidR="00BB15BE" w14:paraId="039714F5" w14:textId="77777777" w:rsidTr="00DC4C9A">
        <w:trPr>
          <w:tblHeader/>
        </w:trPr>
        <w:tc>
          <w:tcPr>
            <w:tcW w:w="10660" w:type="dxa"/>
            <w:shd w:val="clear" w:color="auto" w:fill="D9D9D9" w:themeFill="background1" w:themeFillShade="D9"/>
          </w:tcPr>
          <w:p w14:paraId="32AF2123" w14:textId="7C00BC94" w:rsidR="00BB15BE" w:rsidRPr="00BB15BE" w:rsidRDefault="00BB15BE" w:rsidP="00DC4C9A">
            <w:pPr>
              <w:keepNext/>
              <w:keepLines/>
              <w:suppressLineNumber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spacing w:before="120" w:after="120"/>
              <w:rPr>
                <w:b/>
                <w:bCs/>
                <w:szCs w:val="24"/>
              </w:rPr>
            </w:pPr>
            <w:r w:rsidRPr="00BB15BE">
              <w:rPr>
                <w:b/>
                <w:bCs/>
                <w:szCs w:val="24"/>
              </w:rPr>
              <w:lastRenderedPageBreak/>
              <w:t>Appendix A – Characteristics Related to Safety</w:t>
            </w:r>
          </w:p>
        </w:tc>
      </w:tr>
      <w:tr w:rsidR="00BB15BE" w14:paraId="6A0E39FA" w14:textId="77777777" w:rsidTr="00BB15BE">
        <w:tc>
          <w:tcPr>
            <w:tcW w:w="10660" w:type="dxa"/>
          </w:tcPr>
          <w:p w14:paraId="6C9E5A9F" w14:textId="77777777" w:rsidR="00BB15BE" w:rsidRPr="005B797F" w:rsidRDefault="00BB15BE" w:rsidP="00DC4C9A">
            <w:pPr>
              <w:keepNext/>
              <w:keepLines/>
              <w:suppressLineNumber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rPr>
                <w:b/>
                <w:bCs/>
                <w:szCs w:val="24"/>
              </w:rPr>
            </w:pPr>
            <w:r w:rsidRPr="005B797F">
              <w:rPr>
                <w:b/>
                <w:bCs/>
                <w:szCs w:val="24"/>
              </w:rPr>
              <w:t xml:space="preserve">What is the intended use of the device? </w:t>
            </w:r>
          </w:p>
          <w:p w14:paraId="464A18DA" w14:textId="7FA748BC" w:rsidR="00BB15BE" w:rsidRPr="005B797F" w:rsidRDefault="009D5EE1" w:rsidP="00DC4C9A">
            <w:pPr>
              <w:pStyle w:val="BodyText"/>
              <w:keepNext/>
              <w:keepLines/>
              <w:suppressLineNumbers/>
              <w:suppressAutoHyphens/>
              <w:spacing w:before="178"/>
              <w:rPr>
                <w:rFonts w:ascii="Times New Roman" w:hAnsi="Times New Roman"/>
                <w:sz w:val="24"/>
                <w:szCs w:val="24"/>
              </w:rPr>
            </w:pPr>
            <w:r w:rsidRPr="005B797F">
              <w:rPr>
                <w:rFonts w:ascii="Times New Roman" w:hAnsi="Times New Roman"/>
                <w:sz w:val="24"/>
                <w:szCs w:val="24"/>
              </w:rPr>
              <w:t>Consider:</w:t>
            </w:r>
          </w:p>
          <w:p w14:paraId="23A83073" w14:textId="6FAE564A" w:rsidR="00BB15BE" w:rsidRPr="005B797F" w:rsidRDefault="009D5EE1" w:rsidP="00DC4C9A">
            <w:pPr>
              <w:keepNext/>
              <w:keepLines/>
              <w:suppressLineNumbers/>
              <w:tabs>
                <w:tab w:val="left" w:pos="520"/>
              </w:tabs>
              <w:suppressAutoHyphens/>
              <w:autoSpaceDE w:val="0"/>
              <w:autoSpaceDN w:val="0"/>
              <w:spacing w:before="169"/>
              <w:rPr>
                <w:szCs w:val="24"/>
              </w:rPr>
            </w:pPr>
            <w:r w:rsidRPr="005B797F">
              <w:rPr>
                <w:szCs w:val="24"/>
              </w:rPr>
              <w:t>W</w:t>
            </w:r>
            <w:r w:rsidR="00BB15BE" w:rsidRPr="005B797F">
              <w:rPr>
                <w:szCs w:val="24"/>
              </w:rPr>
              <w:t>hat</w:t>
            </w:r>
            <w:r w:rsidR="00BB15BE" w:rsidRPr="005B797F">
              <w:rPr>
                <w:spacing w:val="-4"/>
                <w:szCs w:val="24"/>
              </w:rPr>
              <w:t xml:space="preserve"> </w:t>
            </w:r>
            <w:r w:rsidR="00BB15BE" w:rsidRPr="005B797F">
              <w:rPr>
                <w:szCs w:val="24"/>
              </w:rPr>
              <w:t>is</w:t>
            </w:r>
            <w:r w:rsidR="00BB15BE" w:rsidRPr="005B797F">
              <w:rPr>
                <w:spacing w:val="-1"/>
                <w:szCs w:val="24"/>
              </w:rPr>
              <w:t xml:space="preserve"> </w:t>
            </w:r>
            <w:r w:rsidR="00BB15BE" w:rsidRPr="005B797F">
              <w:rPr>
                <w:szCs w:val="24"/>
              </w:rPr>
              <w:t>the</w:t>
            </w:r>
            <w:r w:rsidR="00BB15BE" w:rsidRPr="005B797F">
              <w:rPr>
                <w:spacing w:val="-2"/>
                <w:szCs w:val="24"/>
              </w:rPr>
              <w:t xml:space="preserve"> </w:t>
            </w:r>
            <w:r w:rsidR="005634D5" w:rsidRPr="005B797F">
              <w:rPr>
                <w:iCs/>
                <w:szCs w:val="24"/>
              </w:rPr>
              <w:t>combination product’s</w:t>
            </w:r>
            <w:r w:rsidR="00BB15BE" w:rsidRPr="005B797F">
              <w:rPr>
                <w:spacing w:val="-1"/>
                <w:szCs w:val="24"/>
              </w:rPr>
              <w:t xml:space="preserve"> </w:t>
            </w:r>
            <w:r w:rsidR="00BB15BE" w:rsidRPr="005B797F">
              <w:rPr>
                <w:szCs w:val="24"/>
              </w:rPr>
              <w:t>role</w:t>
            </w:r>
            <w:r w:rsidR="00BB15BE" w:rsidRPr="005B797F">
              <w:rPr>
                <w:spacing w:val="-1"/>
                <w:szCs w:val="24"/>
              </w:rPr>
              <w:t xml:space="preserve"> </w:t>
            </w:r>
            <w:r w:rsidR="00BB15BE" w:rsidRPr="005B797F">
              <w:rPr>
                <w:szCs w:val="24"/>
              </w:rPr>
              <w:t xml:space="preserve">relative </w:t>
            </w:r>
            <w:r w:rsidR="00BB15BE" w:rsidRPr="005B797F">
              <w:rPr>
                <w:spacing w:val="-5"/>
                <w:szCs w:val="24"/>
              </w:rPr>
              <w:t>to:</w:t>
            </w:r>
          </w:p>
          <w:p w14:paraId="06577523" w14:textId="37B663C0" w:rsidR="00BB15BE" w:rsidRPr="005B797F" w:rsidRDefault="00BB15BE">
            <w:pPr>
              <w:pStyle w:val="ListParagraph"/>
              <w:keepNext/>
              <w:keepLines/>
              <w:numPr>
                <w:ilvl w:val="0"/>
                <w:numId w:val="15"/>
              </w:numPr>
              <w:suppressLineNumbers/>
              <w:tabs>
                <w:tab w:val="left" w:pos="917"/>
              </w:tabs>
              <w:suppressAutoHyphens/>
              <w:autoSpaceDE w:val="0"/>
              <w:autoSpaceDN w:val="0"/>
              <w:spacing w:before="168"/>
              <w:ind w:left="403"/>
              <w:rPr>
                <w:szCs w:val="24"/>
              </w:rPr>
            </w:pPr>
            <w:r w:rsidRPr="005B797F">
              <w:rPr>
                <w:szCs w:val="24"/>
              </w:rPr>
              <w:t>diagnosis,</w:t>
            </w:r>
            <w:r w:rsidRPr="005B797F">
              <w:rPr>
                <w:spacing w:val="4"/>
                <w:szCs w:val="24"/>
              </w:rPr>
              <w:t xml:space="preserve"> </w:t>
            </w:r>
            <w:r w:rsidRPr="005B797F">
              <w:rPr>
                <w:szCs w:val="24"/>
              </w:rPr>
              <w:t>prevention,</w:t>
            </w:r>
            <w:r w:rsidRPr="005B797F">
              <w:rPr>
                <w:spacing w:val="6"/>
                <w:szCs w:val="24"/>
              </w:rPr>
              <w:t xml:space="preserve"> </w:t>
            </w:r>
            <w:r w:rsidRPr="005B797F">
              <w:rPr>
                <w:szCs w:val="24"/>
              </w:rPr>
              <w:t>monitoring,</w:t>
            </w:r>
            <w:r w:rsidRPr="005B797F">
              <w:rPr>
                <w:spacing w:val="6"/>
                <w:szCs w:val="24"/>
              </w:rPr>
              <w:t xml:space="preserve"> </w:t>
            </w:r>
            <w:r w:rsidRPr="005B797F">
              <w:rPr>
                <w:szCs w:val="24"/>
              </w:rPr>
              <w:t>treatment</w:t>
            </w:r>
            <w:r w:rsidRPr="005B797F">
              <w:rPr>
                <w:spacing w:val="6"/>
                <w:szCs w:val="24"/>
              </w:rPr>
              <w:t xml:space="preserve"> </w:t>
            </w:r>
            <w:r w:rsidRPr="005B797F">
              <w:rPr>
                <w:szCs w:val="24"/>
              </w:rPr>
              <w:t>or</w:t>
            </w:r>
            <w:r w:rsidRPr="005B797F">
              <w:rPr>
                <w:spacing w:val="7"/>
                <w:szCs w:val="24"/>
              </w:rPr>
              <w:t xml:space="preserve"> </w:t>
            </w:r>
            <w:r w:rsidRPr="005B797F">
              <w:rPr>
                <w:szCs w:val="24"/>
              </w:rPr>
              <w:t>alleviation</w:t>
            </w:r>
            <w:r w:rsidRPr="005B797F">
              <w:rPr>
                <w:spacing w:val="6"/>
                <w:szCs w:val="24"/>
              </w:rPr>
              <w:t xml:space="preserve"> </w:t>
            </w:r>
            <w:r w:rsidRPr="005B797F">
              <w:rPr>
                <w:szCs w:val="24"/>
              </w:rPr>
              <w:t>of</w:t>
            </w:r>
            <w:r w:rsidRPr="005B797F">
              <w:rPr>
                <w:spacing w:val="8"/>
                <w:szCs w:val="24"/>
              </w:rPr>
              <w:t xml:space="preserve"> </w:t>
            </w:r>
            <w:r w:rsidRPr="005B797F">
              <w:rPr>
                <w:spacing w:val="-2"/>
                <w:szCs w:val="24"/>
              </w:rPr>
              <w:t>disease</w:t>
            </w:r>
          </w:p>
          <w:p w14:paraId="64356C85" w14:textId="663012AB" w:rsidR="00BB15BE" w:rsidRPr="005B797F" w:rsidRDefault="00BB15BE">
            <w:pPr>
              <w:pStyle w:val="ListParagraph"/>
              <w:keepNext/>
              <w:keepLines/>
              <w:numPr>
                <w:ilvl w:val="0"/>
                <w:numId w:val="15"/>
              </w:numPr>
              <w:suppressLineNumbers/>
              <w:tabs>
                <w:tab w:val="left" w:pos="917"/>
              </w:tabs>
              <w:suppressAutoHyphens/>
              <w:autoSpaceDE w:val="0"/>
              <w:autoSpaceDN w:val="0"/>
              <w:spacing w:before="168"/>
              <w:ind w:left="403"/>
              <w:rPr>
                <w:szCs w:val="24"/>
              </w:rPr>
            </w:pPr>
            <w:r w:rsidRPr="005B797F">
              <w:rPr>
                <w:szCs w:val="24"/>
              </w:rPr>
              <w:t>diagnosis,</w:t>
            </w:r>
            <w:r w:rsidRPr="005B797F">
              <w:rPr>
                <w:spacing w:val="2"/>
                <w:szCs w:val="24"/>
              </w:rPr>
              <w:t xml:space="preserve"> </w:t>
            </w:r>
            <w:r w:rsidRPr="005B797F">
              <w:rPr>
                <w:szCs w:val="24"/>
              </w:rPr>
              <w:t>monitoring,</w:t>
            </w:r>
            <w:r w:rsidRPr="005B797F">
              <w:rPr>
                <w:spacing w:val="4"/>
                <w:szCs w:val="24"/>
              </w:rPr>
              <w:t xml:space="preserve"> </w:t>
            </w:r>
            <w:r w:rsidRPr="005B797F">
              <w:rPr>
                <w:szCs w:val="24"/>
              </w:rPr>
              <w:t>treatment</w:t>
            </w:r>
            <w:r w:rsidRPr="005B797F">
              <w:rPr>
                <w:spacing w:val="4"/>
                <w:szCs w:val="24"/>
              </w:rPr>
              <w:t xml:space="preserve"> </w:t>
            </w:r>
            <w:r w:rsidRPr="005B797F">
              <w:rPr>
                <w:szCs w:val="24"/>
              </w:rPr>
              <w:t>or</w:t>
            </w:r>
            <w:r w:rsidRPr="005B797F">
              <w:rPr>
                <w:spacing w:val="6"/>
                <w:szCs w:val="24"/>
              </w:rPr>
              <w:t xml:space="preserve"> </w:t>
            </w:r>
            <w:r w:rsidRPr="005B797F">
              <w:rPr>
                <w:szCs w:val="24"/>
              </w:rPr>
              <w:t>alleviation</w:t>
            </w:r>
            <w:r w:rsidRPr="005B797F">
              <w:rPr>
                <w:spacing w:val="4"/>
                <w:szCs w:val="24"/>
              </w:rPr>
              <w:t xml:space="preserve"> </w:t>
            </w:r>
            <w:r w:rsidRPr="005B797F">
              <w:rPr>
                <w:szCs w:val="24"/>
              </w:rPr>
              <w:t>of</w:t>
            </w:r>
            <w:r w:rsidRPr="005B797F">
              <w:rPr>
                <w:spacing w:val="5"/>
                <w:szCs w:val="24"/>
              </w:rPr>
              <w:t xml:space="preserve"> </w:t>
            </w:r>
            <w:r w:rsidRPr="005B797F">
              <w:rPr>
                <w:szCs w:val="24"/>
              </w:rPr>
              <w:t>or</w:t>
            </w:r>
            <w:r w:rsidRPr="005B797F">
              <w:rPr>
                <w:spacing w:val="6"/>
                <w:szCs w:val="24"/>
              </w:rPr>
              <w:t xml:space="preserve"> </w:t>
            </w:r>
            <w:r w:rsidRPr="005B797F">
              <w:rPr>
                <w:szCs w:val="24"/>
              </w:rPr>
              <w:t>compensation</w:t>
            </w:r>
            <w:r w:rsidRPr="005B797F">
              <w:rPr>
                <w:spacing w:val="4"/>
                <w:szCs w:val="24"/>
              </w:rPr>
              <w:t xml:space="preserve"> </w:t>
            </w:r>
            <w:r w:rsidRPr="005B797F">
              <w:rPr>
                <w:szCs w:val="24"/>
              </w:rPr>
              <w:t>for</w:t>
            </w:r>
            <w:r w:rsidRPr="005B797F">
              <w:rPr>
                <w:spacing w:val="5"/>
                <w:szCs w:val="24"/>
              </w:rPr>
              <w:t xml:space="preserve"> </w:t>
            </w:r>
            <w:r w:rsidRPr="005B797F">
              <w:rPr>
                <w:szCs w:val="24"/>
              </w:rPr>
              <w:t>an</w:t>
            </w:r>
            <w:r w:rsidRPr="005B797F">
              <w:rPr>
                <w:spacing w:val="5"/>
                <w:szCs w:val="24"/>
              </w:rPr>
              <w:t xml:space="preserve"> </w:t>
            </w:r>
            <w:r w:rsidRPr="005B797F">
              <w:rPr>
                <w:spacing w:val="-2"/>
                <w:szCs w:val="24"/>
              </w:rPr>
              <w:t>injury</w:t>
            </w:r>
          </w:p>
          <w:p w14:paraId="70911BFB" w14:textId="705FA2EF" w:rsidR="00BB15BE" w:rsidRPr="00DD39C3" w:rsidDel="00DD39C3" w:rsidRDefault="00BB15BE" w:rsidP="005B797F">
            <w:pPr>
              <w:pStyle w:val="ListParagraph"/>
              <w:keepNext/>
              <w:keepLines/>
              <w:numPr>
                <w:ilvl w:val="0"/>
                <w:numId w:val="15"/>
              </w:numPr>
              <w:suppressLineNumbers/>
              <w:tabs>
                <w:tab w:val="left" w:pos="917"/>
              </w:tabs>
              <w:suppressAutoHyphens/>
              <w:autoSpaceDE w:val="0"/>
              <w:autoSpaceDN w:val="0"/>
              <w:spacing w:before="168"/>
              <w:ind w:left="403"/>
              <w:rPr>
                <w:del w:id="113" w:author="Leigh Shepherd" w:date="2023-02-09T12:47:00Z"/>
                <w:szCs w:val="24"/>
              </w:rPr>
            </w:pPr>
            <w:r w:rsidRPr="005B797F">
              <w:rPr>
                <w:szCs w:val="24"/>
              </w:rPr>
              <w:t>investigation, replacement,</w:t>
            </w:r>
            <w:r w:rsidRPr="005B797F">
              <w:rPr>
                <w:spacing w:val="2"/>
                <w:szCs w:val="24"/>
              </w:rPr>
              <w:t xml:space="preserve"> </w:t>
            </w:r>
            <w:r w:rsidRPr="005B797F">
              <w:rPr>
                <w:szCs w:val="24"/>
              </w:rPr>
              <w:t>modification</w:t>
            </w:r>
            <w:r w:rsidRPr="005B797F">
              <w:rPr>
                <w:spacing w:val="3"/>
                <w:szCs w:val="24"/>
              </w:rPr>
              <w:t xml:space="preserve"> </w:t>
            </w:r>
            <w:r w:rsidRPr="005B797F">
              <w:rPr>
                <w:szCs w:val="24"/>
              </w:rPr>
              <w:t>or</w:t>
            </w:r>
            <w:r w:rsidRPr="005B797F">
              <w:rPr>
                <w:spacing w:val="3"/>
                <w:szCs w:val="24"/>
              </w:rPr>
              <w:t xml:space="preserve"> </w:t>
            </w:r>
            <w:r w:rsidRPr="005B797F">
              <w:rPr>
                <w:szCs w:val="24"/>
              </w:rPr>
              <w:t>support</w:t>
            </w:r>
            <w:r w:rsidRPr="005B797F">
              <w:rPr>
                <w:spacing w:val="3"/>
                <w:szCs w:val="24"/>
              </w:rPr>
              <w:t xml:space="preserve"> </w:t>
            </w:r>
            <w:r w:rsidRPr="005B797F">
              <w:rPr>
                <w:szCs w:val="24"/>
              </w:rPr>
              <w:t>of</w:t>
            </w:r>
            <w:r w:rsidRPr="005B797F">
              <w:rPr>
                <w:spacing w:val="3"/>
                <w:szCs w:val="24"/>
              </w:rPr>
              <w:t xml:space="preserve"> </w:t>
            </w:r>
            <w:r w:rsidRPr="005B797F">
              <w:rPr>
                <w:szCs w:val="24"/>
              </w:rPr>
              <w:t>anatomy</w:t>
            </w:r>
            <w:r w:rsidRPr="005B797F">
              <w:rPr>
                <w:spacing w:val="4"/>
                <w:szCs w:val="24"/>
              </w:rPr>
              <w:t xml:space="preserve"> </w:t>
            </w:r>
            <w:r w:rsidRPr="005B797F">
              <w:rPr>
                <w:szCs w:val="24"/>
              </w:rPr>
              <w:t>or</w:t>
            </w:r>
            <w:r w:rsidRPr="005B797F">
              <w:rPr>
                <w:spacing w:val="3"/>
                <w:szCs w:val="24"/>
              </w:rPr>
              <w:t xml:space="preserve"> </w:t>
            </w:r>
            <w:r w:rsidRPr="005B797F">
              <w:rPr>
                <w:szCs w:val="24"/>
              </w:rPr>
              <w:t>a</w:t>
            </w:r>
            <w:r w:rsidRPr="005B797F">
              <w:rPr>
                <w:spacing w:val="3"/>
                <w:szCs w:val="24"/>
              </w:rPr>
              <w:t xml:space="preserve"> </w:t>
            </w:r>
            <w:r w:rsidRPr="005B797F">
              <w:rPr>
                <w:szCs w:val="24"/>
              </w:rPr>
              <w:t>physiological</w:t>
            </w:r>
            <w:r w:rsidRPr="005B797F">
              <w:rPr>
                <w:spacing w:val="2"/>
                <w:szCs w:val="24"/>
              </w:rPr>
              <w:t xml:space="preserve"> </w:t>
            </w:r>
            <w:r w:rsidRPr="005B797F">
              <w:rPr>
                <w:szCs w:val="24"/>
              </w:rPr>
              <w:t>process,</w:t>
            </w:r>
            <w:r w:rsidRPr="005B797F">
              <w:rPr>
                <w:spacing w:val="3"/>
                <w:szCs w:val="24"/>
              </w:rPr>
              <w:t xml:space="preserve"> </w:t>
            </w:r>
            <w:r w:rsidRPr="005B797F">
              <w:rPr>
                <w:spacing w:val="-5"/>
                <w:szCs w:val="24"/>
              </w:rPr>
              <w:t>or</w:t>
            </w:r>
            <w:ins w:id="114" w:author="Leigh Shepherd" w:date="2023-02-09T12:47:00Z">
              <w:r w:rsidR="00DD39C3" w:rsidRPr="00DD39C3">
                <w:rPr>
                  <w:spacing w:val="-5"/>
                  <w:szCs w:val="24"/>
                </w:rPr>
                <w:t xml:space="preserve"> </w:t>
              </w:r>
            </w:ins>
          </w:p>
          <w:p w14:paraId="09EB5B15" w14:textId="3967A098" w:rsidR="00BB15BE" w:rsidRPr="00DD39C3" w:rsidRDefault="00BB15BE" w:rsidP="005B797F">
            <w:pPr>
              <w:pStyle w:val="ListParagraph"/>
              <w:keepNext/>
              <w:keepLines/>
              <w:numPr>
                <w:ilvl w:val="0"/>
                <w:numId w:val="15"/>
              </w:numPr>
              <w:suppressLineNumbers/>
              <w:tabs>
                <w:tab w:val="left" w:pos="917"/>
              </w:tabs>
              <w:suppressAutoHyphens/>
              <w:autoSpaceDE w:val="0"/>
              <w:autoSpaceDN w:val="0"/>
              <w:spacing w:before="168"/>
              <w:ind w:left="403"/>
              <w:rPr>
                <w:szCs w:val="24"/>
              </w:rPr>
            </w:pPr>
            <w:r w:rsidRPr="00DD39C3">
              <w:rPr>
                <w:szCs w:val="24"/>
              </w:rPr>
              <w:t xml:space="preserve">control of </w:t>
            </w:r>
            <w:r w:rsidRPr="00DD39C3">
              <w:rPr>
                <w:spacing w:val="-2"/>
                <w:szCs w:val="24"/>
              </w:rPr>
              <w:t>conception</w:t>
            </w:r>
          </w:p>
          <w:p w14:paraId="2511E183" w14:textId="2BE62CA3" w:rsidR="00BB15BE" w:rsidRPr="00DD39C3" w:rsidRDefault="005526E0" w:rsidP="00DC4C9A">
            <w:pPr>
              <w:keepNext/>
              <w:keepLines/>
              <w:suppressLineNumbers/>
              <w:tabs>
                <w:tab w:val="left" w:pos="520"/>
              </w:tabs>
              <w:suppressAutoHyphens/>
              <w:autoSpaceDE w:val="0"/>
              <w:autoSpaceDN w:val="0"/>
              <w:spacing w:before="168"/>
              <w:rPr>
                <w:szCs w:val="24"/>
              </w:rPr>
            </w:pPr>
            <w:r w:rsidRPr="00DD39C3">
              <w:rPr>
                <w:szCs w:val="24"/>
              </w:rPr>
              <w:t>W</w:t>
            </w:r>
            <w:r w:rsidR="00BB15BE" w:rsidRPr="00DD39C3">
              <w:rPr>
                <w:szCs w:val="24"/>
              </w:rPr>
              <w:t>hat</w:t>
            </w:r>
            <w:r w:rsidR="00BB15BE" w:rsidRPr="00DD39C3">
              <w:rPr>
                <w:spacing w:val="-1"/>
                <w:szCs w:val="24"/>
              </w:rPr>
              <w:t xml:space="preserve"> </w:t>
            </w:r>
            <w:r w:rsidR="00BB15BE" w:rsidRPr="00DD39C3">
              <w:rPr>
                <w:szCs w:val="24"/>
              </w:rPr>
              <w:t>are</w:t>
            </w:r>
            <w:r w:rsidR="00BB15BE" w:rsidRPr="00DD39C3">
              <w:rPr>
                <w:spacing w:val="3"/>
                <w:szCs w:val="24"/>
              </w:rPr>
              <w:t xml:space="preserve"> </w:t>
            </w:r>
            <w:r w:rsidR="00BB15BE" w:rsidRPr="00DD39C3">
              <w:rPr>
                <w:szCs w:val="24"/>
              </w:rPr>
              <w:t>the</w:t>
            </w:r>
            <w:r w:rsidR="00BB15BE" w:rsidRPr="00DD39C3">
              <w:rPr>
                <w:spacing w:val="3"/>
                <w:szCs w:val="24"/>
              </w:rPr>
              <w:t xml:space="preserve"> </w:t>
            </w:r>
            <w:r w:rsidR="00BB15BE" w:rsidRPr="00DD39C3">
              <w:rPr>
                <w:szCs w:val="24"/>
              </w:rPr>
              <w:t>indications</w:t>
            </w:r>
            <w:r w:rsidR="00BB15BE" w:rsidRPr="00DD39C3">
              <w:rPr>
                <w:spacing w:val="3"/>
                <w:szCs w:val="24"/>
              </w:rPr>
              <w:t xml:space="preserve"> </w:t>
            </w:r>
            <w:r w:rsidR="00BB15BE" w:rsidRPr="00DD39C3">
              <w:rPr>
                <w:szCs w:val="24"/>
              </w:rPr>
              <w:t>for</w:t>
            </w:r>
            <w:r w:rsidR="00BB15BE" w:rsidRPr="00DD39C3">
              <w:rPr>
                <w:spacing w:val="3"/>
                <w:szCs w:val="24"/>
              </w:rPr>
              <w:t xml:space="preserve"> </w:t>
            </w:r>
            <w:r w:rsidR="00BB15BE" w:rsidRPr="00DD39C3">
              <w:rPr>
                <w:szCs w:val="24"/>
              </w:rPr>
              <w:t>use</w:t>
            </w:r>
            <w:r w:rsidR="00BB15BE" w:rsidRPr="00DD39C3">
              <w:rPr>
                <w:spacing w:val="3"/>
                <w:szCs w:val="24"/>
              </w:rPr>
              <w:t xml:space="preserve"> </w:t>
            </w:r>
            <w:r w:rsidR="00BB15BE" w:rsidRPr="00DD39C3">
              <w:rPr>
                <w:szCs w:val="24"/>
              </w:rPr>
              <w:t>(e.g.</w:t>
            </w:r>
            <w:ins w:id="115" w:author="Leigh Shepherd" w:date="2023-02-09T12:36:00Z">
              <w:r w:rsidR="007B5450" w:rsidRPr="00DD39C3">
                <w:rPr>
                  <w:szCs w:val="24"/>
                </w:rPr>
                <w:t>,</w:t>
              </w:r>
            </w:ins>
            <w:r w:rsidR="00BB15BE" w:rsidRPr="00DD39C3">
              <w:rPr>
                <w:spacing w:val="1"/>
                <w:szCs w:val="24"/>
              </w:rPr>
              <w:t xml:space="preserve"> </w:t>
            </w:r>
            <w:r w:rsidR="00BB15BE" w:rsidRPr="00DD39C3">
              <w:rPr>
                <w:szCs w:val="24"/>
              </w:rPr>
              <w:t>patient</w:t>
            </w:r>
            <w:r w:rsidR="00BB15BE" w:rsidRPr="00DD39C3">
              <w:rPr>
                <w:spacing w:val="2"/>
                <w:szCs w:val="24"/>
              </w:rPr>
              <w:t xml:space="preserve"> </w:t>
            </w:r>
            <w:r w:rsidR="00BB15BE" w:rsidRPr="00DD39C3">
              <w:rPr>
                <w:szCs w:val="24"/>
              </w:rPr>
              <w:t>population,</w:t>
            </w:r>
            <w:r w:rsidR="00BB15BE" w:rsidRPr="00DD39C3">
              <w:rPr>
                <w:spacing w:val="2"/>
                <w:szCs w:val="24"/>
              </w:rPr>
              <w:t xml:space="preserve"> </w:t>
            </w:r>
            <w:r w:rsidR="00BB15BE" w:rsidRPr="00DD39C3">
              <w:rPr>
                <w:szCs w:val="24"/>
              </w:rPr>
              <w:t>user</w:t>
            </w:r>
            <w:r w:rsidR="00BB15BE" w:rsidRPr="00DD39C3">
              <w:rPr>
                <w:spacing w:val="3"/>
                <w:szCs w:val="24"/>
              </w:rPr>
              <w:t xml:space="preserve"> </w:t>
            </w:r>
            <w:r w:rsidR="00BB15BE" w:rsidRPr="00DD39C3">
              <w:rPr>
                <w:szCs w:val="24"/>
              </w:rPr>
              <w:t>profile,</w:t>
            </w:r>
            <w:r w:rsidR="00BB15BE" w:rsidRPr="00DD39C3">
              <w:rPr>
                <w:spacing w:val="2"/>
                <w:szCs w:val="24"/>
              </w:rPr>
              <w:t xml:space="preserve"> </w:t>
            </w:r>
            <w:r w:rsidR="00BB15BE" w:rsidRPr="00DD39C3">
              <w:rPr>
                <w:szCs w:val="24"/>
              </w:rPr>
              <w:t>use</w:t>
            </w:r>
            <w:r w:rsidR="00BB15BE" w:rsidRPr="00DD39C3">
              <w:rPr>
                <w:spacing w:val="3"/>
                <w:szCs w:val="24"/>
              </w:rPr>
              <w:t xml:space="preserve"> </w:t>
            </w:r>
            <w:r w:rsidR="00BB15BE" w:rsidRPr="00DD39C3">
              <w:rPr>
                <w:spacing w:val="-2"/>
                <w:szCs w:val="24"/>
              </w:rPr>
              <w:t>environment)?</w:t>
            </w:r>
          </w:p>
          <w:p w14:paraId="3A0530DD" w14:textId="5CCBE766" w:rsidR="00BB15BE" w:rsidRPr="00DD39C3" w:rsidRDefault="005526E0" w:rsidP="00DC4C9A">
            <w:pPr>
              <w:keepNext/>
              <w:keepLines/>
              <w:suppressLineNumbers/>
              <w:tabs>
                <w:tab w:val="left" w:pos="520"/>
              </w:tabs>
              <w:suppressAutoHyphens/>
              <w:autoSpaceDE w:val="0"/>
              <w:autoSpaceDN w:val="0"/>
              <w:spacing w:before="169"/>
              <w:rPr>
                <w:szCs w:val="24"/>
              </w:rPr>
            </w:pPr>
            <w:r w:rsidRPr="00DD39C3">
              <w:rPr>
                <w:szCs w:val="24"/>
              </w:rPr>
              <w:t>W</w:t>
            </w:r>
            <w:r w:rsidR="00BB15BE" w:rsidRPr="00DD39C3">
              <w:rPr>
                <w:szCs w:val="24"/>
              </w:rPr>
              <w:t>hat</w:t>
            </w:r>
            <w:r w:rsidR="00BB15BE" w:rsidRPr="00DD39C3">
              <w:rPr>
                <w:spacing w:val="2"/>
                <w:szCs w:val="24"/>
              </w:rPr>
              <w:t xml:space="preserve"> </w:t>
            </w:r>
            <w:r w:rsidR="00BB15BE" w:rsidRPr="00DD39C3">
              <w:rPr>
                <w:szCs w:val="24"/>
              </w:rPr>
              <w:t>are</w:t>
            </w:r>
            <w:r w:rsidR="00BB15BE" w:rsidRPr="00DD39C3">
              <w:rPr>
                <w:spacing w:val="4"/>
                <w:szCs w:val="24"/>
              </w:rPr>
              <w:t xml:space="preserve"> </w:t>
            </w:r>
            <w:r w:rsidR="00BB15BE" w:rsidRPr="00DD39C3">
              <w:rPr>
                <w:szCs w:val="24"/>
              </w:rPr>
              <w:t>the</w:t>
            </w:r>
            <w:r w:rsidR="00BB15BE" w:rsidRPr="00DD39C3">
              <w:rPr>
                <w:spacing w:val="5"/>
                <w:szCs w:val="24"/>
              </w:rPr>
              <w:t xml:space="preserve"> </w:t>
            </w:r>
            <w:r w:rsidR="00BB15BE" w:rsidRPr="00DD39C3">
              <w:rPr>
                <w:szCs w:val="24"/>
              </w:rPr>
              <w:t>contra-</w:t>
            </w:r>
            <w:r w:rsidR="00BB15BE" w:rsidRPr="00DD39C3">
              <w:rPr>
                <w:spacing w:val="-2"/>
                <w:szCs w:val="24"/>
              </w:rPr>
              <w:t>indications?</w:t>
            </w:r>
          </w:p>
          <w:p w14:paraId="743052B1" w14:textId="1E694FF9" w:rsidR="00BB15BE" w:rsidRPr="00DD39C3" w:rsidRDefault="005526E0" w:rsidP="00DC4C9A">
            <w:pPr>
              <w:keepNext/>
              <w:keepLines/>
              <w:suppressLineNumbers/>
              <w:tabs>
                <w:tab w:val="left" w:pos="520"/>
              </w:tabs>
              <w:suppressAutoHyphens/>
              <w:autoSpaceDE w:val="0"/>
              <w:autoSpaceDN w:val="0"/>
              <w:spacing w:before="168"/>
              <w:rPr>
                <w:szCs w:val="24"/>
              </w:rPr>
            </w:pPr>
            <w:r w:rsidRPr="00DD39C3">
              <w:rPr>
                <w:szCs w:val="24"/>
              </w:rPr>
              <w:t>D</w:t>
            </w:r>
            <w:r w:rsidR="00BB15BE" w:rsidRPr="00DD39C3">
              <w:rPr>
                <w:szCs w:val="24"/>
              </w:rPr>
              <w:t>oes</w:t>
            </w:r>
            <w:r w:rsidR="00BB15BE" w:rsidRPr="00DD39C3">
              <w:rPr>
                <w:spacing w:val="2"/>
                <w:szCs w:val="24"/>
              </w:rPr>
              <w:t xml:space="preserve"> </w:t>
            </w:r>
            <w:r w:rsidR="00BB15BE" w:rsidRPr="00DD39C3">
              <w:rPr>
                <w:szCs w:val="24"/>
              </w:rPr>
              <w:t>the</w:t>
            </w:r>
            <w:r w:rsidR="00BB15BE" w:rsidRPr="00DD39C3">
              <w:rPr>
                <w:spacing w:val="2"/>
                <w:szCs w:val="24"/>
              </w:rPr>
              <w:t xml:space="preserve"> </w:t>
            </w:r>
            <w:r w:rsidR="005634D5" w:rsidRPr="005B797F">
              <w:rPr>
                <w:spacing w:val="2"/>
                <w:szCs w:val="24"/>
              </w:rPr>
              <w:t>combination product</w:t>
            </w:r>
            <w:r w:rsidR="00BB15BE" w:rsidRPr="00DD39C3">
              <w:rPr>
                <w:i/>
                <w:spacing w:val="1"/>
                <w:szCs w:val="24"/>
              </w:rPr>
              <w:t xml:space="preserve"> </w:t>
            </w:r>
            <w:r w:rsidR="00BB15BE" w:rsidRPr="00DD39C3">
              <w:rPr>
                <w:szCs w:val="24"/>
              </w:rPr>
              <w:t>sustain</w:t>
            </w:r>
            <w:r w:rsidR="00BB15BE" w:rsidRPr="00DD39C3">
              <w:rPr>
                <w:spacing w:val="2"/>
                <w:szCs w:val="24"/>
              </w:rPr>
              <w:t xml:space="preserve"> </w:t>
            </w:r>
            <w:r w:rsidR="00BB15BE" w:rsidRPr="00DD39C3">
              <w:rPr>
                <w:szCs w:val="24"/>
              </w:rPr>
              <w:t>or</w:t>
            </w:r>
            <w:r w:rsidR="00BB15BE" w:rsidRPr="00DD39C3">
              <w:rPr>
                <w:spacing w:val="3"/>
                <w:szCs w:val="24"/>
              </w:rPr>
              <w:t xml:space="preserve"> </w:t>
            </w:r>
            <w:r w:rsidR="00BB15BE" w:rsidRPr="00DD39C3">
              <w:rPr>
                <w:szCs w:val="24"/>
              </w:rPr>
              <w:t>support</w:t>
            </w:r>
            <w:r w:rsidR="00BB15BE" w:rsidRPr="00DD39C3">
              <w:rPr>
                <w:spacing w:val="2"/>
                <w:szCs w:val="24"/>
              </w:rPr>
              <w:t xml:space="preserve"> </w:t>
            </w:r>
            <w:r w:rsidR="00BB15BE" w:rsidRPr="00DD39C3">
              <w:rPr>
                <w:spacing w:val="-4"/>
                <w:szCs w:val="24"/>
              </w:rPr>
              <w:t>life?</w:t>
            </w:r>
          </w:p>
          <w:p w14:paraId="1CA7BD19" w14:textId="2D3B18A3" w:rsidR="00B94842" w:rsidRPr="00DD39C3" w:rsidRDefault="005526E0" w:rsidP="00DC4C9A">
            <w:pPr>
              <w:keepNext/>
              <w:keepLines/>
              <w:suppressLineNumbers/>
              <w:tabs>
                <w:tab w:val="left" w:pos="520"/>
              </w:tabs>
              <w:suppressAutoHyphens/>
              <w:autoSpaceDE w:val="0"/>
              <w:autoSpaceDN w:val="0"/>
              <w:spacing w:before="168"/>
              <w:rPr>
                <w:spacing w:val="-2"/>
                <w:szCs w:val="24"/>
              </w:rPr>
            </w:pPr>
            <w:r w:rsidRPr="00DD39C3">
              <w:rPr>
                <w:szCs w:val="24"/>
              </w:rPr>
              <w:t>I</w:t>
            </w:r>
            <w:r w:rsidR="00BB15BE" w:rsidRPr="00DD39C3">
              <w:rPr>
                <w:szCs w:val="24"/>
              </w:rPr>
              <w:t>s</w:t>
            </w:r>
            <w:r w:rsidR="00BB15BE" w:rsidRPr="00DD39C3">
              <w:rPr>
                <w:spacing w:val="2"/>
                <w:szCs w:val="24"/>
              </w:rPr>
              <w:t xml:space="preserve"> </w:t>
            </w:r>
            <w:r w:rsidR="00BB15BE" w:rsidRPr="00DD39C3">
              <w:rPr>
                <w:szCs w:val="24"/>
              </w:rPr>
              <w:t>special</w:t>
            </w:r>
            <w:r w:rsidR="00BB15BE" w:rsidRPr="00DD39C3">
              <w:rPr>
                <w:spacing w:val="4"/>
                <w:szCs w:val="24"/>
              </w:rPr>
              <w:t xml:space="preserve"> </w:t>
            </w:r>
            <w:r w:rsidR="00BB15BE" w:rsidRPr="00DD39C3">
              <w:rPr>
                <w:szCs w:val="24"/>
              </w:rPr>
              <w:t>intervention</w:t>
            </w:r>
            <w:r w:rsidR="00BB15BE" w:rsidRPr="00DD39C3">
              <w:rPr>
                <w:spacing w:val="4"/>
                <w:szCs w:val="24"/>
              </w:rPr>
              <w:t xml:space="preserve"> </w:t>
            </w:r>
            <w:r w:rsidR="00BB15BE" w:rsidRPr="00DD39C3">
              <w:rPr>
                <w:szCs w:val="24"/>
              </w:rPr>
              <w:t>necessary</w:t>
            </w:r>
            <w:r w:rsidR="00BB15BE" w:rsidRPr="00DD39C3">
              <w:rPr>
                <w:spacing w:val="5"/>
                <w:szCs w:val="24"/>
              </w:rPr>
              <w:t xml:space="preserve"> </w:t>
            </w:r>
            <w:r w:rsidR="00BB15BE" w:rsidRPr="00DD39C3">
              <w:rPr>
                <w:szCs w:val="24"/>
              </w:rPr>
              <w:t>in</w:t>
            </w:r>
            <w:r w:rsidR="00BB15BE" w:rsidRPr="00DD39C3">
              <w:rPr>
                <w:spacing w:val="4"/>
                <w:szCs w:val="24"/>
              </w:rPr>
              <w:t xml:space="preserve"> </w:t>
            </w:r>
            <w:r w:rsidR="00BB15BE" w:rsidRPr="00DD39C3">
              <w:rPr>
                <w:szCs w:val="24"/>
              </w:rPr>
              <w:t>the</w:t>
            </w:r>
            <w:r w:rsidR="00BB15BE" w:rsidRPr="00DD39C3">
              <w:rPr>
                <w:spacing w:val="4"/>
                <w:szCs w:val="24"/>
              </w:rPr>
              <w:t xml:space="preserve"> </w:t>
            </w:r>
            <w:r w:rsidR="00BB15BE" w:rsidRPr="00DD39C3">
              <w:rPr>
                <w:szCs w:val="24"/>
              </w:rPr>
              <w:t>case</w:t>
            </w:r>
            <w:r w:rsidR="00BB15BE" w:rsidRPr="00DD39C3">
              <w:rPr>
                <w:spacing w:val="5"/>
                <w:szCs w:val="24"/>
              </w:rPr>
              <w:t xml:space="preserve"> </w:t>
            </w:r>
            <w:r w:rsidR="00BB15BE" w:rsidRPr="00DD39C3">
              <w:rPr>
                <w:szCs w:val="24"/>
              </w:rPr>
              <w:t>of</w:t>
            </w:r>
            <w:r w:rsidR="00BB15BE" w:rsidRPr="00DD39C3">
              <w:rPr>
                <w:spacing w:val="5"/>
                <w:szCs w:val="24"/>
              </w:rPr>
              <w:t xml:space="preserve"> </w:t>
            </w:r>
            <w:r w:rsidR="00BB15BE" w:rsidRPr="00DD39C3">
              <w:rPr>
                <w:szCs w:val="24"/>
              </w:rPr>
              <w:t>failure</w:t>
            </w:r>
            <w:r w:rsidR="00BB15BE" w:rsidRPr="00DD39C3">
              <w:rPr>
                <w:spacing w:val="5"/>
                <w:szCs w:val="24"/>
              </w:rPr>
              <w:t xml:space="preserve"> </w:t>
            </w:r>
            <w:r w:rsidR="00BB15BE" w:rsidRPr="00DD39C3">
              <w:rPr>
                <w:szCs w:val="24"/>
              </w:rPr>
              <w:t>of</w:t>
            </w:r>
            <w:r w:rsidR="00BB15BE" w:rsidRPr="00DD39C3">
              <w:rPr>
                <w:spacing w:val="5"/>
                <w:szCs w:val="24"/>
              </w:rPr>
              <w:t xml:space="preserve"> </w:t>
            </w:r>
            <w:r w:rsidR="00BB15BE" w:rsidRPr="00DD39C3">
              <w:rPr>
                <w:szCs w:val="24"/>
              </w:rPr>
              <w:t>the</w:t>
            </w:r>
            <w:r w:rsidR="00BB15BE" w:rsidRPr="00DD39C3">
              <w:rPr>
                <w:spacing w:val="4"/>
                <w:szCs w:val="24"/>
              </w:rPr>
              <w:t xml:space="preserve"> </w:t>
            </w:r>
            <w:r w:rsidR="005634D5" w:rsidRPr="00DD39C3">
              <w:rPr>
                <w:i/>
                <w:szCs w:val="24"/>
              </w:rPr>
              <w:t>combination product</w:t>
            </w:r>
            <w:r w:rsidR="00BB15BE" w:rsidRPr="00DD39C3">
              <w:rPr>
                <w:spacing w:val="-2"/>
                <w:szCs w:val="24"/>
              </w:rPr>
              <w:t>?</w:t>
            </w:r>
          </w:p>
        </w:tc>
      </w:tr>
      <w:tr w:rsidR="009D5EE1" w14:paraId="1AD5741E" w14:textId="77777777" w:rsidTr="00BB15BE">
        <w:tc>
          <w:tcPr>
            <w:tcW w:w="10660" w:type="dxa"/>
          </w:tcPr>
          <w:p w14:paraId="29582260" w14:textId="07DEC9C9" w:rsidR="005526E0" w:rsidRPr="005B797F" w:rsidRDefault="009D5EE1" w:rsidP="00DC4C9A">
            <w:pPr>
              <w:pStyle w:val="Heading6"/>
              <w:suppressLineNumbers/>
              <w:tabs>
                <w:tab w:val="left" w:pos="1535"/>
              </w:tabs>
              <w:suppressAutoHyphens/>
              <w:spacing w:before="0"/>
              <w:rPr>
                <w:rFonts w:ascii="Times New Roman" w:hAnsi="Times New Roman" w:cs="Times New Roman"/>
                <w:b/>
                <w:bCs/>
                <w:color w:val="auto"/>
                <w:szCs w:val="24"/>
              </w:rPr>
            </w:pPr>
            <w:del w:id="116" w:author="Leigh Shepherd" w:date="2023-02-09T12:36:00Z">
              <w:r w:rsidRPr="005B797F" w:rsidDel="007B5450">
                <w:rPr>
                  <w:rFonts w:ascii="Times New Roman" w:hAnsi="Times New Roman" w:cs="Times New Roman"/>
                  <w:b/>
                  <w:bCs/>
                  <w:color w:val="auto"/>
                  <w:szCs w:val="24"/>
                </w:rPr>
                <w:delText xml:space="preserve"> </w:delText>
              </w:r>
            </w:del>
            <w:r w:rsidR="005526E0" w:rsidRPr="005B797F">
              <w:rPr>
                <w:rFonts w:ascii="Times New Roman" w:hAnsi="Times New Roman" w:cs="Times New Roman"/>
                <w:b/>
                <w:bCs/>
                <w:color w:val="auto"/>
                <w:szCs w:val="24"/>
              </w:rPr>
              <w:t>Is</w:t>
            </w:r>
            <w:r w:rsidR="005526E0" w:rsidRPr="005B797F">
              <w:rPr>
                <w:rFonts w:ascii="Times New Roman" w:hAnsi="Times New Roman" w:cs="Times New Roman"/>
                <w:b/>
                <w:bCs/>
                <w:color w:val="auto"/>
                <w:spacing w:val="-6"/>
                <w:szCs w:val="24"/>
              </w:rPr>
              <w:t xml:space="preserve"> </w:t>
            </w:r>
            <w:r w:rsidR="005526E0" w:rsidRPr="005B797F">
              <w:rPr>
                <w:rFonts w:ascii="Times New Roman" w:hAnsi="Times New Roman" w:cs="Times New Roman"/>
                <w:b/>
                <w:bCs/>
                <w:color w:val="auto"/>
                <w:szCs w:val="24"/>
              </w:rPr>
              <w:t>the</w:t>
            </w:r>
            <w:r w:rsidR="005526E0" w:rsidRPr="005B797F">
              <w:rPr>
                <w:rFonts w:ascii="Times New Roman" w:hAnsi="Times New Roman" w:cs="Times New Roman"/>
                <w:b/>
                <w:bCs/>
                <w:color w:val="auto"/>
                <w:spacing w:val="-4"/>
                <w:szCs w:val="24"/>
              </w:rPr>
              <w:t xml:space="preserve"> combination product</w:t>
            </w:r>
            <w:r w:rsidR="005526E0" w:rsidRPr="005B797F">
              <w:rPr>
                <w:rFonts w:ascii="Times New Roman" w:hAnsi="Times New Roman" w:cs="Times New Roman"/>
                <w:b/>
                <w:bCs/>
                <w:i/>
                <w:color w:val="auto"/>
                <w:spacing w:val="-3"/>
                <w:szCs w:val="24"/>
              </w:rPr>
              <w:t xml:space="preserve"> </w:t>
            </w:r>
            <w:r w:rsidR="005526E0" w:rsidRPr="005B797F">
              <w:rPr>
                <w:rFonts w:ascii="Times New Roman" w:hAnsi="Times New Roman" w:cs="Times New Roman"/>
                <w:b/>
                <w:bCs/>
                <w:color w:val="auto"/>
                <w:szCs w:val="24"/>
              </w:rPr>
              <w:t>intended</w:t>
            </w:r>
            <w:r w:rsidR="005526E0" w:rsidRPr="005B797F">
              <w:rPr>
                <w:rFonts w:ascii="Times New Roman" w:hAnsi="Times New Roman" w:cs="Times New Roman"/>
                <w:b/>
                <w:bCs/>
                <w:color w:val="auto"/>
                <w:spacing w:val="-3"/>
                <w:szCs w:val="24"/>
              </w:rPr>
              <w:t xml:space="preserve"> </w:t>
            </w:r>
            <w:r w:rsidR="005526E0" w:rsidRPr="005B797F">
              <w:rPr>
                <w:rFonts w:ascii="Times New Roman" w:hAnsi="Times New Roman" w:cs="Times New Roman"/>
                <w:b/>
                <w:bCs/>
                <w:color w:val="auto"/>
                <w:szCs w:val="24"/>
              </w:rPr>
              <w:t>to</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be</w:t>
            </w:r>
            <w:r w:rsidR="005526E0" w:rsidRPr="005B797F">
              <w:rPr>
                <w:rFonts w:ascii="Times New Roman" w:hAnsi="Times New Roman" w:cs="Times New Roman"/>
                <w:b/>
                <w:bCs/>
                <w:color w:val="auto"/>
                <w:spacing w:val="-5"/>
                <w:szCs w:val="24"/>
              </w:rPr>
              <w:t xml:space="preserve"> </w:t>
            </w:r>
            <w:r w:rsidR="005526E0" w:rsidRPr="005B797F">
              <w:rPr>
                <w:rFonts w:ascii="Times New Roman" w:hAnsi="Times New Roman" w:cs="Times New Roman"/>
                <w:b/>
                <w:bCs/>
                <w:color w:val="auto"/>
                <w:szCs w:val="24"/>
              </w:rPr>
              <w:t>in</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contact</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with</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the</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patient</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or</w:t>
            </w:r>
            <w:r w:rsidR="005526E0" w:rsidRPr="005B797F">
              <w:rPr>
                <w:rFonts w:ascii="Times New Roman" w:hAnsi="Times New Roman" w:cs="Times New Roman"/>
                <w:b/>
                <w:bCs/>
                <w:color w:val="auto"/>
                <w:spacing w:val="-4"/>
                <w:szCs w:val="24"/>
              </w:rPr>
              <w:t xml:space="preserve"> </w:t>
            </w:r>
            <w:r w:rsidR="005526E0" w:rsidRPr="005B797F">
              <w:rPr>
                <w:rFonts w:ascii="Times New Roman" w:hAnsi="Times New Roman" w:cs="Times New Roman"/>
                <w:b/>
                <w:bCs/>
                <w:color w:val="auto"/>
                <w:szCs w:val="24"/>
              </w:rPr>
              <w:t>other</w:t>
            </w:r>
            <w:r w:rsidR="005526E0" w:rsidRPr="005B797F">
              <w:rPr>
                <w:rFonts w:ascii="Times New Roman" w:hAnsi="Times New Roman" w:cs="Times New Roman"/>
                <w:b/>
                <w:bCs/>
                <w:color w:val="auto"/>
                <w:spacing w:val="-3"/>
                <w:szCs w:val="24"/>
              </w:rPr>
              <w:t xml:space="preserve"> </w:t>
            </w:r>
            <w:r w:rsidR="005526E0" w:rsidRPr="005B797F">
              <w:rPr>
                <w:rFonts w:ascii="Times New Roman" w:hAnsi="Times New Roman" w:cs="Times New Roman"/>
                <w:b/>
                <w:bCs/>
                <w:color w:val="auto"/>
                <w:spacing w:val="-2"/>
                <w:szCs w:val="24"/>
              </w:rPr>
              <w:t>persons?</w:t>
            </w:r>
          </w:p>
          <w:p w14:paraId="68A4F199" w14:textId="290AE886" w:rsidR="005526E0" w:rsidRPr="005B797F" w:rsidRDefault="005526E0" w:rsidP="00DC4C9A">
            <w:pPr>
              <w:pStyle w:val="BodyText"/>
              <w:keepNext/>
              <w:keepLines/>
              <w:suppressLineNumbers/>
              <w:suppressAutoHyphens/>
              <w:spacing w:before="191" w:line="225" w:lineRule="auto"/>
              <w:ind w:right="114"/>
              <w:jc w:val="both"/>
              <w:rPr>
                <w:rFonts w:ascii="Times New Roman" w:hAnsi="Times New Roman"/>
                <w:sz w:val="24"/>
                <w:szCs w:val="24"/>
              </w:rPr>
            </w:pPr>
            <w:r w:rsidRPr="005B797F">
              <w:rPr>
                <w:rFonts w:ascii="Times New Roman" w:hAnsi="Times New Roman"/>
                <w:sz w:val="24"/>
                <w:szCs w:val="24"/>
              </w:rPr>
              <w:t>Factors that should be considered include the nature of the intended contact, i.e.</w:t>
            </w:r>
            <w:ins w:id="117" w:author="Leigh Shepherd" w:date="2023-02-09T12:36:00Z">
              <w:r w:rsidR="007B5450" w:rsidRPr="005B797F">
                <w:rPr>
                  <w:rFonts w:ascii="Times New Roman" w:hAnsi="Times New Roman"/>
                  <w:sz w:val="24"/>
                  <w:szCs w:val="24"/>
                </w:rPr>
                <w:t>,</w:t>
              </w:r>
            </w:ins>
            <w:r w:rsidRPr="005B797F">
              <w:rPr>
                <w:rFonts w:ascii="Times New Roman" w:hAnsi="Times New Roman"/>
                <w:sz w:val="24"/>
                <w:szCs w:val="24"/>
              </w:rPr>
              <w:t xml:space="preserve"> surface contact, invasive contact, or implantation and, for each, the period and frequency of contact.</w:t>
            </w:r>
          </w:p>
        </w:tc>
      </w:tr>
      <w:tr w:rsidR="00BB15BE" w14:paraId="439DB2C3" w14:textId="77777777" w:rsidTr="00BB15BE">
        <w:tc>
          <w:tcPr>
            <w:tcW w:w="10660" w:type="dxa"/>
          </w:tcPr>
          <w:p w14:paraId="69B7D80F" w14:textId="45BA531A" w:rsidR="005526E0" w:rsidRPr="005B797F" w:rsidRDefault="005526E0" w:rsidP="00DC4C9A">
            <w:pPr>
              <w:pStyle w:val="Heading6"/>
              <w:suppressLineNumbers/>
              <w:tabs>
                <w:tab w:val="left" w:pos="1535"/>
              </w:tabs>
              <w:suppressAutoHyphens/>
              <w:spacing w:before="0"/>
              <w:rPr>
                <w:rFonts w:ascii="Times New Roman" w:hAnsi="Times New Roman" w:cs="Times New Roman"/>
                <w:b/>
                <w:bCs/>
                <w:color w:val="auto"/>
                <w:szCs w:val="24"/>
              </w:rPr>
            </w:pPr>
            <w:r w:rsidRPr="005B797F">
              <w:rPr>
                <w:rFonts w:ascii="Times New Roman" w:hAnsi="Times New Roman" w:cs="Times New Roman"/>
                <w:b/>
                <w:bCs/>
                <w:color w:val="auto"/>
                <w:szCs w:val="24"/>
              </w:rPr>
              <w:t xml:space="preserve">What materials or components are utilized in the </w:t>
            </w:r>
            <w:r w:rsidR="004375E6" w:rsidRPr="005B797F">
              <w:rPr>
                <w:rFonts w:ascii="Times New Roman" w:hAnsi="Times New Roman" w:cs="Times New Roman"/>
                <w:b/>
                <w:bCs/>
                <w:color w:val="auto"/>
                <w:szCs w:val="24"/>
              </w:rPr>
              <w:t>combination product</w:t>
            </w:r>
            <w:r w:rsidRPr="005B797F">
              <w:rPr>
                <w:rFonts w:ascii="Times New Roman" w:hAnsi="Times New Roman" w:cs="Times New Roman"/>
                <w:b/>
                <w:bCs/>
                <w:color w:val="auto"/>
                <w:szCs w:val="24"/>
              </w:rPr>
              <w:t xml:space="preserve"> or are used with, or are in contact with, the </w:t>
            </w:r>
            <w:r w:rsidR="004375E6" w:rsidRPr="005B797F">
              <w:rPr>
                <w:rFonts w:ascii="Times New Roman" w:hAnsi="Times New Roman" w:cs="Times New Roman"/>
                <w:b/>
                <w:bCs/>
                <w:color w:val="auto"/>
                <w:szCs w:val="24"/>
              </w:rPr>
              <w:t>combination product</w:t>
            </w:r>
            <w:r w:rsidRPr="005B797F">
              <w:rPr>
                <w:rFonts w:ascii="Times New Roman" w:hAnsi="Times New Roman" w:cs="Times New Roman"/>
                <w:b/>
                <w:bCs/>
                <w:color w:val="auto"/>
                <w:szCs w:val="24"/>
              </w:rPr>
              <w:t>?</w:t>
            </w:r>
          </w:p>
          <w:p w14:paraId="4CE8A345" w14:textId="77777777" w:rsidR="005526E0" w:rsidRPr="005B797F" w:rsidRDefault="005526E0" w:rsidP="00DC4C9A">
            <w:pPr>
              <w:keepNext/>
              <w:keepLines/>
              <w:suppressLineNumbers/>
              <w:tabs>
                <w:tab w:val="left" w:pos="520"/>
              </w:tabs>
              <w:suppressAutoHyphens/>
              <w:autoSpaceDE w:val="0"/>
              <w:autoSpaceDN w:val="0"/>
              <w:spacing w:before="169"/>
              <w:rPr>
                <w:szCs w:val="24"/>
              </w:rPr>
            </w:pPr>
            <w:r w:rsidRPr="005B797F">
              <w:rPr>
                <w:szCs w:val="24"/>
              </w:rPr>
              <w:t>Factors that should be considered include:</w:t>
            </w:r>
          </w:p>
          <w:p w14:paraId="13CC7685" w14:textId="14A80CAD" w:rsidR="005526E0" w:rsidRPr="005B797F" w:rsidRDefault="005526E0">
            <w:pPr>
              <w:pStyle w:val="ListParagraph"/>
              <w:keepNext/>
              <w:keepLines/>
              <w:numPr>
                <w:ilvl w:val="0"/>
                <w:numId w:val="16"/>
              </w:numPr>
              <w:suppressLineNumbers/>
              <w:tabs>
                <w:tab w:val="left" w:pos="1200"/>
              </w:tabs>
              <w:suppressAutoHyphens/>
              <w:autoSpaceDE w:val="0"/>
              <w:autoSpaceDN w:val="0"/>
              <w:spacing w:before="169"/>
              <w:rPr>
                <w:color w:val="231F20"/>
                <w:szCs w:val="24"/>
              </w:rPr>
            </w:pPr>
            <w:r w:rsidRPr="005B797F">
              <w:rPr>
                <w:color w:val="231F20"/>
                <w:szCs w:val="24"/>
              </w:rPr>
              <w:t>compatibility with relevant substances</w:t>
            </w:r>
          </w:p>
          <w:p w14:paraId="25EB87BD" w14:textId="12D1937C" w:rsidR="005526E0" w:rsidRPr="005B797F" w:rsidRDefault="005526E0">
            <w:pPr>
              <w:pStyle w:val="ListParagraph"/>
              <w:keepNext/>
              <w:keepLines/>
              <w:numPr>
                <w:ilvl w:val="0"/>
                <w:numId w:val="16"/>
              </w:numPr>
              <w:suppressLineNumbers/>
              <w:tabs>
                <w:tab w:val="left" w:pos="1200"/>
              </w:tabs>
              <w:suppressAutoHyphens/>
              <w:autoSpaceDE w:val="0"/>
              <w:autoSpaceDN w:val="0"/>
              <w:spacing w:before="169"/>
              <w:rPr>
                <w:color w:val="231F20"/>
                <w:szCs w:val="24"/>
              </w:rPr>
            </w:pPr>
            <w:r w:rsidRPr="005B797F">
              <w:rPr>
                <w:color w:val="231F20"/>
                <w:szCs w:val="24"/>
              </w:rPr>
              <w:t>compatibility with tissues or body fluids</w:t>
            </w:r>
          </w:p>
          <w:p w14:paraId="57C312B5" w14:textId="635B17CA" w:rsidR="005526E0" w:rsidRPr="005B797F" w:rsidRDefault="005526E0">
            <w:pPr>
              <w:pStyle w:val="ListParagraph"/>
              <w:keepNext/>
              <w:keepLines/>
              <w:numPr>
                <w:ilvl w:val="0"/>
                <w:numId w:val="16"/>
              </w:numPr>
              <w:suppressLineNumbers/>
              <w:tabs>
                <w:tab w:val="left" w:pos="1200"/>
              </w:tabs>
              <w:suppressAutoHyphens/>
              <w:autoSpaceDE w:val="0"/>
              <w:autoSpaceDN w:val="0"/>
              <w:spacing w:before="169"/>
              <w:rPr>
                <w:color w:val="231F20"/>
                <w:szCs w:val="24"/>
              </w:rPr>
            </w:pPr>
            <w:r w:rsidRPr="005B797F">
              <w:rPr>
                <w:color w:val="231F20"/>
                <w:szCs w:val="24"/>
              </w:rPr>
              <w:t>whether characteristics relevant to safety are known</w:t>
            </w:r>
          </w:p>
          <w:p w14:paraId="71B19AAB" w14:textId="2ABCD1CD" w:rsidR="005526E0" w:rsidRPr="005B797F" w:rsidRDefault="005526E0">
            <w:pPr>
              <w:pStyle w:val="ListParagraph"/>
              <w:keepNext/>
              <w:keepLines/>
              <w:numPr>
                <w:ilvl w:val="0"/>
                <w:numId w:val="16"/>
              </w:numPr>
              <w:suppressLineNumbers/>
              <w:tabs>
                <w:tab w:val="left" w:pos="1200"/>
              </w:tabs>
              <w:suppressAutoHyphens/>
              <w:autoSpaceDE w:val="0"/>
              <w:autoSpaceDN w:val="0"/>
              <w:spacing w:before="169"/>
              <w:rPr>
                <w:color w:val="231F20"/>
                <w:szCs w:val="24"/>
              </w:rPr>
            </w:pPr>
            <w:r w:rsidRPr="005B797F">
              <w:rPr>
                <w:color w:val="231F20"/>
                <w:szCs w:val="24"/>
              </w:rPr>
              <w:t xml:space="preserve">whether the </w:t>
            </w:r>
            <w:r w:rsidR="004375E6" w:rsidRPr="005B797F">
              <w:rPr>
                <w:color w:val="231F20"/>
                <w:szCs w:val="24"/>
              </w:rPr>
              <w:t>combination product</w:t>
            </w:r>
            <w:r w:rsidRPr="005B797F">
              <w:rPr>
                <w:color w:val="231F20"/>
                <w:szCs w:val="24"/>
              </w:rPr>
              <w:t xml:space="preserve"> manufactured utilizing materials of animal origin</w:t>
            </w:r>
          </w:p>
          <w:p w14:paraId="3ED31A1D" w14:textId="519F3DB5" w:rsidR="00BB15BE" w:rsidRPr="005B797F" w:rsidRDefault="005526E0" w:rsidP="00DC4C9A">
            <w:pPr>
              <w:keepNext/>
              <w:keepLines/>
              <w:suppressLineNumbers/>
              <w:tabs>
                <w:tab w:val="left" w:pos="1761"/>
              </w:tabs>
              <w:suppressAutoHyphens/>
              <w:spacing w:before="180"/>
              <w:rPr>
                <w:szCs w:val="24"/>
              </w:rPr>
            </w:pPr>
            <w:r w:rsidRPr="005B797F">
              <w:rPr>
                <w:spacing w:val="-4"/>
                <w:szCs w:val="24"/>
              </w:rPr>
              <w:t xml:space="preserve">NOTE: </w:t>
            </w:r>
            <w:r w:rsidRPr="005B797F">
              <w:rPr>
                <w:szCs w:val="24"/>
              </w:rPr>
              <w:t>See</w:t>
            </w:r>
            <w:r w:rsidRPr="005B797F">
              <w:rPr>
                <w:spacing w:val="-2"/>
                <w:szCs w:val="24"/>
              </w:rPr>
              <w:t xml:space="preserve"> </w:t>
            </w:r>
            <w:r w:rsidRPr="005B797F">
              <w:rPr>
                <w:szCs w:val="24"/>
              </w:rPr>
              <w:t>Annex</w:t>
            </w:r>
            <w:r w:rsidRPr="005B797F">
              <w:rPr>
                <w:spacing w:val="-1"/>
                <w:szCs w:val="24"/>
              </w:rPr>
              <w:t xml:space="preserve"> </w:t>
            </w:r>
            <w:r w:rsidRPr="005B797F">
              <w:rPr>
                <w:szCs w:val="24"/>
              </w:rPr>
              <w:t>B</w:t>
            </w:r>
            <w:r w:rsidRPr="005B797F">
              <w:rPr>
                <w:spacing w:val="-1"/>
                <w:szCs w:val="24"/>
              </w:rPr>
              <w:t xml:space="preserve"> </w:t>
            </w:r>
            <w:r w:rsidRPr="005B797F">
              <w:rPr>
                <w:szCs w:val="24"/>
              </w:rPr>
              <w:t>of</w:t>
            </w:r>
            <w:r w:rsidRPr="005B797F">
              <w:rPr>
                <w:spacing w:val="1"/>
                <w:szCs w:val="24"/>
              </w:rPr>
              <w:t xml:space="preserve"> </w:t>
            </w:r>
            <w:r w:rsidRPr="005B797F">
              <w:rPr>
                <w:szCs w:val="24"/>
              </w:rPr>
              <w:t>ISO</w:t>
            </w:r>
            <w:r w:rsidRPr="005B797F">
              <w:rPr>
                <w:spacing w:val="-1"/>
                <w:szCs w:val="24"/>
              </w:rPr>
              <w:t xml:space="preserve"> </w:t>
            </w:r>
            <w:r w:rsidRPr="005B797F">
              <w:rPr>
                <w:szCs w:val="24"/>
              </w:rPr>
              <w:t>10993-1:2018</w:t>
            </w:r>
            <w:r w:rsidRPr="005B797F">
              <w:rPr>
                <w:spacing w:val="10"/>
                <w:position w:val="5"/>
                <w:szCs w:val="24"/>
              </w:rPr>
              <w:t xml:space="preserve"> </w:t>
            </w:r>
            <w:r w:rsidRPr="005B797F">
              <w:rPr>
                <w:szCs w:val="24"/>
              </w:rPr>
              <w:t>and</w:t>
            </w:r>
            <w:r w:rsidRPr="005B797F">
              <w:rPr>
                <w:spacing w:val="1"/>
                <w:szCs w:val="24"/>
              </w:rPr>
              <w:t xml:space="preserve"> </w:t>
            </w:r>
            <w:r w:rsidRPr="005B797F">
              <w:rPr>
                <w:szCs w:val="24"/>
              </w:rPr>
              <w:t>also the ISO 22442 series of</w:t>
            </w:r>
            <w:r w:rsidRPr="005B797F">
              <w:rPr>
                <w:spacing w:val="1"/>
                <w:szCs w:val="24"/>
              </w:rPr>
              <w:t xml:space="preserve"> </w:t>
            </w:r>
            <w:r w:rsidRPr="005B797F">
              <w:rPr>
                <w:spacing w:val="-2"/>
                <w:szCs w:val="24"/>
              </w:rPr>
              <w:t>standards.</w:t>
            </w:r>
          </w:p>
        </w:tc>
      </w:tr>
      <w:tr w:rsidR="00BB15BE" w14:paraId="0764E743" w14:textId="77777777" w:rsidTr="00BB15BE">
        <w:tc>
          <w:tcPr>
            <w:tcW w:w="10660" w:type="dxa"/>
          </w:tcPr>
          <w:p w14:paraId="67CAFA7C" w14:textId="77777777" w:rsidR="003C49FD" w:rsidRPr="005B797F" w:rsidRDefault="003C49FD" w:rsidP="00DC4C9A">
            <w:pPr>
              <w:pStyle w:val="Heading6"/>
              <w:suppressLineNumbers/>
              <w:tabs>
                <w:tab w:val="left" w:pos="1535"/>
              </w:tabs>
              <w:suppressAutoHyphens/>
              <w:spacing w:before="0"/>
              <w:rPr>
                <w:rFonts w:ascii="Times New Roman" w:hAnsi="Times New Roman" w:cs="Times New Roman"/>
                <w:b/>
                <w:bCs/>
                <w:szCs w:val="24"/>
              </w:rPr>
            </w:pPr>
            <w:r w:rsidRPr="005B797F">
              <w:rPr>
                <w:rFonts w:ascii="Times New Roman" w:hAnsi="Times New Roman" w:cs="Times New Roman"/>
                <w:b/>
                <w:bCs/>
                <w:color w:val="231F20"/>
                <w:szCs w:val="24"/>
              </w:rPr>
              <w:t>Are</w:t>
            </w:r>
            <w:r w:rsidRPr="005B797F">
              <w:rPr>
                <w:rFonts w:ascii="Times New Roman" w:hAnsi="Times New Roman" w:cs="Times New Roman"/>
                <w:b/>
                <w:bCs/>
                <w:color w:val="231F20"/>
                <w:spacing w:val="-10"/>
                <w:szCs w:val="24"/>
              </w:rPr>
              <w:t xml:space="preserve"> </w:t>
            </w:r>
            <w:r w:rsidRPr="005B797F">
              <w:rPr>
                <w:rFonts w:ascii="Times New Roman" w:hAnsi="Times New Roman" w:cs="Times New Roman"/>
                <w:b/>
                <w:bCs/>
                <w:color w:val="231F20"/>
                <w:szCs w:val="24"/>
              </w:rPr>
              <w:t>substances</w:t>
            </w:r>
            <w:r w:rsidRPr="005B797F">
              <w:rPr>
                <w:rFonts w:ascii="Times New Roman" w:hAnsi="Times New Roman" w:cs="Times New Roman"/>
                <w:b/>
                <w:bCs/>
                <w:color w:val="231F20"/>
                <w:spacing w:val="-7"/>
                <w:szCs w:val="24"/>
              </w:rPr>
              <w:t xml:space="preserve"> </w:t>
            </w:r>
            <w:r w:rsidRPr="005B797F">
              <w:rPr>
                <w:rFonts w:ascii="Times New Roman" w:hAnsi="Times New Roman" w:cs="Times New Roman"/>
                <w:b/>
                <w:bCs/>
                <w:color w:val="231F20"/>
                <w:szCs w:val="24"/>
              </w:rPr>
              <w:t>delivered</w:t>
            </w:r>
            <w:r w:rsidRPr="005B797F">
              <w:rPr>
                <w:rFonts w:ascii="Times New Roman" w:hAnsi="Times New Roman" w:cs="Times New Roman"/>
                <w:b/>
                <w:bCs/>
                <w:color w:val="231F20"/>
                <w:spacing w:val="-7"/>
                <w:szCs w:val="24"/>
              </w:rPr>
              <w:t xml:space="preserve"> </w:t>
            </w:r>
            <w:r w:rsidRPr="005B797F">
              <w:rPr>
                <w:rFonts w:ascii="Times New Roman" w:hAnsi="Times New Roman" w:cs="Times New Roman"/>
                <w:b/>
                <w:bCs/>
                <w:color w:val="231F20"/>
                <w:szCs w:val="24"/>
              </w:rPr>
              <w:t>to</w:t>
            </w:r>
            <w:r w:rsidRPr="005B797F">
              <w:rPr>
                <w:rFonts w:ascii="Times New Roman" w:hAnsi="Times New Roman" w:cs="Times New Roman"/>
                <w:b/>
                <w:bCs/>
                <w:color w:val="231F20"/>
                <w:spacing w:val="-8"/>
                <w:szCs w:val="24"/>
              </w:rPr>
              <w:t xml:space="preserve"> </w:t>
            </w:r>
            <w:r w:rsidRPr="005B797F">
              <w:rPr>
                <w:rFonts w:ascii="Times New Roman" w:hAnsi="Times New Roman" w:cs="Times New Roman"/>
                <w:b/>
                <w:bCs/>
                <w:color w:val="231F20"/>
                <w:szCs w:val="24"/>
              </w:rPr>
              <w:t>or</w:t>
            </w:r>
            <w:r w:rsidRPr="005B797F">
              <w:rPr>
                <w:rFonts w:ascii="Times New Roman" w:hAnsi="Times New Roman" w:cs="Times New Roman"/>
                <w:b/>
                <w:bCs/>
                <w:color w:val="231F20"/>
                <w:spacing w:val="-8"/>
                <w:szCs w:val="24"/>
              </w:rPr>
              <w:t xml:space="preserve"> </w:t>
            </w:r>
            <w:r w:rsidRPr="005B797F">
              <w:rPr>
                <w:rFonts w:ascii="Times New Roman" w:hAnsi="Times New Roman" w:cs="Times New Roman"/>
                <w:b/>
                <w:bCs/>
                <w:color w:val="231F20"/>
                <w:szCs w:val="24"/>
              </w:rPr>
              <w:t>extracted</w:t>
            </w:r>
            <w:r w:rsidRPr="005B797F">
              <w:rPr>
                <w:rFonts w:ascii="Times New Roman" w:hAnsi="Times New Roman" w:cs="Times New Roman"/>
                <w:b/>
                <w:bCs/>
                <w:color w:val="231F20"/>
                <w:spacing w:val="-7"/>
                <w:szCs w:val="24"/>
              </w:rPr>
              <w:t xml:space="preserve"> </w:t>
            </w:r>
            <w:r w:rsidRPr="005B797F">
              <w:rPr>
                <w:rFonts w:ascii="Times New Roman" w:hAnsi="Times New Roman" w:cs="Times New Roman"/>
                <w:b/>
                <w:bCs/>
                <w:color w:val="231F20"/>
                <w:szCs w:val="24"/>
              </w:rPr>
              <w:t>from</w:t>
            </w:r>
            <w:r w:rsidRPr="005B797F">
              <w:rPr>
                <w:rFonts w:ascii="Times New Roman" w:hAnsi="Times New Roman" w:cs="Times New Roman"/>
                <w:b/>
                <w:bCs/>
                <w:color w:val="231F20"/>
                <w:spacing w:val="-8"/>
                <w:szCs w:val="24"/>
              </w:rPr>
              <w:t xml:space="preserve"> </w:t>
            </w:r>
            <w:r w:rsidRPr="005B797F">
              <w:rPr>
                <w:rFonts w:ascii="Times New Roman" w:hAnsi="Times New Roman" w:cs="Times New Roman"/>
                <w:b/>
                <w:bCs/>
                <w:color w:val="231F20"/>
                <w:szCs w:val="24"/>
              </w:rPr>
              <w:t>the</w:t>
            </w:r>
            <w:r w:rsidRPr="005B797F">
              <w:rPr>
                <w:rFonts w:ascii="Times New Roman" w:hAnsi="Times New Roman" w:cs="Times New Roman"/>
                <w:b/>
                <w:bCs/>
                <w:color w:val="231F20"/>
                <w:spacing w:val="-8"/>
                <w:szCs w:val="24"/>
              </w:rPr>
              <w:t xml:space="preserve"> </w:t>
            </w:r>
            <w:r w:rsidRPr="005B797F">
              <w:rPr>
                <w:rFonts w:ascii="Times New Roman" w:hAnsi="Times New Roman" w:cs="Times New Roman"/>
                <w:b/>
                <w:bCs/>
                <w:color w:val="231F20"/>
                <w:spacing w:val="-2"/>
                <w:szCs w:val="24"/>
              </w:rPr>
              <w:t>patient?</w:t>
            </w:r>
          </w:p>
          <w:p w14:paraId="70F85EA1" w14:textId="77777777" w:rsidR="003C49FD" w:rsidRPr="005B797F" w:rsidRDefault="003C49FD" w:rsidP="00DC4C9A">
            <w:pPr>
              <w:pStyle w:val="BodyText"/>
              <w:keepNext/>
              <w:keepLines/>
              <w:suppressLineNumbers/>
              <w:suppressAutoHyphens/>
              <w:spacing w:before="178"/>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035342CC" w14:textId="77777777" w:rsidR="003C49FD" w:rsidRPr="00DD39C3" w:rsidRDefault="003C49FD">
            <w:pPr>
              <w:pStyle w:val="ListParagraph"/>
              <w:keepNext/>
              <w:keepLines/>
              <w:numPr>
                <w:ilvl w:val="0"/>
                <w:numId w:val="16"/>
              </w:numPr>
              <w:suppressLineNumbers/>
              <w:tabs>
                <w:tab w:val="left" w:pos="1200"/>
              </w:tabs>
              <w:suppressAutoHyphens/>
              <w:autoSpaceDE w:val="0"/>
              <w:autoSpaceDN w:val="0"/>
              <w:spacing w:before="169"/>
              <w:rPr>
                <w:szCs w:val="24"/>
              </w:rPr>
            </w:pPr>
            <w:r w:rsidRPr="005B797F">
              <w:rPr>
                <w:color w:val="231F20"/>
                <w:szCs w:val="24"/>
              </w:rPr>
              <w:t>whether</w:t>
            </w:r>
            <w:r w:rsidRPr="005B797F">
              <w:rPr>
                <w:color w:val="231F20"/>
                <w:spacing w:val="3"/>
                <w:szCs w:val="24"/>
              </w:rPr>
              <w:t xml:space="preserve"> </w:t>
            </w:r>
            <w:r w:rsidRPr="005B797F">
              <w:rPr>
                <w:color w:val="231F20"/>
                <w:szCs w:val="24"/>
              </w:rPr>
              <w:t>the</w:t>
            </w:r>
            <w:r w:rsidRPr="005B797F">
              <w:rPr>
                <w:color w:val="231F20"/>
                <w:spacing w:val="3"/>
                <w:szCs w:val="24"/>
              </w:rPr>
              <w:t xml:space="preserve"> </w:t>
            </w:r>
            <w:r w:rsidRPr="005B797F">
              <w:rPr>
                <w:color w:val="231F20"/>
                <w:szCs w:val="24"/>
              </w:rPr>
              <w:t>substance</w:t>
            </w:r>
            <w:r w:rsidRPr="005B797F">
              <w:rPr>
                <w:color w:val="231F20"/>
                <w:spacing w:val="4"/>
                <w:szCs w:val="24"/>
              </w:rPr>
              <w:t xml:space="preserve"> </w:t>
            </w:r>
            <w:r w:rsidRPr="005B797F">
              <w:rPr>
                <w:color w:val="231F20"/>
                <w:szCs w:val="24"/>
              </w:rPr>
              <w:t>is</w:t>
            </w:r>
            <w:r w:rsidRPr="005B797F">
              <w:rPr>
                <w:color w:val="231F20"/>
                <w:spacing w:val="3"/>
                <w:szCs w:val="24"/>
              </w:rPr>
              <w:t xml:space="preserve"> </w:t>
            </w:r>
            <w:r w:rsidRPr="005B797F">
              <w:rPr>
                <w:color w:val="231F20"/>
                <w:szCs w:val="24"/>
              </w:rPr>
              <w:t>delivered</w:t>
            </w:r>
            <w:r w:rsidRPr="005B797F">
              <w:rPr>
                <w:color w:val="231F20"/>
                <w:spacing w:val="3"/>
                <w:szCs w:val="24"/>
              </w:rPr>
              <w:t xml:space="preserve"> </w:t>
            </w:r>
            <w:r w:rsidRPr="005B797F">
              <w:rPr>
                <w:color w:val="231F20"/>
                <w:szCs w:val="24"/>
              </w:rPr>
              <w:t>or</w:t>
            </w:r>
            <w:r w:rsidRPr="005B797F">
              <w:rPr>
                <w:color w:val="231F20"/>
                <w:spacing w:val="4"/>
                <w:szCs w:val="24"/>
              </w:rPr>
              <w:t xml:space="preserve"> </w:t>
            </w:r>
            <w:r w:rsidRPr="005B797F">
              <w:rPr>
                <w:color w:val="231F20"/>
                <w:spacing w:val="-2"/>
                <w:szCs w:val="24"/>
              </w:rPr>
              <w:t>extracted</w:t>
            </w:r>
          </w:p>
          <w:p w14:paraId="2C364CC6" w14:textId="77777777" w:rsidR="003C49FD" w:rsidRPr="00DD39C3" w:rsidRDefault="003C49FD">
            <w:pPr>
              <w:pStyle w:val="ListParagraph"/>
              <w:keepNext/>
              <w:keepLines/>
              <w:numPr>
                <w:ilvl w:val="0"/>
                <w:numId w:val="16"/>
              </w:numPr>
              <w:suppressLineNumbers/>
              <w:tabs>
                <w:tab w:val="left" w:pos="1200"/>
              </w:tabs>
              <w:suppressAutoHyphens/>
              <w:autoSpaceDE w:val="0"/>
              <w:autoSpaceDN w:val="0"/>
              <w:spacing w:before="168"/>
              <w:rPr>
                <w:szCs w:val="24"/>
              </w:rPr>
            </w:pPr>
            <w:r w:rsidRPr="005B797F">
              <w:rPr>
                <w:color w:val="231F20"/>
                <w:szCs w:val="24"/>
              </w:rPr>
              <w:t>whether</w:t>
            </w:r>
            <w:r w:rsidRPr="005B797F">
              <w:rPr>
                <w:color w:val="231F20"/>
                <w:spacing w:val="3"/>
                <w:szCs w:val="24"/>
              </w:rPr>
              <w:t xml:space="preserve"> </w:t>
            </w:r>
            <w:r w:rsidRPr="005B797F">
              <w:rPr>
                <w:color w:val="231F20"/>
                <w:szCs w:val="24"/>
              </w:rPr>
              <w:t>it</w:t>
            </w:r>
            <w:r w:rsidRPr="005B797F">
              <w:rPr>
                <w:color w:val="231F20"/>
                <w:spacing w:val="1"/>
                <w:szCs w:val="24"/>
              </w:rPr>
              <w:t xml:space="preserve"> </w:t>
            </w:r>
            <w:r w:rsidRPr="005B797F">
              <w:rPr>
                <w:color w:val="231F20"/>
                <w:szCs w:val="24"/>
              </w:rPr>
              <w:t>is</w:t>
            </w:r>
            <w:r w:rsidRPr="005B797F">
              <w:rPr>
                <w:color w:val="231F20"/>
                <w:spacing w:val="3"/>
                <w:szCs w:val="24"/>
              </w:rPr>
              <w:t xml:space="preserve"> </w:t>
            </w:r>
            <w:r w:rsidRPr="005B797F">
              <w:rPr>
                <w:color w:val="231F20"/>
                <w:szCs w:val="24"/>
              </w:rPr>
              <w:t>a</w:t>
            </w:r>
            <w:r w:rsidRPr="005B797F">
              <w:rPr>
                <w:color w:val="231F20"/>
                <w:spacing w:val="2"/>
                <w:szCs w:val="24"/>
              </w:rPr>
              <w:t xml:space="preserve"> </w:t>
            </w:r>
            <w:r w:rsidRPr="005B797F">
              <w:rPr>
                <w:color w:val="231F20"/>
                <w:szCs w:val="24"/>
              </w:rPr>
              <w:t>single</w:t>
            </w:r>
            <w:r w:rsidRPr="005B797F">
              <w:rPr>
                <w:color w:val="231F20"/>
                <w:spacing w:val="3"/>
                <w:szCs w:val="24"/>
              </w:rPr>
              <w:t xml:space="preserve"> </w:t>
            </w:r>
            <w:r w:rsidRPr="005B797F">
              <w:rPr>
                <w:color w:val="231F20"/>
                <w:szCs w:val="24"/>
              </w:rPr>
              <w:t>substance</w:t>
            </w:r>
            <w:r w:rsidRPr="005B797F">
              <w:rPr>
                <w:color w:val="231F20"/>
                <w:spacing w:val="3"/>
                <w:szCs w:val="24"/>
              </w:rPr>
              <w:t xml:space="preserve"> </w:t>
            </w:r>
            <w:r w:rsidRPr="005B797F">
              <w:rPr>
                <w:color w:val="231F20"/>
                <w:szCs w:val="24"/>
              </w:rPr>
              <w:t>or</w:t>
            </w:r>
            <w:r w:rsidRPr="005B797F">
              <w:rPr>
                <w:color w:val="231F20"/>
                <w:spacing w:val="3"/>
                <w:szCs w:val="24"/>
              </w:rPr>
              <w:t xml:space="preserve"> </w:t>
            </w:r>
            <w:r w:rsidRPr="005B797F">
              <w:rPr>
                <w:color w:val="231F20"/>
                <w:szCs w:val="24"/>
              </w:rPr>
              <w:t>range</w:t>
            </w:r>
            <w:r w:rsidRPr="005B797F">
              <w:rPr>
                <w:color w:val="231F20"/>
                <w:spacing w:val="3"/>
                <w:szCs w:val="24"/>
              </w:rPr>
              <w:t xml:space="preserve"> </w:t>
            </w:r>
            <w:r w:rsidRPr="005B797F">
              <w:rPr>
                <w:color w:val="231F20"/>
                <w:szCs w:val="24"/>
              </w:rPr>
              <w:t>of</w:t>
            </w:r>
            <w:r w:rsidRPr="005B797F">
              <w:rPr>
                <w:color w:val="231F20"/>
                <w:spacing w:val="4"/>
                <w:szCs w:val="24"/>
              </w:rPr>
              <w:t xml:space="preserve"> </w:t>
            </w:r>
            <w:r w:rsidRPr="005B797F">
              <w:rPr>
                <w:color w:val="231F20"/>
                <w:spacing w:val="-2"/>
                <w:szCs w:val="24"/>
              </w:rPr>
              <w:t>substances</w:t>
            </w:r>
          </w:p>
          <w:p w14:paraId="3A2C1868" w14:textId="77777777" w:rsidR="003C49FD" w:rsidRPr="00DD39C3" w:rsidRDefault="003C49FD">
            <w:pPr>
              <w:pStyle w:val="ListParagraph"/>
              <w:keepNext/>
              <w:keepLines/>
              <w:numPr>
                <w:ilvl w:val="0"/>
                <w:numId w:val="16"/>
              </w:numPr>
              <w:suppressLineNumbers/>
              <w:tabs>
                <w:tab w:val="left" w:pos="1200"/>
              </w:tabs>
              <w:suppressAutoHyphens/>
              <w:autoSpaceDE w:val="0"/>
              <w:autoSpaceDN w:val="0"/>
              <w:spacing w:before="168"/>
              <w:rPr>
                <w:szCs w:val="24"/>
              </w:rPr>
            </w:pPr>
            <w:r w:rsidRPr="005B797F">
              <w:rPr>
                <w:color w:val="231F20"/>
                <w:szCs w:val="24"/>
              </w:rPr>
              <w:t>the</w:t>
            </w:r>
            <w:r w:rsidRPr="005B797F">
              <w:rPr>
                <w:color w:val="231F20"/>
                <w:spacing w:val="4"/>
                <w:szCs w:val="24"/>
              </w:rPr>
              <w:t xml:space="preserve"> </w:t>
            </w:r>
            <w:r w:rsidRPr="005B797F">
              <w:rPr>
                <w:color w:val="231F20"/>
                <w:szCs w:val="24"/>
              </w:rPr>
              <w:t>maximum</w:t>
            </w:r>
            <w:r w:rsidRPr="005B797F">
              <w:rPr>
                <w:color w:val="231F20"/>
                <w:spacing w:val="6"/>
                <w:szCs w:val="24"/>
              </w:rPr>
              <w:t xml:space="preserve"> </w:t>
            </w:r>
            <w:r w:rsidRPr="005B797F">
              <w:rPr>
                <w:color w:val="231F20"/>
                <w:szCs w:val="24"/>
              </w:rPr>
              <w:t>and</w:t>
            </w:r>
            <w:r w:rsidRPr="005B797F">
              <w:rPr>
                <w:color w:val="231F20"/>
                <w:spacing w:val="7"/>
                <w:szCs w:val="24"/>
              </w:rPr>
              <w:t xml:space="preserve"> </w:t>
            </w:r>
            <w:r w:rsidRPr="005B797F">
              <w:rPr>
                <w:color w:val="231F20"/>
                <w:szCs w:val="24"/>
              </w:rPr>
              <w:t>minimum</w:t>
            </w:r>
            <w:r w:rsidRPr="005B797F">
              <w:rPr>
                <w:color w:val="231F20"/>
                <w:spacing w:val="5"/>
                <w:szCs w:val="24"/>
              </w:rPr>
              <w:t xml:space="preserve"> </w:t>
            </w:r>
            <w:r w:rsidRPr="005B797F">
              <w:rPr>
                <w:color w:val="231F20"/>
                <w:szCs w:val="24"/>
              </w:rPr>
              <w:t>transfer</w:t>
            </w:r>
            <w:r w:rsidRPr="005B797F">
              <w:rPr>
                <w:color w:val="231F20"/>
                <w:spacing w:val="7"/>
                <w:szCs w:val="24"/>
              </w:rPr>
              <w:t xml:space="preserve"> </w:t>
            </w:r>
            <w:r w:rsidRPr="005B797F">
              <w:rPr>
                <w:color w:val="231F20"/>
                <w:szCs w:val="24"/>
              </w:rPr>
              <w:t>rates</w:t>
            </w:r>
            <w:r w:rsidRPr="005B797F">
              <w:rPr>
                <w:color w:val="231F20"/>
                <w:spacing w:val="7"/>
                <w:szCs w:val="24"/>
              </w:rPr>
              <w:t xml:space="preserve"> </w:t>
            </w:r>
          </w:p>
          <w:p w14:paraId="13DFAFB8" w14:textId="282EBAA7" w:rsidR="00BB15BE" w:rsidRPr="00DD39C3" w:rsidRDefault="003C49FD">
            <w:pPr>
              <w:pStyle w:val="ListParagraph"/>
              <w:keepNext/>
              <w:keepLines/>
              <w:numPr>
                <w:ilvl w:val="0"/>
                <w:numId w:val="16"/>
              </w:numPr>
              <w:suppressLineNumbers/>
              <w:tabs>
                <w:tab w:val="left" w:pos="1200"/>
              </w:tabs>
              <w:suppressAutoHyphens/>
              <w:autoSpaceDE w:val="0"/>
              <w:autoSpaceDN w:val="0"/>
              <w:spacing w:before="168"/>
              <w:rPr>
                <w:szCs w:val="24"/>
              </w:rPr>
            </w:pPr>
            <w:r w:rsidRPr="005B797F">
              <w:rPr>
                <w:color w:val="231F20"/>
                <w:szCs w:val="24"/>
              </w:rPr>
              <w:t>control of the transfer rates</w:t>
            </w:r>
          </w:p>
        </w:tc>
      </w:tr>
      <w:tr w:rsidR="00BB15BE" w14:paraId="75CBA7EB" w14:textId="77777777" w:rsidTr="00BB15BE">
        <w:tc>
          <w:tcPr>
            <w:tcW w:w="10660" w:type="dxa"/>
          </w:tcPr>
          <w:p w14:paraId="0AADC6D9" w14:textId="77777777" w:rsidR="003C49FD" w:rsidRPr="005B797F" w:rsidRDefault="003C49FD" w:rsidP="00DC4C9A">
            <w:pPr>
              <w:pStyle w:val="Heading6"/>
              <w:suppressLineNumbers/>
              <w:tabs>
                <w:tab w:val="left" w:pos="1535"/>
              </w:tabs>
              <w:suppressAutoHyphens/>
              <w:spacing w:line="225" w:lineRule="auto"/>
              <w:ind w:right="472"/>
              <w:rPr>
                <w:rFonts w:ascii="Times New Roman" w:hAnsi="Times New Roman" w:cs="Times New Roman"/>
                <w:b/>
                <w:bCs/>
                <w:szCs w:val="24"/>
              </w:rPr>
            </w:pPr>
            <w:r w:rsidRPr="005B797F">
              <w:rPr>
                <w:rFonts w:ascii="Times New Roman" w:hAnsi="Times New Roman" w:cs="Times New Roman"/>
                <w:b/>
                <w:bCs/>
                <w:color w:val="231F20"/>
                <w:szCs w:val="24"/>
              </w:rPr>
              <w:lastRenderedPageBreak/>
              <w:t>Is</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the</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iCs/>
                <w:color w:val="231F20"/>
                <w:szCs w:val="24"/>
              </w:rPr>
              <w:t>combination product</w:t>
            </w:r>
            <w:r w:rsidRPr="005B797F">
              <w:rPr>
                <w:rFonts w:ascii="Times New Roman" w:hAnsi="Times New Roman" w:cs="Times New Roman"/>
                <w:b/>
                <w:bCs/>
                <w:i/>
                <w:color w:val="231F20"/>
                <w:spacing w:val="-6"/>
                <w:szCs w:val="24"/>
              </w:rPr>
              <w:t xml:space="preserve"> </w:t>
            </w:r>
            <w:r w:rsidRPr="005B797F">
              <w:rPr>
                <w:rFonts w:ascii="Times New Roman" w:hAnsi="Times New Roman" w:cs="Times New Roman"/>
                <w:b/>
                <w:bCs/>
                <w:color w:val="231F20"/>
                <w:szCs w:val="24"/>
              </w:rPr>
              <w:t>supplied</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sterile</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or</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intended</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to</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be</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sterilized</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by</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the</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user,</w:t>
            </w:r>
            <w:r w:rsidRPr="005B797F">
              <w:rPr>
                <w:rFonts w:ascii="Times New Roman" w:hAnsi="Times New Roman" w:cs="Times New Roman"/>
                <w:b/>
                <w:bCs/>
                <w:color w:val="231F20"/>
                <w:spacing w:val="-6"/>
                <w:szCs w:val="24"/>
              </w:rPr>
              <w:t xml:space="preserve"> </w:t>
            </w:r>
            <w:r w:rsidRPr="005B797F">
              <w:rPr>
                <w:rFonts w:ascii="Times New Roman" w:hAnsi="Times New Roman" w:cs="Times New Roman"/>
                <w:b/>
                <w:bCs/>
                <w:color w:val="231F20"/>
                <w:szCs w:val="24"/>
              </w:rPr>
              <w:t>or are other microbiological controls applicable?</w:t>
            </w:r>
          </w:p>
          <w:p w14:paraId="47B22CD4" w14:textId="77777777" w:rsidR="003C49FD" w:rsidRPr="005B797F" w:rsidRDefault="003C49FD" w:rsidP="00DC4C9A">
            <w:pPr>
              <w:pStyle w:val="BodyText"/>
              <w:keepNext/>
              <w:keepLines/>
              <w:suppressLineNumbers/>
              <w:suppressAutoHyphens/>
              <w:spacing w:before="180"/>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196E8B1F" w14:textId="6107344B" w:rsidR="003C49FD" w:rsidRPr="00DD39C3" w:rsidRDefault="003C49FD">
            <w:pPr>
              <w:pStyle w:val="ListParagraph"/>
              <w:keepNext/>
              <w:keepLines/>
              <w:numPr>
                <w:ilvl w:val="0"/>
                <w:numId w:val="17"/>
              </w:numPr>
              <w:suppressLineNumbers/>
              <w:tabs>
                <w:tab w:val="left" w:pos="1200"/>
              </w:tabs>
              <w:suppressAutoHyphens/>
              <w:autoSpaceDE w:val="0"/>
              <w:autoSpaceDN w:val="0"/>
              <w:spacing w:before="169"/>
              <w:rPr>
                <w:szCs w:val="24"/>
              </w:rPr>
            </w:pPr>
            <w:r w:rsidRPr="005B797F">
              <w:rPr>
                <w:color w:val="231F20"/>
                <w:szCs w:val="24"/>
              </w:rPr>
              <w:t>whether</w:t>
            </w:r>
            <w:r w:rsidRPr="005B797F">
              <w:rPr>
                <w:color w:val="231F20"/>
                <w:spacing w:val="-3"/>
                <w:szCs w:val="24"/>
              </w:rPr>
              <w:t xml:space="preserve"> </w:t>
            </w:r>
            <w:r w:rsidRPr="005B797F">
              <w:rPr>
                <w:color w:val="231F20"/>
                <w:szCs w:val="24"/>
              </w:rPr>
              <w:t xml:space="preserve">the </w:t>
            </w:r>
            <w:r w:rsidRPr="005B797F">
              <w:rPr>
                <w:iCs/>
                <w:color w:val="231F20"/>
                <w:szCs w:val="24"/>
              </w:rPr>
              <w:t>combination product</w:t>
            </w:r>
            <w:r w:rsidRPr="005B797F">
              <w:rPr>
                <w:i/>
                <w:color w:val="231F20"/>
                <w:szCs w:val="24"/>
              </w:rPr>
              <w:t xml:space="preserve"> </w:t>
            </w:r>
            <w:r w:rsidRPr="005B797F">
              <w:rPr>
                <w:color w:val="231F20"/>
                <w:szCs w:val="24"/>
              </w:rPr>
              <w:t>is</w:t>
            </w:r>
            <w:r w:rsidRPr="005B797F">
              <w:rPr>
                <w:color w:val="231F20"/>
                <w:spacing w:val="1"/>
                <w:szCs w:val="24"/>
              </w:rPr>
              <w:t xml:space="preserve"> </w:t>
            </w:r>
            <w:r w:rsidRPr="005B797F">
              <w:rPr>
                <w:color w:val="231F20"/>
                <w:szCs w:val="24"/>
              </w:rPr>
              <w:t>intended for</w:t>
            </w:r>
            <w:r w:rsidRPr="005B797F">
              <w:rPr>
                <w:color w:val="231F20"/>
                <w:spacing w:val="1"/>
                <w:szCs w:val="24"/>
              </w:rPr>
              <w:t xml:space="preserve"> </w:t>
            </w:r>
            <w:r w:rsidRPr="005B797F">
              <w:rPr>
                <w:color w:val="231F20"/>
                <w:szCs w:val="24"/>
              </w:rPr>
              <w:t>single</w:t>
            </w:r>
            <w:r w:rsidRPr="005B797F">
              <w:rPr>
                <w:color w:val="231F20"/>
                <w:spacing w:val="1"/>
                <w:szCs w:val="24"/>
              </w:rPr>
              <w:t xml:space="preserve"> </w:t>
            </w:r>
            <w:r w:rsidRPr="005B797F">
              <w:rPr>
                <w:color w:val="231F20"/>
                <w:szCs w:val="24"/>
              </w:rPr>
              <w:t>use or</w:t>
            </w:r>
            <w:r w:rsidRPr="005B797F">
              <w:rPr>
                <w:color w:val="231F20"/>
                <w:spacing w:val="1"/>
                <w:szCs w:val="24"/>
              </w:rPr>
              <w:t xml:space="preserve"> </w:t>
            </w:r>
            <w:r w:rsidRPr="005B797F">
              <w:rPr>
                <w:color w:val="231F20"/>
                <w:szCs w:val="24"/>
              </w:rPr>
              <w:t>reuse</w:t>
            </w:r>
            <w:r w:rsidRPr="005B797F">
              <w:rPr>
                <w:color w:val="231F20"/>
                <w:spacing w:val="1"/>
                <w:szCs w:val="24"/>
              </w:rPr>
              <w:t xml:space="preserve"> </w:t>
            </w:r>
            <w:r w:rsidRPr="005B797F">
              <w:rPr>
                <w:color w:val="231F20"/>
                <w:spacing w:val="-2"/>
                <w:szCs w:val="24"/>
              </w:rPr>
              <w:t>packaging</w:t>
            </w:r>
          </w:p>
          <w:p w14:paraId="40DBF064" w14:textId="4D4576F7" w:rsidR="003C49FD" w:rsidRPr="00DD39C3" w:rsidRDefault="003C49FD">
            <w:pPr>
              <w:pStyle w:val="ListParagraph"/>
              <w:keepNext/>
              <w:keepLines/>
              <w:numPr>
                <w:ilvl w:val="0"/>
                <w:numId w:val="17"/>
              </w:numPr>
              <w:suppressLineNumbers/>
              <w:tabs>
                <w:tab w:val="left" w:pos="1200"/>
              </w:tabs>
              <w:suppressAutoHyphens/>
              <w:autoSpaceDE w:val="0"/>
              <w:autoSpaceDN w:val="0"/>
              <w:spacing w:before="168"/>
              <w:rPr>
                <w:szCs w:val="24"/>
              </w:rPr>
            </w:pPr>
            <w:r w:rsidRPr="005B797F">
              <w:rPr>
                <w:color w:val="231F20"/>
                <w:szCs w:val="24"/>
              </w:rPr>
              <w:t>shelf-life</w:t>
            </w:r>
            <w:r w:rsidRPr="005B797F">
              <w:rPr>
                <w:color w:val="231F20"/>
                <w:spacing w:val="-6"/>
                <w:szCs w:val="24"/>
              </w:rPr>
              <w:t xml:space="preserve"> </w:t>
            </w:r>
            <w:r w:rsidRPr="005B797F">
              <w:rPr>
                <w:color w:val="231F20"/>
                <w:spacing w:val="-2"/>
                <w:szCs w:val="24"/>
              </w:rPr>
              <w:t>issues</w:t>
            </w:r>
          </w:p>
          <w:p w14:paraId="45089868" w14:textId="1ECA58A2" w:rsidR="00B94842" w:rsidRPr="00DD39C3" w:rsidRDefault="003C49FD">
            <w:pPr>
              <w:pStyle w:val="ListParagraph"/>
              <w:keepNext/>
              <w:keepLines/>
              <w:numPr>
                <w:ilvl w:val="0"/>
                <w:numId w:val="17"/>
              </w:numPr>
              <w:suppressLineNumbers/>
              <w:tabs>
                <w:tab w:val="left" w:pos="520"/>
              </w:tabs>
              <w:suppressAutoHyphens/>
              <w:autoSpaceDE w:val="0"/>
              <w:autoSpaceDN w:val="0"/>
              <w:spacing w:before="169"/>
              <w:rPr>
                <w:szCs w:val="24"/>
              </w:rPr>
            </w:pPr>
            <w:r w:rsidRPr="005B797F">
              <w:rPr>
                <w:color w:val="231F20"/>
                <w:szCs w:val="24"/>
              </w:rPr>
              <w:t>method</w:t>
            </w:r>
            <w:r w:rsidRPr="005B797F">
              <w:rPr>
                <w:color w:val="231F20"/>
                <w:spacing w:val="1"/>
                <w:szCs w:val="24"/>
              </w:rPr>
              <w:t xml:space="preserve"> </w:t>
            </w:r>
            <w:r w:rsidRPr="005B797F">
              <w:rPr>
                <w:color w:val="231F20"/>
                <w:szCs w:val="24"/>
              </w:rPr>
              <w:t>of</w:t>
            </w:r>
            <w:r w:rsidRPr="005B797F">
              <w:rPr>
                <w:color w:val="231F20"/>
                <w:spacing w:val="1"/>
                <w:szCs w:val="24"/>
              </w:rPr>
              <w:t xml:space="preserve"> </w:t>
            </w:r>
            <w:r w:rsidRPr="005B797F">
              <w:rPr>
                <w:color w:val="231F20"/>
                <w:szCs w:val="24"/>
              </w:rPr>
              <w:t>product</w:t>
            </w:r>
            <w:r w:rsidRPr="005B797F">
              <w:rPr>
                <w:color w:val="231F20"/>
                <w:spacing w:val="1"/>
                <w:szCs w:val="24"/>
              </w:rPr>
              <w:t xml:space="preserve"> </w:t>
            </w:r>
            <w:r w:rsidRPr="005B797F">
              <w:rPr>
                <w:color w:val="231F20"/>
                <w:spacing w:val="-2"/>
                <w:szCs w:val="24"/>
              </w:rPr>
              <w:t>sterilization</w:t>
            </w:r>
          </w:p>
        </w:tc>
      </w:tr>
      <w:tr w:rsidR="00BB15BE" w14:paraId="1136336E" w14:textId="77777777" w:rsidTr="00BB15BE">
        <w:tc>
          <w:tcPr>
            <w:tcW w:w="10660" w:type="dxa"/>
          </w:tcPr>
          <w:p w14:paraId="1982D466" w14:textId="4E0F3287" w:rsidR="00B94842" w:rsidRPr="005B797F" w:rsidRDefault="003C49FD" w:rsidP="00DC4C9A">
            <w:pPr>
              <w:keepNext/>
              <w:keepLines/>
              <w:suppressLineNumbers/>
              <w:tabs>
                <w:tab w:val="left" w:pos="855"/>
              </w:tabs>
              <w:suppressAutoHyphens/>
              <w:autoSpaceDE w:val="0"/>
              <w:autoSpaceDN w:val="0"/>
              <w:rPr>
                <w:b/>
                <w:color w:val="231F20"/>
                <w:spacing w:val="-2"/>
                <w:szCs w:val="24"/>
              </w:rPr>
            </w:pPr>
            <w:r w:rsidRPr="005B797F">
              <w:rPr>
                <w:b/>
                <w:color w:val="231F20"/>
                <w:szCs w:val="24"/>
              </w:rPr>
              <w:t xml:space="preserve">Is the </w:t>
            </w:r>
            <w:r w:rsidRPr="005B797F">
              <w:rPr>
                <w:b/>
                <w:iCs/>
                <w:color w:val="231F20"/>
                <w:szCs w:val="24"/>
              </w:rPr>
              <w:t>combination product</w:t>
            </w:r>
            <w:r w:rsidRPr="005B797F">
              <w:rPr>
                <w:b/>
                <w:i/>
                <w:color w:val="231F20"/>
                <w:spacing w:val="-4"/>
                <w:szCs w:val="24"/>
              </w:rPr>
              <w:t xml:space="preserve"> </w:t>
            </w:r>
            <w:r w:rsidRPr="005B797F">
              <w:rPr>
                <w:b/>
                <w:color w:val="231F20"/>
                <w:szCs w:val="24"/>
              </w:rPr>
              <w:t>modified by</w:t>
            </w:r>
            <w:r w:rsidRPr="005B797F">
              <w:rPr>
                <w:b/>
                <w:color w:val="231F20"/>
                <w:spacing w:val="-3"/>
                <w:szCs w:val="24"/>
              </w:rPr>
              <w:t xml:space="preserve"> </w:t>
            </w:r>
            <w:r w:rsidRPr="005B797F">
              <w:rPr>
                <w:b/>
                <w:color w:val="231F20"/>
                <w:szCs w:val="24"/>
              </w:rPr>
              <w:t>the</w:t>
            </w:r>
            <w:r w:rsidRPr="005B797F">
              <w:rPr>
                <w:b/>
                <w:color w:val="231F20"/>
                <w:spacing w:val="-4"/>
                <w:szCs w:val="24"/>
              </w:rPr>
              <w:t xml:space="preserve"> </w:t>
            </w:r>
            <w:r w:rsidRPr="005B797F">
              <w:rPr>
                <w:b/>
                <w:color w:val="231F20"/>
                <w:szCs w:val="24"/>
              </w:rPr>
              <w:t>patient</w:t>
            </w:r>
            <w:r w:rsidRPr="005B797F">
              <w:rPr>
                <w:b/>
                <w:color w:val="231F20"/>
                <w:spacing w:val="-3"/>
                <w:szCs w:val="24"/>
              </w:rPr>
              <w:t xml:space="preserve"> </w:t>
            </w:r>
            <w:r w:rsidRPr="005B797F">
              <w:rPr>
                <w:b/>
                <w:color w:val="231F20"/>
                <w:spacing w:val="-2"/>
                <w:szCs w:val="24"/>
              </w:rPr>
              <w:t>environment?</w:t>
            </w:r>
          </w:p>
          <w:p w14:paraId="0D9DA825" w14:textId="77777777" w:rsidR="003C49FD" w:rsidRPr="005B797F" w:rsidRDefault="003C49FD" w:rsidP="00DC4C9A">
            <w:pPr>
              <w:pStyle w:val="BodyText"/>
              <w:keepNext/>
              <w:keepLines/>
              <w:suppressLineNumbers/>
              <w:suppressAutoHyphens/>
              <w:spacing w:before="178"/>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74483C46" w14:textId="72D582EE" w:rsidR="003C49FD" w:rsidRPr="005B797F" w:rsidRDefault="003C49FD">
            <w:pPr>
              <w:pStyle w:val="ListParagraph"/>
              <w:keepNext/>
              <w:keepLines/>
              <w:numPr>
                <w:ilvl w:val="0"/>
                <w:numId w:val="18"/>
              </w:numPr>
              <w:suppressLineNumbers/>
              <w:tabs>
                <w:tab w:val="left" w:pos="520"/>
              </w:tabs>
              <w:suppressAutoHyphens/>
              <w:autoSpaceDE w:val="0"/>
              <w:autoSpaceDN w:val="0"/>
              <w:spacing w:before="169"/>
              <w:rPr>
                <w:szCs w:val="24"/>
              </w:rPr>
            </w:pPr>
            <w:r w:rsidRPr="005B797F">
              <w:rPr>
                <w:color w:val="231F20"/>
                <w:spacing w:val="-2"/>
                <w:szCs w:val="24"/>
              </w:rPr>
              <w:t>temperature</w:t>
            </w:r>
          </w:p>
          <w:p w14:paraId="123D4969" w14:textId="6091F402" w:rsidR="003C49FD" w:rsidRPr="005B797F" w:rsidRDefault="003C49FD">
            <w:pPr>
              <w:pStyle w:val="ListParagraph"/>
              <w:keepNext/>
              <w:keepLines/>
              <w:numPr>
                <w:ilvl w:val="0"/>
                <w:numId w:val="18"/>
              </w:numPr>
              <w:suppressLineNumbers/>
              <w:tabs>
                <w:tab w:val="left" w:pos="520"/>
              </w:tabs>
              <w:suppressAutoHyphens/>
              <w:autoSpaceDE w:val="0"/>
              <w:autoSpaceDN w:val="0"/>
              <w:spacing w:before="168"/>
              <w:rPr>
                <w:szCs w:val="24"/>
              </w:rPr>
            </w:pPr>
            <w:r w:rsidRPr="005B797F">
              <w:rPr>
                <w:color w:val="231F20"/>
                <w:spacing w:val="-2"/>
                <w:szCs w:val="24"/>
              </w:rPr>
              <w:t>humidity</w:t>
            </w:r>
          </w:p>
          <w:p w14:paraId="5435FDE9" w14:textId="2685BBDC" w:rsidR="003C49FD" w:rsidRPr="005B797F" w:rsidRDefault="003C49FD">
            <w:pPr>
              <w:pStyle w:val="ListParagraph"/>
              <w:keepNext/>
              <w:keepLines/>
              <w:numPr>
                <w:ilvl w:val="0"/>
                <w:numId w:val="18"/>
              </w:numPr>
              <w:suppressLineNumbers/>
              <w:tabs>
                <w:tab w:val="left" w:pos="520"/>
              </w:tabs>
              <w:suppressAutoHyphens/>
              <w:autoSpaceDE w:val="0"/>
              <w:autoSpaceDN w:val="0"/>
              <w:spacing w:before="168"/>
              <w:rPr>
                <w:szCs w:val="24"/>
              </w:rPr>
            </w:pPr>
            <w:r w:rsidRPr="005B797F">
              <w:rPr>
                <w:color w:val="231F20"/>
                <w:szCs w:val="24"/>
              </w:rPr>
              <w:t>atmospheric</w:t>
            </w:r>
            <w:r w:rsidRPr="005B797F">
              <w:rPr>
                <w:color w:val="231F20"/>
                <w:spacing w:val="4"/>
                <w:szCs w:val="24"/>
              </w:rPr>
              <w:t xml:space="preserve"> </w:t>
            </w:r>
            <w:r w:rsidRPr="005B797F">
              <w:rPr>
                <w:color w:val="231F20"/>
                <w:szCs w:val="24"/>
              </w:rPr>
              <w:t>gas</w:t>
            </w:r>
            <w:r w:rsidRPr="005B797F">
              <w:rPr>
                <w:color w:val="231F20"/>
                <w:spacing w:val="6"/>
                <w:szCs w:val="24"/>
              </w:rPr>
              <w:t xml:space="preserve"> </w:t>
            </w:r>
            <w:r w:rsidRPr="005B797F">
              <w:rPr>
                <w:color w:val="231F20"/>
                <w:spacing w:val="-2"/>
                <w:szCs w:val="24"/>
              </w:rPr>
              <w:t>composition</w:t>
            </w:r>
          </w:p>
          <w:p w14:paraId="365AB966" w14:textId="70BA5245" w:rsidR="003C49FD" w:rsidRPr="005B797F" w:rsidRDefault="003C49FD">
            <w:pPr>
              <w:pStyle w:val="ListParagraph"/>
              <w:keepNext/>
              <w:keepLines/>
              <w:numPr>
                <w:ilvl w:val="0"/>
                <w:numId w:val="18"/>
              </w:numPr>
              <w:suppressLineNumbers/>
              <w:tabs>
                <w:tab w:val="left" w:pos="520"/>
              </w:tabs>
              <w:suppressAutoHyphens/>
              <w:autoSpaceDE w:val="0"/>
              <w:autoSpaceDN w:val="0"/>
              <w:spacing w:before="169"/>
              <w:rPr>
                <w:szCs w:val="24"/>
              </w:rPr>
            </w:pPr>
            <w:r w:rsidRPr="005B797F">
              <w:rPr>
                <w:color w:val="231F20"/>
                <w:spacing w:val="-2"/>
                <w:szCs w:val="24"/>
              </w:rPr>
              <w:t>pressure</w:t>
            </w:r>
          </w:p>
          <w:p w14:paraId="20F5CFEB" w14:textId="18147B99" w:rsidR="00BB15BE" w:rsidRPr="005B797F" w:rsidRDefault="003C49FD">
            <w:pPr>
              <w:pStyle w:val="ListParagraph"/>
              <w:keepNext/>
              <w:keepLines/>
              <w:numPr>
                <w:ilvl w:val="0"/>
                <w:numId w:val="18"/>
              </w:numPr>
              <w:suppressLineNumbers/>
              <w:tabs>
                <w:tab w:val="left" w:pos="520"/>
              </w:tabs>
              <w:suppressAutoHyphens/>
              <w:autoSpaceDE w:val="0"/>
              <w:autoSpaceDN w:val="0"/>
              <w:spacing w:before="168"/>
              <w:rPr>
                <w:szCs w:val="24"/>
              </w:rPr>
            </w:pPr>
            <w:r w:rsidRPr="005B797F">
              <w:rPr>
                <w:color w:val="231F20"/>
                <w:spacing w:val="-2"/>
                <w:szCs w:val="24"/>
              </w:rPr>
              <w:t>light</w:t>
            </w:r>
          </w:p>
        </w:tc>
      </w:tr>
      <w:tr w:rsidR="003C49FD" w14:paraId="00946B9D" w14:textId="77777777" w:rsidTr="00BB15BE">
        <w:tc>
          <w:tcPr>
            <w:tcW w:w="10660" w:type="dxa"/>
          </w:tcPr>
          <w:p w14:paraId="7C4D8967" w14:textId="53AD62AD" w:rsidR="00B94842" w:rsidRPr="00DD39C3" w:rsidRDefault="00B94842" w:rsidP="005B797F">
            <w:pPr>
              <w:pStyle w:val="ListParagraph"/>
              <w:keepNext/>
              <w:keepLines/>
              <w:suppressLineNumbers/>
              <w:tabs>
                <w:tab w:val="left" w:pos="855"/>
              </w:tabs>
              <w:suppressAutoHyphens/>
              <w:autoSpaceDE w:val="0"/>
              <w:autoSpaceDN w:val="0"/>
              <w:spacing w:line="225" w:lineRule="auto"/>
              <w:ind w:left="0" w:right="1074"/>
              <w:contextualSpacing w:val="0"/>
              <w:rPr>
                <w:b/>
                <w:szCs w:val="24"/>
              </w:rPr>
            </w:pPr>
            <w:r w:rsidRPr="00DD39C3">
              <w:rPr>
                <w:b/>
                <w:color w:val="231F20"/>
                <w:szCs w:val="24"/>
              </w:rPr>
              <w:t>Is</w:t>
            </w:r>
            <w:r w:rsidRPr="00DD39C3">
              <w:rPr>
                <w:b/>
                <w:color w:val="231F20"/>
                <w:spacing w:val="-4"/>
                <w:szCs w:val="24"/>
              </w:rPr>
              <w:t xml:space="preserve"> </w:t>
            </w:r>
            <w:r w:rsidRPr="00DD39C3">
              <w:rPr>
                <w:b/>
                <w:color w:val="231F20"/>
                <w:szCs w:val="24"/>
              </w:rPr>
              <w:t>the</w:t>
            </w:r>
            <w:r w:rsidRPr="00DD39C3">
              <w:rPr>
                <w:b/>
                <w:color w:val="231F20"/>
                <w:spacing w:val="-5"/>
                <w:szCs w:val="24"/>
              </w:rPr>
              <w:t xml:space="preserve"> </w:t>
            </w:r>
            <w:r w:rsidRPr="005B797F">
              <w:rPr>
                <w:b/>
                <w:color w:val="231F20"/>
                <w:szCs w:val="24"/>
              </w:rPr>
              <w:t>combination product</w:t>
            </w:r>
            <w:r w:rsidRPr="005B797F">
              <w:rPr>
                <w:b/>
                <w:color w:val="231F20"/>
                <w:spacing w:val="-4"/>
                <w:szCs w:val="24"/>
              </w:rPr>
              <w:t xml:space="preserve"> </w:t>
            </w:r>
            <w:r w:rsidRPr="00DD39C3">
              <w:rPr>
                <w:b/>
                <w:color w:val="231F20"/>
                <w:szCs w:val="24"/>
              </w:rPr>
              <w:t>intended</w:t>
            </w:r>
            <w:r w:rsidRPr="00DD39C3">
              <w:rPr>
                <w:b/>
                <w:color w:val="231F20"/>
                <w:spacing w:val="-4"/>
                <w:szCs w:val="24"/>
              </w:rPr>
              <w:t xml:space="preserve"> </w:t>
            </w:r>
            <w:r w:rsidRPr="00DD39C3">
              <w:rPr>
                <w:b/>
                <w:color w:val="231F20"/>
                <w:szCs w:val="24"/>
              </w:rPr>
              <w:t>for</w:t>
            </w:r>
            <w:r w:rsidRPr="00DD39C3">
              <w:rPr>
                <w:b/>
                <w:color w:val="231F20"/>
                <w:spacing w:val="-5"/>
                <w:szCs w:val="24"/>
              </w:rPr>
              <w:t xml:space="preserve"> </w:t>
            </w:r>
            <w:r w:rsidRPr="00DD39C3">
              <w:rPr>
                <w:b/>
                <w:color w:val="231F20"/>
                <w:szCs w:val="24"/>
              </w:rPr>
              <w:t>use</w:t>
            </w:r>
            <w:r w:rsidRPr="00DD39C3">
              <w:rPr>
                <w:b/>
                <w:color w:val="231F20"/>
                <w:spacing w:val="-5"/>
                <w:szCs w:val="24"/>
              </w:rPr>
              <w:t xml:space="preserve"> </w:t>
            </w:r>
            <w:r w:rsidRPr="00DD39C3">
              <w:rPr>
                <w:b/>
                <w:color w:val="231F20"/>
                <w:szCs w:val="24"/>
              </w:rPr>
              <w:t>in</w:t>
            </w:r>
            <w:r w:rsidRPr="00DD39C3">
              <w:rPr>
                <w:b/>
                <w:color w:val="231F20"/>
                <w:spacing w:val="-5"/>
                <w:szCs w:val="24"/>
              </w:rPr>
              <w:t xml:space="preserve"> </w:t>
            </w:r>
            <w:r w:rsidRPr="00DD39C3">
              <w:rPr>
                <w:b/>
                <w:color w:val="231F20"/>
                <w:szCs w:val="24"/>
              </w:rPr>
              <w:t>conjunction</w:t>
            </w:r>
            <w:r w:rsidRPr="00DD39C3">
              <w:rPr>
                <w:b/>
                <w:color w:val="231F20"/>
                <w:spacing w:val="-5"/>
                <w:szCs w:val="24"/>
              </w:rPr>
              <w:t xml:space="preserve"> </w:t>
            </w:r>
            <w:r w:rsidRPr="00DD39C3">
              <w:rPr>
                <w:b/>
                <w:color w:val="231F20"/>
                <w:szCs w:val="24"/>
              </w:rPr>
              <w:t>with</w:t>
            </w:r>
            <w:r w:rsidRPr="00DD39C3">
              <w:rPr>
                <w:b/>
                <w:color w:val="231F20"/>
                <w:spacing w:val="-5"/>
                <w:szCs w:val="24"/>
              </w:rPr>
              <w:t xml:space="preserve"> </w:t>
            </w:r>
            <w:r w:rsidRPr="00DD39C3">
              <w:rPr>
                <w:b/>
                <w:color w:val="231F20"/>
                <w:szCs w:val="24"/>
              </w:rPr>
              <w:t>other</w:t>
            </w:r>
            <w:r w:rsidRPr="00DD39C3">
              <w:rPr>
                <w:b/>
                <w:color w:val="231F20"/>
                <w:spacing w:val="-1"/>
                <w:szCs w:val="24"/>
              </w:rPr>
              <w:t xml:space="preserve"> </w:t>
            </w:r>
            <w:r w:rsidR="004375E6" w:rsidRPr="005B797F">
              <w:rPr>
                <w:b/>
                <w:color w:val="231F20"/>
                <w:szCs w:val="24"/>
              </w:rPr>
              <w:t>combination product</w:t>
            </w:r>
            <w:r w:rsidRPr="005B797F">
              <w:rPr>
                <w:b/>
                <w:color w:val="231F20"/>
                <w:szCs w:val="24"/>
              </w:rPr>
              <w:t>s</w:t>
            </w:r>
            <w:r w:rsidRPr="00DD39C3">
              <w:rPr>
                <w:b/>
                <w:color w:val="231F20"/>
                <w:szCs w:val="24"/>
              </w:rPr>
              <w:t>, combination products, medicines or other medical technologies?</w:t>
            </w:r>
          </w:p>
          <w:p w14:paraId="459D26D5" w14:textId="77777777" w:rsidR="00B94842" w:rsidRPr="005B797F" w:rsidRDefault="00B94842" w:rsidP="005B797F">
            <w:pPr>
              <w:pStyle w:val="BodyText"/>
              <w:keepNext/>
              <w:keepLines/>
              <w:suppressLineNumbers/>
              <w:suppressAutoHyphens/>
              <w:spacing w:before="181"/>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38E7A14E" w14:textId="12B99E46" w:rsidR="00B94842" w:rsidRPr="00DD39C3" w:rsidRDefault="00B94842" w:rsidP="005B797F">
            <w:pPr>
              <w:pStyle w:val="ListParagraph"/>
              <w:keepNext/>
              <w:keepLines/>
              <w:numPr>
                <w:ilvl w:val="0"/>
                <w:numId w:val="19"/>
              </w:numPr>
              <w:suppressLineNumbers/>
              <w:tabs>
                <w:tab w:val="left" w:pos="342"/>
              </w:tabs>
              <w:suppressAutoHyphens/>
              <w:autoSpaceDE w:val="0"/>
              <w:autoSpaceDN w:val="0"/>
              <w:spacing w:before="168"/>
              <w:ind w:left="342" w:hanging="342"/>
              <w:rPr>
                <w:szCs w:val="24"/>
              </w:rPr>
            </w:pPr>
            <w:r w:rsidRPr="005B797F">
              <w:rPr>
                <w:color w:val="231F20"/>
                <w:szCs w:val="24"/>
              </w:rPr>
              <w:t>identifying</w:t>
            </w:r>
            <w:r w:rsidRPr="005B797F">
              <w:rPr>
                <w:color w:val="231F20"/>
                <w:spacing w:val="-3"/>
                <w:szCs w:val="24"/>
              </w:rPr>
              <w:t xml:space="preserve"> </w:t>
            </w:r>
            <w:r w:rsidRPr="005B797F">
              <w:rPr>
                <w:color w:val="231F20"/>
                <w:szCs w:val="24"/>
              </w:rPr>
              <w:t>any</w:t>
            </w:r>
            <w:r w:rsidRPr="005B797F">
              <w:rPr>
                <w:color w:val="231F20"/>
                <w:spacing w:val="-1"/>
                <w:szCs w:val="24"/>
              </w:rPr>
              <w:t xml:space="preserve"> </w:t>
            </w:r>
            <w:r w:rsidRPr="005B797F">
              <w:rPr>
                <w:color w:val="231F20"/>
                <w:szCs w:val="24"/>
              </w:rPr>
              <w:t>other</w:t>
            </w:r>
            <w:r w:rsidRPr="005B797F">
              <w:rPr>
                <w:color w:val="231F20"/>
                <w:spacing w:val="-1"/>
                <w:szCs w:val="24"/>
              </w:rPr>
              <w:t xml:space="preserve"> </w:t>
            </w:r>
            <w:r w:rsidR="00673D3A">
              <w:rPr>
                <w:color w:val="231F20"/>
                <w:spacing w:val="-1"/>
                <w:szCs w:val="24"/>
              </w:rPr>
              <w:t xml:space="preserve">medical device, </w:t>
            </w:r>
            <w:r w:rsidR="004375E6" w:rsidRPr="005B797F">
              <w:rPr>
                <w:iCs/>
                <w:color w:val="231F20"/>
                <w:szCs w:val="24"/>
              </w:rPr>
              <w:t>combination product</w:t>
            </w:r>
            <w:r w:rsidRPr="005B797F">
              <w:rPr>
                <w:iCs/>
                <w:color w:val="231F20"/>
                <w:szCs w:val="24"/>
              </w:rPr>
              <w:t>s,</w:t>
            </w:r>
            <w:r w:rsidRPr="005B797F">
              <w:rPr>
                <w:iCs/>
                <w:color w:val="231F20"/>
                <w:spacing w:val="-1"/>
                <w:szCs w:val="24"/>
              </w:rPr>
              <w:t xml:space="preserve"> </w:t>
            </w:r>
            <w:r w:rsidRPr="00BD2DC1">
              <w:rPr>
                <w:color w:val="231F20"/>
                <w:szCs w:val="24"/>
              </w:rPr>
              <w:t>medicines</w:t>
            </w:r>
            <w:r w:rsidRPr="00BD2DC1">
              <w:rPr>
                <w:color w:val="231F20"/>
                <w:spacing w:val="-1"/>
                <w:szCs w:val="24"/>
              </w:rPr>
              <w:t xml:space="preserve"> </w:t>
            </w:r>
            <w:r w:rsidRPr="00BD2DC1">
              <w:rPr>
                <w:color w:val="231F20"/>
                <w:szCs w:val="24"/>
              </w:rPr>
              <w:t>or</w:t>
            </w:r>
            <w:r w:rsidRPr="00BD2DC1">
              <w:rPr>
                <w:color w:val="231F20"/>
                <w:spacing w:val="-1"/>
                <w:szCs w:val="24"/>
              </w:rPr>
              <w:t xml:space="preserve"> </w:t>
            </w:r>
            <w:r w:rsidRPr="00BD2DC1">
              <w:rPr>
                <w:color w:val="231F20"/>
                <w:szCs w:val="24"/>
              </w:rPr>
              <w:t>other</w:t>
            </w:r>
            <w:r w:rsidRPr="00BD2DC1">
              <w:rPr>
                <w:color w:val="231F20"/>
                <w:spacing w:val="-1"/>
                <w:szCs w:val="24"/>
              </w:rPr>
              <w:t xml:space="preserve"> </w:t>
            </w:r>
            <w:r w:rsidRPr="00BD2DC1">
              <w:rPr>
                <w:color w:val="231F20"/>
                <w:szCs w:val="24"/>
              </w:rPr>
              <w:t>medical</w:t>
            </w:r>
            <w:r w:rsidRPr="00BD2DC1">
              <w:rPr>
                <w:color w:val="231F20"/>
                <w:spacing w:val="-1"/>
                <w:szCs w:val="24"/>
              </w:rPr>
              <w:t xml:space="preserve"> </w:t>
            </w:r>
            <w:r w:rsidRPr="00BD2DC1">
              <w:rPr>
                <w:color w:val="231F20"/>
                <w:szCs w:val="24"/>
              </w:rPr>
              <w:t>technologies</w:t>
            </w:r>
            <w:r w:rsidRPr="00BD2DC1">
              <w:rPr>
                <w:color w:val="231F20"/>
                <w:spacing w:val="-1"/>
                <w:szCs w:val="24"/>
              </w:rPr>
              <w:t xml:space="preserve"> </w:t>
            </w:r>
            <w:r w:rsidRPr="00BD2DC1">
              <w:rPr>
                <w:color w:val="231F20"/>
                <w:szCs w:val="24"/>
              </w:rPr>
              <w:t>that</w:t>
            </w:r>
            <w:r w:rsidRPr="00BD2DC1">
              <w:rPr>
                <w:color w:val="231F20"/>
                <w:spacing w:val="-1"/>
                <w:szCs w:val="24"/>
              </w:rPr>
              <w:t xml:space="preserve"> </w:t>
            </w:r>
            <w:r w:rsidRPr="00BD2DC1">
              <w:rPr>
                <w:color w:val="231F20"/>
                <w:szCs w:val="24"/>
              </w:rPr>
              <w:t>can</w:t>
            </w:r>
            <w:r w:rsidRPr="00BD2DC1">
              <w:rPr>
                <w:color w:val="231F20"/>
                <w:spacing w:val="-1"/>
                <w:szCs w:val="24"/>
              </w:rPr>
              <w:t xml:space="preserve"> </w:t>
            </w:r>
            <w:r w:rsidRPr="00BD2DC1">
              <w:rPr>
                <w:color w:val="231F20"/>
                <w:szCs w:val="24"/>
              </w:rPr>
              <w:t xml:space="preserve">be </w:t>
            </w:r>
            <w:r w:rsidRPr="00BD2DC1">
              <w:rPr>
                <w:color w:val="231F20"/>
                <w:spacing w:val="-2"/>
                <w:szCs w:val="24"/>
              </w:rPr>
              <w:t>involved</w:t>
            </w:r>
          </w:p>
          <w:p w14:paraId="292404B4" w14:textId="688F202A" w:rsidR="00B94842" w:rsidRPr="00DD39C3" w:rsidRDefault="00B94842" w:rsidP="005B797F">
            <w:pPr>
              <w:pStyle w:val="ListParagraph"/>
              <w:keepNext/>
              <w:keepLines/>
              <w:numPr>
                <w:ilvl w:val="0"/>
                <w:numId w:val="19"/>
              </w:numPr>
              <w:suppressLineNumbers/>
              <w:tabs>
                <w:tab w:val="left" w:pos="342"/>
              </w:tabs>
              <w:suppressAutoHyphens/>
              <w:autoSpaceDE w:val="0"/>
              <w:autoSpaceDN w:val="0"/>
              <w:spacing w:before="181" w:line="225" w:lineRule="auto"/>
              <w:ind w:left="342" w:right="795" w:hanging="342"/>
              <w:rPr>
                <w:szCs w:val="24"/>
              </w:rPr>
            </w:pPr>
            <w:r w:rsidRPr="005B797F">
              <w:rPr>
                <w:color w:val="231F20"/>
                <w:szCs w:val="24"/>
              </w:rPr>
              <w:t>the</w:t>
            </w:r>
            <w:r w:rsidRPr="005B797F">
              <w:rPr>
                <w:color w:val="231F20"/>
                <w:spacing w:val="40"/>
                <w:szCs w:val="24"/>
              </w:rPr>
              <w:t xml:space="preserve"> </w:t>
            </w:r>
            <w:r w:rsidRPr="005B797F">
              <w:rPr>
                <w:color w:val="231F20"/>
                <w:szCs w:val="24"/>
              </w:rPr>
              <w:t>potential</w:t>
            </w:r>
            <w:r w:rsidRPr="005B797F">
              <w:rPr>
                <w:color w:val="231F20"/>
                <w:spacing w:val="40"/>
                <w:szCs w:val="24"/>
              </w:rPr>
              <w:t xml:space="preserve"> </w:t>
            </w:r>
            <w:r w:rsidRPr="005B797F">
              <w:rPr>
                <w:color w:val="231F20"/>
                <w:szCs w:val="24"/>
              </w:rPr>
              <w:t>problems</w:t>
            </w:r>
            <w:r w:rsidRPr="005B797F">
              <w:rPr>
                <w:color w:val="231F20"/>
                <w:spacing w:val="40"/>
                <w:szCs w:val="24"/>
              </w:rPr>
              <w:t xml:space="preserve"> </w:t>
            </w:r>
            <w:r w:rsidRPr="005B797F">
              <w:rPr>
                <w:color w:val="231F20"/>
                <w:szCs w:val="24"/>
              </w:rPr>
              <w:t>associated</w:t>
            </w:r>
            <w:r w:rsidRPr="005B797F">
              <w:rPr>
                <w:color w:val="231F20"/>
                <w:spacing w:val="40"/>
                <w:szCs w:val="24"/>
              </w:rPr>
              <w:t xml:space="preserve"> </w:t>
            </w:r>
            <w:r w:rsidRPr="005B797F">
              <w:rPr>
                <w:color w:val="231F20"/>
                <w:szCs w:val="24"/>
              </w:rPr>
              <w:t>with</w:t>
            </w:r>
            <w:r w:rsidRPr="005B797F">
              <w:rPr>
                <w:color w:val="231F20"/>
                <w:spacing w:val="40"/>
                <w:szCs w:val="24"/>
              </w:rPr>
              <w:t xml:space="preserve"> </w:t>
            </w:r>
            <w:r w:rsidRPr="005B797F">
              <w:rPr>
                <w:color w:val="231F20"/>
                <w:szCs w:val="24"/>
              </w:rPr>
              <w:t>interactions</w:t>
            </w:r>
            <w:r w:rsidRPr="005B797F">
              <w:rPr>
                <w:color w:val="231F20"/>
                <w:spacing w:val="40"/>
                <w:szCs w:val="24"/>
              </w:rPr>
              <w:t xml:space="preserve"> </w:t>
            </w:r>
            <w:r w:rsidRPr="005B797F">
              <w:rPr>
                <w:color w:val="231F20"/>
                <w:szCs w:val="24"/>
              </w:rPr>
              <w:t>(such</w:t>
            </w:r>
            <w:r w:rsidRPr="005B797F">
              <w:rPr>
                <w:color w:val="231F20"/>
                <w:spacing w:val="40"/>
                <w:szCs w:val="24"/>
              </w:rPr>
              <w:t xml:space="preserve"> </w:t>
            </w:r>
            <w:r w:rsidRPr="005B797F">
              <w:rPr>
                <w:color w:val="231F20"/>
                <w:szCs w:val="24"/>
              </w:rPr>
              <w:t>as</w:t>
            </w:r>
            <w:r w:rsidRPr="005B797F">
              <w:rPr>
                <w:color w:val="231F20"/>
                <w:spacing w:val="40"/>
                <w:szCs w:val="24"/>
              </w:rPr>
              <w:t xml:space="preserve"> </w:t>
            </w:r>
            <w:r w:rsidRPr="005B797F">
              <w:rPr>
                <w:color w:val="231F20"/>
                <w:szCs w:val="24"/>
              </w:rPr>
              <w:t>the</w:t>
            </w:r>
            <w:r w:rsidRPr="005B797F">
              <w:rPr>
                <w:color w:val="231F20"/>
                <w:spacing w:val="40"/>
                <w:szCs w:val="24"/>
              </w:rPr>
              <w:t xml:space="preserve"> </w:t>
            </w:r>
            <w:r w:rsidR="00FC2CC9" w:rsidRPr="005B797F">
              <w:rPr>
                <w:iCs/>
                <w:color w:val="231F20"/>
                <w:szCs w:val="24"/>
              </w:rPr>
              <w:t>combination product</w:t>
            </w:r>
            <w:r w:rsidRPr="005B797F">
              <w:rPr>
                <w:i/>
                <w:color w:val="231F20"/>
                <w:spacing w:val="40"/>
                <w:szCs w:val="24"/>
              </w:rPr>
              <w:t xml:space="preserve"> </w:t>
            </w:r>
            <w:r w:rsidRPr="005B797F">
              <w:rPr>
                <w:color w:val="231F20"/>
                <w:szCs w:val="24"/>
              </w:rPr>
              <w:t>impacting</w:t>
            </w:r>
            <w:r w:rsidRPr="005B797F">
              <w:rPr>
                <w:color w:val="231F20"/>
                <w:spacing w:val="40"/>
                <w:szCs w:val="24"/>
              </w:rPr>
              <w:t xml:space="preserve"> </w:t>
            </w:r>
            <w:r w:rsidRPr="005B797F">
              <w:rPr>
                <w:color w:val="231F20"/>
                <w:szCs w:val="24"/>
              </w:rPr>
              <w:t xml:space="preserve">the performance of other </w:t>
            </w:r>
            <w:r w:rsidR="00673D3A">
              <w:rPr>
                <w:iCs/>
                <w:color w:val="231F20"/>
                <w:szCs w:val="24"/>
              </w:rPr>
              <w:t>medical devices</w:t>
            </w:r>
            <w:r w:rsidR="005634D5" w:rsidRPr="00BD2DC1">
              <w:rPr>
                <w:i/>
                <w:color w:val="231F20"/>
                <w:szCs w:val="24"/>
              </w:rPr>
              <w:t xml:space="preserve"> </w:t>
            </w:r>
            <w:r w:rsidR="005634D5" w:rsidRPr="00BD2DC1">
              <w:rPr>
                <w:iCs/>
                <w:color w:val="231F20"/>
                <w:szCs w:val="24"/>
              </w:rPr>
              <w:t>or combination products</w:t>
            </w:r>
            <w:r w:rsidRPr="00BD2DC1">
              <w:rPr>
                <w:iCs/>
                <w:color w:val="231F20"/>
                <w:szCs w:val="24"/>
              </w:rPr>
              <w:t>)</w:t>
            </w:r>
          </w:p>
          <w:p w14:paraId="4E3273E1" w14:textId="7780BF1B" w:rsidR="003C49FD" w:rsidRPr="00DD39C3" w:rsidRDefault="00B94842" w:rsidP="005B797F">
            <w:pPr>
              <w:pStyle w:val="ListParagraph"/>
              <w:keepNext/>
              <w:keepLines/>
              <w:numPr>
                <w:ilvl w:val="0"/>
                <w:numId w:val="19"/>
              </w:numPr>
              <w:suppressLineNumbers/>
              <w:tabs>
                <w:tab w:val="left" w:pos="342"/>
              </w:tabs>
              <w:suppressAutoHyphens/>
              <w:autoSpaceDE w:val="0"/>
              <w:autoSpaceDN w:val="0"/>
              <w:spacing w:before="171"/>
              <w:ind w:left="342" w:hanging="342"/>
              <w:rPr>
                <w:szCs w:val="24"/>
              </w:rPr>
            </w:pPr>
            <w:r w:rsidRPr="005B797F">
              <w:rPr>
                <w:color w:val="231F20"/>
                <w:szCs w:val="24"/>
              </w:rPr>
              <w:t>whether</w:t>
            </w:r>
            <w:r w:rsidRPr="005B797F">
              <w:rPr>
                <w:color w:val="231F20"/>
                <w:spacing w:val="5"/>
                <w:szCs w:val="24"/>
              </w:rPr>
              <w:t xml:space="preserve"> </w:t>
            </w:r>
            <w:r w:rsidRPr="005B797F">
              <w:rPr>
                <w:color w:val="231F20"/>
                <w:szCs w:val="24"/>
              </w:rPr>
              <w:t>the</w:t>
            </w:r>
            <w:r w:rsidRPr="005B797F">
              <w:rPr>
                <w:color w:val="231F20"/>
                <w:spacing w:val="5"/>
                <w:szCs w:val="24"/>
              </w:rPr>
              <w:t xml:space="preserve"> </w:t>
            </w:r>
            <w:r w:rsidRPr="005B797F">
              <w:rPr>
                <w:color w:val="231F20"/>
                <w:szCs w:val="24"/>
              </w:rPr>
              <w:t>patient</w:t>
            </w:r>
            <w:r w:rsidRPr="005B797F">
              <w:rPr>
                <w:color w:val="231F20"/>
                <w:spacing w:val="5"/>
                <w:szCs w:val="24"/>
              </w:rPr>
              <w:t xml:space="preserve"> </w:t>
            </w:r>
            <w:r w:rsidRPr="005B797F">
              <w:rPr>
                <w:color w:val="231F20"/>
                <w:szCs w:val="24"/>
              </w:rPr>
              <w:t>follows</w:t>
            </w:r>
            <w:r w:rsidRPr="005B797F">
              <w:rPr>
                <w:color w:val="231F20"/>
                <w:spacing w:val="5"/>
                <w:szCs w:val="24"/>
              </w:rPr>
              <w:t xml:space="preserve"> </w:t>
            </w:r>
            <w:r w:rsidRPr="005B797F">
              <w:rPr>
                <w:color w:val="231F20"/>
                <w:szCs w:val="24"/>
              </w:rPr>
              <w:t>the</w:t>
            </w:r>
            <w:r w:rsidRPr="005B797F">
              <w:rPr>
                <w:color w:val="231F20"/>
                <w:spacing w:val="5"/>
                <w:szCs w:val="24"/>
              </w:rPr>
              <w:t xml:space="preserve"> </w:t>
            </w:r>
            <w:r w:rsidRPr="005B797F">
              <w:rPr>
                <w:color w:val="231F20"/>
                <w:szCs w:val="24"/>
              </w:rPr>
              <w:t>instructions</w:t>
            </w:r>
            <w:r w:rsidRPr="005B797F">
              <w:rPr>
                <w:color w:val="231F20"/>
                <w:spacing w:val="6"/>
                <w:szCs w:val="24"/>
              </w:rPr>
              <w:t xml:space="preserve"> </w:t>
            </w:r>
            <w:r w:rsidRPr="005B797F">
              <w:rPr>
                <w:color w:val="231F20"/>
                <w:szCs w:val="24"/>
              </w:rPr>
              <w:t>for</w:t>
            </w:r>
            <w:r w:rsidRPr="005B797F">
              <w:rPr>
                <w:color w:val="231F20"/>
                <w:spacing w:val="5"/>
                <w:szCs w:val="24"/>
              </w:rPr>
              <w:t xml:space="preserve"> </w:t>
            </w:r>
            <w:r w:rsidRPr="005B797F">
              <w:rPr>
                <w:color w:val="231F20"/>
                <w:szCs w:val="24"/>
              </w:rPr>
              <w:t>the</w:t>
            </w:r>
            <w:r w:rsidRPr="005B797F">
              <w:rPr>
                <w:color w:val="231F20"/>
                <w:spacing w:val="6"/>
                <w:szCs w:val="24"/>
              </w:rPr>
              <w:t xml:space="preserve"> </w:t>
            </w:r>
            <w:r w:rsidRPr="005B797F">
              <w:rPr>
                <w:color w:val="231F20"/>
                <w:spacing w:val="-2"/>
                <w:szCs w:val="24"/>
              </w:rPr>
              <w:t>therapy</w:t>
            </w:r>
          </w:p>
        </w:tc>
      </w:tr>
      <w:tr w:rsidR="003C49FD" w14:paraId="77AC3B40" w14:textId="77777777" w:rsidTr="00BB15BE">
        <w:tc>
          <w:tcPr>
            <w:tcW w:w="10660" w:type="dxa"/>
          </w:tcPr>
          <w:p w14:paraId="21F66786" w14:textId="77777777" w:rsidR="00B94842" w:rsidRPr="00DD39C3" w:rsidRDefault="00B94842" w:rsidP="005B797F">
            <w:pPr>
              <w:pStyle w:val="ListParagraph"/>
              <w:keepNext/>
              <w:keepLines/>
              <w:suppressLineNumbers/>
              <w:tabs>
                <w:tab w:val="left" w:pos="855"/>
              </w:tabs>
              <w:suppressAutoHyphens/>
              <w:autoSpaceDE w:val="0"/>
              <w:autoSpaceDN w:val="0"/>
              <w:spacing w:line="225" w:lineRule="auto"/>
              <w:ind w:left="0" w:right="1074"/>
              <w:contextualSpacing w:val="0"/>
              <w:rPr>
                <w:b/>
                <w:color w:val="231F20"/>
                <w:szCs w:val="24"/>
              </w:rPr>
            </w:pPr>
            <w:r w:rsidRPr="00DD39C3">
              <w:rPr>
                <w:b/>
                <w:color w:val="231F20"/>
                <w:szCs w:val="24"/>
              </w:rPr>
              <w:t>Are there unwanted outputs of energy or substances?</w:t>
            </w:r>
          </w:p>
          <w:p w14:paraId="04EE4AFD" w14:textId="77777777" w:rsidR="00B94842" w:rsidRPr="005B797F" w:rsidRDefault="00B94842" w:rsidP="005B797F">
            <w:pPr>
              <w:pStyle w:val="BodyText"/>
              <w:keepNext/>
              <w:keepLines/>
              <w:suppressLineNumbers/>
              <w:suppressAutoHyphens/>
              <w:spacing w:before="191" w:line="225" w:lineRule="auto"/>
              <w:ind w:right="794"/>
              <w:jc w:val="both"/>
              <w:rPr>
                <w:rFonts w:ascii="Times New Roman" w:hAnsi="Times New Roman"/>
                <w:sz w:val="24"/>
                <w:szCs w:val="24"/>
              </w:rPr>
            </w:pPr>
            <w:r w:rsidRPr="005B797F">
              <w:rPr>
                <w:rFonts w:ascii="Times New Roman" w:hAnsi="Times New Roman"/>
                <w:color w:val="231F20"/>
                <w:sz w:val="24"/>
                <w:szCs w:val="24"/>
              </w:rPr>
              <w:t>Energy-related factors that should be considered include noise and vibration, heat, radiation (including ionizing, non-ionizing, and ultraviolet/visible/infrared radiation), contact temperatures, leakage currents, and electric or magnetic fields.</w:t>
            </w:r>
          </w:p>
          <w:p w14:paraId="08358FF7" w14:textId="77777777" w:rsidR="003C49FD" w:rsidRPr="005B797F" w:rsidRDefault="00B94842" w:rsidP="005B797F">
            <w:pPr>
              <w:pStyle w:val="BodyText"/>
              <w:keepNext/>
              <w:keepLines/>
              <w:suppressLineNumbers/>
              <w:suppressAutoHyphens/>
              <w:spacing w:before="183" w:line="225" w:lineRule="auto"/>
              <w:ind w:right="794"/>
              <w:jc w:val="both"/>
              <w:rPr>
                <w:rFonts w:ascii="Times New Roman" w:hAnsi="Times New Roman"/>
                <w:color w:val="231F20"/>
                <w:sz w:val="24"/>
                <w:szCs w:val="24"/>
              </w:rPr>
            </w:pPr>
            <w:r w:rsidRPr="005B797F">
              <w:rPr>
                <w:rFonts w:ascii="Times New Roman" w:hAnsi="Times New Roman"/>
                <w:color w:val="231F20"/>
                <w:sz w:val="24"/>
                <w:szCs w:val="24"/>
              </w:rPr>
              <w:t>Substance-related factors that should be considered include substances used in manufacturing,</w:t>
            </w:r>
            <w:r w:rsidRPr="005B797F">
              <w:rPr>
                <w:rFonts w:ascii="Times New Roman" w:hAnsi="Times New Roman"/>
                <w:color w:val="231F20"/>
                <w:spacing w:val="80"/>
                <w:sz w:val="24"/>
                <w:szCs w:val="24"/>
              </w:rPr>
              <w:t xml:space="preserve"> </w:t>
            </w:r>
            <w:r w:rsidRPr="005B797F">
              <w:rPr>
                <w:rFonts w:ascii="Times New Roman" w:hAnsi="Times New Roman"/>
                <w:color w:val="231F20"/>
                <w:sz w:val="24"/>
                <w:szCs w:val="24"/>
              </w:rPr>
              <w:t>cleaning, or testing having unwanted physiological effects if they remain in the product.</w:t>
            </w:r>
          </w:p>
          <w:p w14:paraId="4E6444B2" w14:textId="289BFC81" w:rsidR="00B94842" w:rsidRPr="005B797F" w:rsidRDefault="00B94842" w:rsidP="005B797F">
            <w:pPr>
              <w:pStyle w:val="BodyText"/>
              <w:keepNext/>
              <w:keepLines/>
              <w:suppressLineNumbers/>
              <w:suppressAutoHyphens/>
              <w:spacing w:before="183" w:line="225" w:lineRule="auto"/>
              <w:ind w:right="794"/>
              <w:jc w:val="both"/>
              <w:rPr>
                <w:rFonts w:ascii="Times New Roman" w:hAnsi="Times New Roman"/>
                <w:sz w:val="24"/>
                <w:szCs w:val="24"/>
              </w:rPr>
            </w:pPr>
            <w:r w:rsidRPr="005B797F">
              <w:rPr>
                <w:rFonts w:ascii="Times New Roman" w:hAnsi="Times New Roman"/>
                <w:color w:val="231F20"/>
                <w:sz w:val="24"/>
                <w:szCs w:val="24"/>
              </w:rPr>
              <w:t>Other substance-related factors that should be considered include discharge of chemicals, waste products, and body fluids.</w:t>
            </w:r>
          </w:p>
        </w:tc>
      </w:tr>
      <w:tr w:rsidR="003C49FD" w14:paraId="2FD42AB3" w14:textId="77777777" w:rsidTr="00BB15BE">
        <w:tc>
          <w:tcPr>
            <w:tcW w:w="10660" w:type="dxa"/>
          </w:tcPr>
          <w:p w14:paraId="04D163B9" w14:textId="09479638" w:rsidR="00633F16" w:rsidRPr="00DD39C3" w:rsidRDefault="00633F16" w:rsidP="00DC4C9A">
            <w:pPr>
              <w:keepNext/>
              <w:keepLines/>
              <w:suppressLineNumbers/>
              <w:tabs>
                <w:tab w:val="left" w:pos="1535"/>
              </w:tabs>
              <w:suppressAutoHyphens/>
              <w:autoSpaceDE w:val="0"/>
              <w:autoSpaceDN w:val="0"/>
              <w:rPr>
                <w:b/>
                <w:szCs w:val="24"/>
              </w:rPr>
            </w:pPr>
            <w:r w:rsidRPr="00DD39C3">
              <w:rPr>
                <w:b/>
                <w:color w:val="231F20"/>
                <w:szCs w:val="24"/>
              </w:rPr>
              <w:lastRenderedPageBreak/>
              <w:t>Is</w:t>
            </w:r>
            <w:r w:rsidRPr="00DD39C3">
              <w:rPr>
                <w:b/>
                <w:color w:val="231F20"/>
                <w:spacing w:val="-6"/>
                <w:szCs w:val="24"/>
              </w:rPr>
              <w:t xml:space="preserve"> </w:t>
            </w:r>
            <w:r w:rsidRPr="00DD39C3">
              <w:rPr>
                <w:b/>
                <w:color w:val="231F20"/>
                <w:szCs w:val="24"/>
              </w:rPr>
              <w:t>the</w:t>
            </w:r>
            <w:r w:rsidRPr="00DD39C3">
              <w:rPr>
                <w:b/>
                <w:color w:val="231F20"/>
                <w:spacing w:val="-6"/>
                <w:szCs w:val="24"/>
              </w:rPr>
              <w:t xml:space="preserve"> </w:t>
            </w:r>
            <w:r w:rsidRPr="005B797F">
              <w:rPr>
                <w:b/>
                <w:color w:val="231F20"/>
                <w:spacing w:val="-6"/>
                <w:szCs w:val="24"/>
              </w:rPr>
              <w:t xml:space="preserve">combination product </w:t>
            </w:r>
            <w:r w:rsidRPr="00DD39C3">
              <w:rPr>
                <w:b/>
                <w:color w:val="231F20"/>
                <w:szCs w:val="24"/>
              </w:rPr>
              <w:t>susceptible</w:t>
            </w:r>
            <w:r w:rsidRPr="00DD39C3">
              <w:rPr>
                <w:b/>
                <w:color w:val="231F20"/>
                <w:spacing w:val="-5"/>
                <w:szCs w:val="24"/>
              </w:rPr>
              <w:t xml:space="preserve"> </w:t>
            </w:r>
            <w:r w:rsidRPr="00DD39C3">
              <w:rPr>
                <w:b/>
                <w:color w:val="231F20"/>
                <w:szCs w:val="24"/>
              </w:rPr>
              <w:t>to</w:t>
            </w:r>
            <w:r w:rsidRPr="00DD39C3">
              <w:rPr>
                <w:b/>
                <w:color w:val="231F20"/>
                <w:spacing w:val="-6"/>
                <w:szCs w:val="24"/>
              </w:rPr>
              <w:t xml:space="preserve"> </w:t>
            </w:r>
            <w:r w:rsidRPr="00DD39C3">
              <w:rPr>
                <w:b/>
                <w:color w:val="231F20"/>
                <w:szCs w:val="24"/>
              </w:rPr>
              <w:t>environmental</w:t>
            </w:r>
            <w:r w:rsidRPr="00DD39C3">
              <w:rPr>
                <w:b/>
                <w:color w:val="231F20"/>
                <w:spacing w:val="-6"/>
                <w:szCs w:val="24"/>
              </w:rPr>
              <w:t xml:space="preserve"> </w:t>
            </w:r>
            <w:r w:rsidRPr="00DD39C3">
              <w:rPr>
                <w:b/>
                <w:color w:val="231F20"/>
                <w:spacing w:val="-2"/>
                <w:szCs w:val="24"/>
              </w:rPr>
              <w:t>influences?</w:t>
            </w:r>
          </w:p>
          <w:p w14:paraId="278EE42C" w14:textId="5EB8CFF8" w:rsidR="003C49FD" w:rsidRPr="005B797F" w:rsidRDefault="00633F16" w:rsidP="00DC4C9A">
            <w:pPr>
              <w:pStyle w:val="BodyText"/>
              <w:keepNext/>
              <w:keepLines/>
              <w:suppressLineNumbers/>
              <w:suppressAutoHyphens/>
              <w:spacing w:before="190" w:line="225" w:lineRule="auto"/>
              <w:ind w:right="114"/>
              <w:jc w:val="both"/>
              <w:rPr>
                <w:rFonts w:ascii="Times New Roman" w:hAnsi="Times New Roman"/>
                <w:sz w:val="24"/>
                <w:szCs w:val="24"/>
              </w:rPr>
            </w:pPr>
            <w:r w:rsidRPr="005B797F">
              <w:rPr>
                <w:rFonts w:ascii="Times New Roman" w:hAnsi="Times New Roman"/>
                <w:color w:val="231F20"/>
                <w:sz w:val="24"/>
                <w:szCs w:val="24"/>
              </w:rPr>
              <w:t>Factors that should be considered include the operational, transport and storage environments. These include light, temperature, humidity, vibrations, spillage, susceptibility to variations in power and cooling supplies, and electromagnetic interference.</w:t>
            </w:r>
          </w:p>
        </w:tc>
      </w:tr>
      <w:tr w:rsidR="003C49FD" w14:paraId="5EDC55EB" w14:textId="77777777" w:rsidTr="00BB15BE">
        <w:tc>
          <w:tcPr>
            <w:tcW w:w="10660" w:type="dxa"/>
          </w:tcPr>
          <w:p w14:paraId="114ACD3B" w14:textId="4C3806A4" w:rsidR="00633F16" w:rsidRPr="00DD39C3" w:rsidRDefault="00633F16" w:rsidP="00DC4C9A">
            <w:pPr>
              <w:keepNext/>
              <w:keepLines/>
              <w:suppressLineNumbers/>
              <w:tabs>
                <w:tab w:val="left" w:pos="1535"/>
              </w:tabs>
              <w:suppressAutoHyphens/>
              <w:autoSpaceDE w:val="0"/>
              <w:autoSpaceDN w:val="0"/>
              <w:rPr>
                <w:b/>
                <w:szCs w:val="24"/>
              </w:rPr>
            </w:pPr>
            <w:r w:rsidRPr="00DD39C3">
              <w:rPr>
                <w:b/>
                <w:color w:val="231F20"/>
                <w:szCs w:val="24"/>
              </w:rPr>
              <w:t>Does</w:t>
            </w:r>
            <w:r w:rsidRPr="00DD39C3">
              <w:rPr>
                <w:b/>
                <w:color w:val="231F20"/>
                <w:spacing w:val="-4"/>
                <w:szCs w:val="24"/>
              </w:rPr>
              <w:t xml:space="preserve"> </w:t>
            </w:r>
            <w:r w:rsidRPr="00DD39C3">
              <w:rPr>
                <w:b/>
                <w:color w:val="231F20"/>
                <w:szCs w:val="24"/>
              </w:rPr>
              <w:t>the</w:t>
            </w:r>
            <w:r w:rsidRPr="00DD39C3">
              <w:rPr>
                <w:b/>
                <w:color w:val="231F20"/>
                <w:spacing w:val="-4"/>
                <w:szCs w:val="24"/>
              </w:rPr>
              <w:t xml:space="preserve"> </w:t>
            </w:r>
            <w:r w:rsidRPr="005B797F">
              <w:rPr>
                <w:b/>
                <w:color w:val="231F20"/>
                <w:szCs w:val="24"/>
              </w:rPr>
              <w:t xml:space="preserve">combination </w:t>
            </w:r>
            <w:r w:rsidR="00FC2CC9" w:rsidRPr="005B797F">
              <w:rPr>
                <w:b/>
                <w:color w:val="231F20"/>
                <w:szCs w:val="24"/>
              </w:rPr>
              <w:t>product</w:t>
            </w:r>
            <w:r w:rsidRPr="005B797F">
              <w:rPr>
                <w:b/>
                <w:color w:val="231F20"/>
                <w:spacing w:val="-4"/>
                <w:szCs w:val="24"/>
              </w:rPr>
              <w:t xml:space="preserve"> </w:t>
            </w:r>
            <w:r w:rsidRPr="00DD39C3">
              <w:rPr>
                <w:b/>
                <w:color w:val="231F20"/>
                <w:szCs w:val="24"/>
              </w:rPr>
              <w:t>influence</w:t>
            </w:r>
            <w:r w:rsidRPr="00DD39C3">
              <w:rPr>
                <w:b/>
                <w:color w:val="231F20"/>
                <w:spacing w:val="-4"/>
                <w:szCs w:val="24"/>
              </w:rPr>
              <w:t xml:space="preserve"> </w:t>
            </w:r>
            <w:r w:rsidRPr="00DD39C3">
              <w:rPr>
                <w:b/>
                <w:color w:val="231F20"/>
                <w:szCs w:val="24"/>
              </w:rPr>
              <w:t>the</w:t>
            </w:r>
            <w:r w:rsidRPr="00DD39C3">
              <w:rPr>
                <w:b/>
                <w:color w:val="231F20"/>
                <w:spacing w:val="-4"/>
                <w:szCs w:val="24"/>
              </w:rPr>
              <w:t xml:space="preserve"> </w:t>
            </w:r>
            <w:r w:rsidRPr="00DD39C3">
              <w:rPr>
                <w:b/>
                <w:color w:val="231F20"/>
                <w:spacing w:val="-2"/>
                <w:szCs w:val="24"/>
              </w:rPr>
              <w:t>environment?</w:t>
            </w:r>
          </w:p>
          <w:p w14:paraId="7DB00F12" w14:textId="77777777" w:rsidR="00633F16" w:rsidRPr="005B797F" w:rsidRDefault="00633F16" w:rsidP="00DC4C9A">
            <w:pPr>
              <w:pStyle w:val="BodyText"/>
              <w:keepNext/>
              <w:keepLines/>
              <w:suppressLineNumbers/>
              <w:suppressAutoHyphens/>
              <w:spacing w:before="179"/>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663F200B" w14:textId="77777777" w:rsidR="00633F16" w:rsidRPr="00DD39C3" w:rsidRDefault="00633F16">
            <w:pPr>
              <w:pStyle w:val="ListParagraph"/>
              <w:keepNext/>
              <w:keepLines/>
              <w:numPr>
                <w:ilvl w:val="0"/>
                <w:numId w:val="20"/>
              </w:numPr>
              <w:suppressLineNumbers/>
              <w:tabs>
                <w:tab w:val="left" w:pos="1200"/>
              </w:tabs>
              <w:suppressAutoHyphens/>
              <w:autoSpaceDE w:val="0"/>
              <w:autoSpaceDN w:val="0"/>
              <w:spacing w:before="168"/>
              <w:rPr>
                <w:szCs w:val="24"/>
              </w:rPr>
            </w:pPr>
            <w:r w:rsidRPr="005B797F">
              <w:rPr>
                <w:color w:val="231F20"/>
                <w:szCs w:val="24"/>
              </w:rPr>
              <w:t>the</w:t>
            </w:r>
            <w:r w:rsidRPr="005B797F">
              <w:rPr>
                <w:color w:val="231F20"/>
                <w:spacing w:val="3"/>
                <w:szCs w:val="24"/>
              </w:rPr>
              <w:t xml:space="preserve"> </w:t>
            </w:r>
            <w:r w:rsidRPr="005B797F">
              <w:rPr>
                <w:color w:val="231F20"/>
                <w:szCs w:val="24"/>
              </w:rPr>
              <w:t>effects</w:t>
            </w:r>
            <w:r w:rsidRPr="005B797F">
              <w:rPr>
                <w:color w:val="231F20"/>
                <w:spacing w:val="4"/>
                <w:szCs w:val="24"/>
              </w:rPr>
              <w:t xml:space="preserve"> </w:t>
            </w:r>
            <w:r w:rsidRPr="005B797F">
              <w:rPr>
                <w:color w:val="231F20"/>
                <w:szCs w:val="24"/>
              </w:rPr>
              <w:t>on</w:t>
            </w:r>
            <w:r w:rsidRPr="005B797F">
              <w:rPr>
                <w:color w:val="231F20"/>
                <w:spacing w:val="2"/>
                <w:szCs w:val="24"/>
              </w:rPr>
              <w:t xml:space="preserve"> </w:t>
            </w:r>
            <w:r w:rsidRPr="005B797F">
              <w:rPr>
                <w:color w:val="231F20"/>
                <w:szCs w:val="24"/>
              </w:rPr>
              <w:t>power</w:t>
            </w:r>
            <w:r w:rsidRPr="005B797F">
              <w:rPr>
                <w:color w:val="231F20"/>
                <w:spacing w:val="4"/>
                <w:szCs w:val="24"/>
              </w:rPr>
              <w:t xml:space="preserve"> </w:t>
            </w:r>
            <w:r w:rsidRPr="005B797F">
              <w:rPr>
                <w:color w:val="231F20"/>
                <w:szCs w:val="24"/>
              </w:rPr>
              <w:t>and</w:t>
            </w:r>
            <w:r w:rsidRPr="005B797F">
              <w:rPr>
                <w:color w:val="231F20"/>
                <w:spacing w:val="3"/>
                <w:szCs w:val="24"/>
              </w:rPr>
              <w:t xml:space="preserve"> </w:t>
            </w:r>
            <w:r w:rsidRPr="005B797F">
              <w:rPr>
                <w:color w:val="231F20"/>
                <w:szCs w:val="24"/>
              </w:rPr>
              <w:t>cooling</w:t>
            </w:r>
            <w:r w:rsidRPr="005B797F">
              <w:rPr>
                <w:color w:val="231F20"/>
                <w:spacing w:val="3"/>
                <w:szCs w:val="24"/>
              </w:rPr>
              <w:t xml:space="preserve"> </w:t>
            </w:r>
            <w:r w:rsidRPr="005B797F">
              <w:rPr>
                <w:color w:val="231F20"/>
                <w:spacing w:val="-2"/>
                <w:szCs w:val="24"/>
              </w:rPr>
              <w:t>supplies</w:t>
            </w:r>
          </w:p>
          <w:p w14:paraId="1EBD459A" w14:textId="77777777" w:rsidR="00633F16" w:rsidRPr="00DD39C3" w:rsidRDefault="00633F16">
            <w:pPr>
              <w:pStyle w:val="ListParagraph"/>
              <w:keepNext/>
              <w:keepLines/>
              <w:numPr>
                <w:ilvl w:val="0"/>
                <w:numId w:val="20"/>
              </w:numPr>
              <w:suppressLineNumbers/>
              <w:tabs>
                <w:tab w:val="left" w:pos="1200"/>
              </w:tabs>
              <w:suppressAutoHyphens/>
              <w:autoSpaceDE w:val="0"/>
              <w:autoSpaceDN w:val="0"/>
              <w:spacing w:before="168"/>
              <w:rPr>
                <w:szCs w:val="24"/>
              </w:rPr>
            </w:pPr>
            <w:r w:rsidRPr="005B797F">
              <w:rPr>
                <w:color w:val="231F20"/>
                <w:szCs w:val="24"/>
              </w:rPr>
              <w:t>emission</w:t>
            </w:r>
            <w:r w:rsidRPr="005B797F">
              <w:rPr>
                <w:color w:val="231F20"/>
                <w:spacing w:val="-1"/>
                <w:szCs w:val="24"/>
              </w:rPr>
              <w:t xml:space="preserve"> </w:t>
            </w:r>
            <w:r w:rsidRPr="005B797F">
              <w:rPr>
                <w:color w:val="231F20"/>
                <w:szCs w:val="24"/>
              </w:rPr>
              <w:t>of</w:t>
            </w:r>
            <w:r w:rsidRPr="005B797F">
              <w:rPr>
                <w:color w:val="231F20"/>
                <w:spacing w:val="1"/>
                <w:szCs w:val="24"/>
              </w:rPr>
              <w:t xml:space="preserve"> </w:t>
            </w:r>
            <w:r w:rsidRPr="005B797F">
              <w:rPr>
                <w:color w:val="231F20"/>
                <w:szCs w:val="24"/>
              </w:rPr>
              <w:t xml:space="preserve">toxic </w:t>
            </w:r>
            <w:r w:rsidRPr="005B797F">
              <w:rPr>
                <w:color w:val="231F20"/>
                <w:spacing w:val="-2"/>
                <w:szCs w:val="24"/>
              </w:rPr>
              <w:t>materials</w:t>
            </w:r>
          </w:p>
          <w:p w14:paraId="32DCE224" w14:textId="5D67BC80" w:rsidR="003C49FD" w:rsidRPr="00DD39C3" w:rsidRDefault="00633F16">
            <w:pPr>
              <w:pStyle w:val="ListParagraph"/>
              <w:keepNext/>
              <w:keepLines/>
              <w:numPr>
                <w:ilvl w:val="0"/>
                <w:numId w:val="20"/>
              </w:numPr>
              <w:suppressLineNumbers/>
              <w:tabs>
                <w:tab w:val="left" w:pos="1200"/>
              </w:tabs>
              <w:suppressAutoHyphens/>
              <w:autoSpaceDE w:val="0"/>
              <w:autoSpaceDN w:val="0"/>
              <w:spacing w:before="169"/>
              <w:rPr>
                <w:szCs w:val="24"/>
              </w:rPr>
            </w:pPr>
            <w:r w:rsidRPr="005B797F">
              <w:rPr>
                <w:color w:val="231F20"/>
                <w:szCs w:val="24"/>
              </w:rPr>
              <w:t>the</w:t>
            </w:r>
            <w:r w:rsidRPr="005B797F">
              <w:rPr>
                <w:color w:val="231F20"/>
                <w:spacing w:val="6"/>
                <w:szCs w:val="24"/>
              </w:rPr>
              <w:t xml:space="preserve"> </w:t>
            </w:r>
            <w:r w:rsidRPr="005B797F">
              <w:rPr>
                <w:color w:val="231F20"/>
                <w:szCs w:val="24"/>
              </w:rPr>
              <w:t>generation</w:t>
            </w:r>
            <w:r w:rsidRPr="005B797F">
              <w:rPr>
                <w:color w:val="231F20"/>
                <w:spacing w:val="6"/>
                <w:szCs w:val="24"/>
              </w:rPr>
              <w:t xml:space="preserve"> </w:t>
            </w:r>
            <w:r w:rsidRPr="005B797F">
              <w:rPr>
                <w:color w:val="231F20"/>
                <w:szCs w:val="24"/>
              </w:rPr>
              <w:t>of</w:t>
            </w:r>
            <w:r w:rsidRPr="005B797F">
              <w:rPr>
                <w:color w:val="231F20"/>
                <w:spacing w:val="6"/>
                <w:szCs w:val="24"/>
              </w:rPr>
              <w:t xml:space="preserve"> </w:t>
            </w:r>
            <w:r w:rsidRPr="005B797F">
              <w:rPr>
                <w:color w:val="231F20"/>
                <w:szCs w:val="24"/>
              </w:rPr>
              <w:t>electromagnetic</w:t>
            </w:r>
            <w:r w:rsidRPr="005B797F">
              <w:rPr>
                <w:color w:val="231F20"/>
                <w:spacing w:val="6"/>
                <w:szCs w:val="24"/>
              </w:rPr>
              <w:t xml:space="preserve"> </w:t>
            </w:r>
            <w:r w:rsidRPr="005B797F">
              <w:rPr>
                <w:color w:val="231F20"/>
                <w:spacing w:val="-2"/>
                <w:szCs w:val="24"/>
              </w:rPr>
              <w:t>disturbance</w:t>
            </w:r>
          </w:p>
        </w:tc>
      </w:tr>
      <w:tr w:rsidR="003C49FD" w14:paraId="7F80F8C1" w14:textId="77777777" w:rsidTr="00BB15BE">
        <w:tc>
          <w:tcPr>
            <w:tcW w:w="10660" w:type="dxa"/>
          </w:tcPr>
          <w:p w14:paraId="0E7ABAB6" w14:textId="77777777" w:rsidR="00633F16" w:rsidRPr="00DD39C3" w:rsidRDefault="00633F16" w:rsidP="00DC4C9A">
            <w:pPr>
              <w:keepNext/>
              <w:keepLines/>
              <w:suppressLineNumbers/>
              <w:tabs>
                <w:tab w:val="left" w:pos="1535"/>
              </w:tabs>
              <w:suppressAutoHyphens/>
              <w:autoSpaceDE w:val="0"/>
              <w:autoSpaceDN w:val="0"/>
              <w:rPr>
                <w:b/>
                <w:szCs w:val="24"/>
              </w:rPr>
            </w:pPr>
            <w:r w:rsidRPr="00DD39C3">
              <w:rPr>
                <w:b/>
                <w:color w:val="231F20"/>
                <w:szCs w:val="24"/>
              </w:rPr>
              <w:t>Does</w:t>
            </w:r>
            <w:r w:rsidRPr="00DD39C3">
              <w:rPr>
                <w:b/>
                <w:color w:val="231F20"/>
                <w:spacing w:val="-7"/>
                <w:szCs w:val="24"/>
              </w:rPr>
              <w:t xml:space="preserve"> </w:t>
            </w:r>
            <w:r w:rsidRPr="00DD39C3">
              <w:rPr>
                <w:b/>
                <w:color w:val="231F20"/>
                <w:szCs w:val="24"/>
              </w:rPr>
              <w:t>the</w:t>
            </w:r>
            <w:r w:rsidRPr="00DD39C3">
              <w:rPr>
                <w:b/>
                <w:color w:val="231F20"/>
                <w:spacing w:val="-5"/>
                <w:szCs w:val="24"/>
              </w:rPr>
              <w:t xml:space="preserve"> </w:t>
            </w:r>
            <w:r w:rsidRPr="005B797F">
              <w:rPr>
                <w:b/>
                <w:color w:val="231F20"/>
                <w:szCs w:val="24"/>
              </w:rPr>
              <w:t>combination</w:t>
            </w:r>
            <w:r w:rsidRPr="005B797F">
              <w:rPr>
                <w:b/>
                <w:color w:val="231F20"/>
                <w:spacing w:val="-4"/>
                <w:szCs w:val="24"/>
              </w:rPr>
              <w:t xml:space="preserve"> </w:t>
            </w:r>
            <w:r w:rsidRPr="005B797F">
              <w:rPr>
                <w:b/>
                <w:color w:val="231F20"/>
                <w:szCs w:val="24"/>
              </w:rPr>
              <w:t>device</w:t>
            </w:r>
            <w:r w:rsidRPr="005B797F">
              <w:rPr>
                <w:b/>
                <w:color w:val="231F20"/>
                <w:spacing w:val="-5"/>
                <w:szCs w:val="24"/>
              </w:rPr>
              <w:t xml:space="preserve"> </w:t>
            </w:r>
            <w:r w:rsidRPr="00DD39C3">
              <w:rPr>
                <w:b/>
                <w:color w:val="231F20"/>
                <w:szCs w:val="24"/>
              </w:rPr>
              <w:t>have</w:t>
            </w:r>
            <w:r w:rsidRPr="00DD39C3">
              <w:rPr>
                <w:b/>
                <w:color w:val="231F20"/>
                <w:spacing w:val="-4"/>
                <w:szCs w:val="24"/>
              </w:rPr>
              <w:t xml:space="preserve"> </w:t>
            </w:r>
            <w:r w:rsidRPr="00DD39C3">
              <w:rPr>
                <w:b/>
                <w:color w:val="231F20"/>
                <w:szCs w:val="24"/>
              </w:rPr>
              <w:t>a</w:t>
            </w:r>
            <w:r w:rsidRPr="00DD39C3">
              <w:rPr>
                <w:b/>
                <w:color w:val="231F20"/>
                <w:spacing w:val="-5"/>
                <w:szCs w:val="24"/>
              </w:rPr>
              <w:t xml:space="preserve"> </w:t>
            </w:r>
            <w:r w:rsidRPr="00DD39C3">
              <w:rPr>
                <w:b/>
                <w:color w:val="231F20"/>
                <w:szCs w:val="24"/>
              </w:rPr>
              <w:t>restricted</w:t>
            </w:r>
            <w:r w:rsidRPr="00DD39C3">
              <w:rPr>
                <w:b/>
                <w:color w:val="231F20"/>
                <w:spacing w:val="-4"/>
                <w:szCs w:val="24"/>
              </w:rPr>
              <w:t xml:space="preserve"> </w:t>
            </w:r>
            <w:r w:rsidRPr="00DD39C3">
              <w:rPr>
                <w:b/>
                <w:color w:val="231F20"/>
                <w:szCs w:val="24"/>
              </w:rPr>
              <w:t>shelf</w:t>
            </w:r>
            <w:r w:rsidRPr="00DD39C3">
              <w:rPr>
                <w:b/>
                <w:color w:val="231F20"/>
                <w:spacing w:val="-5"/>
                <w:szCs w:val="24"/>
              </w:rPr>
              <w:t xml:space="preserve"> </w:t>
            </w:r>
            <w:r w:rsidRPr="00DD39C3">
              <w:rPr>
                <w:b/>
                <w:color w:val="231F20"/>
                <w:spacing w:val="-2"/>
                <w:szCs w:val="24"/>
              </w:rPr>
              <w:t>life?</w:t>
            </w:r>
          </w:p>
          <w:p w14:paraId="326FA105" w14:textId="6FBBD20A" w:rsidR="003C49FD" w:rsidRPr="005B797F" w:rsidRDefault="00633F16" w:rsidP="00DC4C9A">
            <w:pPr>
              <w:keepNext/>
              <w:keepLines/>
              <w:suppressLineNumber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spacing w:before="120" w:after="120"/>
              <w:rPr>
                <w:szCs w:val="24"/>
              </w:rPr>
            </w:pPr>
            <w:r w:rsidRPr="00DD39C3">
              <w:rPr>
                <w:color w:val="231F20"/>
                <w:szCs w:val="24"/>
              </w:rPr>
              <w:t xml:space="preserve">Factors that should be considered include whether the </w:t>
            </w:r>
            <w:r w:rsidR="004375E6" w:rsidRPr="005B797F">
              <w:rPr>
                <w:color w:val="231F20"/>
                <w:szCs w:val="24"/>
              </w:rPr>
              <w:t>combination product</w:t>
            </w:r>
            <w:r w:rsidRPr="005B797F">
              <w:rPr>
                <w:color w:val="231F20"/>
                <w:szCs w:val="24"/>
              </w:rPr>
              <w:t xml:space="preserve"> </w:t>
            </w:r>
            <w:r w:rsidRPr="00DD39C3">
              <w:rPr>
                <w:color w:val="231F20"/>
                <w:szCs w:val="24"/>
              </w:rPr>
              <w:t xml:space="preserve">can deteriorate over time, the impact of storage conditions and primary packaging, the communication of the expiry date (by labelling or an indicator), possibility of use after the expiry date, and the disposal of expired </w:t>
            </w:r>
            <w:r w:rsidRPr="005B797F">
              <w:rPr>
                <w:color w:val="231F20"/>
                <w:szCs w:val="24"/>
              </w:rPr>
              <w:t xml:space="preserve">combination </w:t>
            </w:r>
            <w:r w:rsidR="00FC2CC9" w:rsidRPr="005B797F">
              <w:rPr>
                <w:color w:val="231F20"/>
                <w:szCs w:val="24"/>
              </w:rPr>
              <w:t>products.</w:t>
            </w:r>
          </w:p>
        </w:tc>
      </w:tr>
      <w:tr w:rsidR="003C49FD" w14:paraId="2C7C9FDA" w14:textId="77777777" w:rsidTr="00BB15BE">
        <w:tc>
          <w:tcPr>
            <w:tcW w:w="10660" w:type="dxa"/>
          </w:tcPr>
          <w:p w14:paraId="26ABF2B5" w14:textId="77777777" w:rsidR="00184DA8" w:rsidRPr="00DD39C3" w:rsidRDefault="00184DA8" w:rsidP="00DC4C9A">
            <w:pPr>
              <w:keepNext/>
              <w:keepLines/>
              <w:suppressLineNumbers/>
              <w:tabs>
                <w:tab w:val="left" w:pos="1535"/>
              </w:tabs>
              <w:suppressAutoHyphens/>
              <w:autoSpaceDE w:val="0"/>
              <w:autoSpaceDN w:val="0"/>
              <w:rPr>
                <w:b/>
                <w:color w:val="231F20"/>
                <w:szCs w:val="24"/>
              </w:rPr>
            </w:pPr>
            <w:r w:rsidRPr="00DD39C3">
              <w:rPr>
                <w:b/>
                <w:color w:val="231F20"/>
                <w:szCs w:val="24"/>
              </w:rPr>
              <w:t>Are there any delayed or long-term use effects?</w:t>
            </w:r>
          </w:p>
          <w:p w14:paraId="58681864" w14:textId="2A3E7450" w:rsidR="003C49FD" w:rsidRPr="005B797F" w:rsidRDefault="00184DA8" w:rsidP="00DC4C9A">
            <w:pPr>
              <w:pStyle w:val="BodyText"/>
              <w:keepNext/>
              <w:keepLines/>
              <w:suppressLineNumbers/>
              <w:suppressAutoHyphens/>
              <w:spacing w:before="191" w:line="225" w:lineRule="auto"/>
              <w:ind w:right="794"/>
              <w:jc w:val="both"/>
              <w:rPr>
                <w:rFonts w:ascii="Times New Roman" w:hAnsi="Times New Roman"/>
                <w:sz w:val="24"/>
                <w:szCs w:val="24"/>
              </w:rPr>
            </w:pPr>
            <w:r w:rsidRPr="005B797F">
              <w:rPr>
                <w:rFonts w:ascii="Times New Roman" w:hAnsi="Times New Roman"/>
                <w:color w:val="231F20"/>
                <w:sz w:val="24"/>
                <w:szCs w:val="24"/>
              </w:rPr>
              <w:t>Factors that should be considered include ergonomic and cumulative effects. Examples could include pumps for saline that corrode over time, mechanical fatigue, loosening of straps and attachments, vibration effects, labels that wear or fall off, long-term material degradation.</w:t>
            </w:r>
          </w:p>
        </w:tc>
      </w:tr>
      <w:tr w:rsidR="00184DA8" w14:paraId="08C279E0" w14:textId="77777777" w:rsidTr="00BB15BE">
        <w:tc>
          <w:tcPr>
            <w:tcW w:w="10660" w:type="dxa"/>
          </w:tcPr>
          <w:p w14:paraId="7EB23C32" w14:textId="4DBF88BD" w:rsidR="00184DA8" w:rsidRPr="00DD39C3" w:rsidRDefault="00184DA8" w:rsidP="00DC4C9A">
            <w:pPr>
              <w:keepNext/>
              <w:keepLines/>
              <w:suppressLineNumbers/>
              <w:tabs>
                <w:tab w:val="left" w:pos="1535"/>
              </w:tabs>
              <w:suppressAutoHyphens/>
              <w:autoSpaceDE w:val="0"/>
              <w:autoSpaceDN w:val="0"/>
              <w:rPr>
                <w:b/>
                <w:color w:val="231F20"/>
                <w:szCs w:val="24"/>
              </w:rPr>
            </w:pPr>
            <w:r w:rsidRPr="00DD39C3">
              <w:rPr>
                <w:b/>
                <w:color w:val="231F20"/>
                <w:szCs w:val="24"/>
              </w:rPr>
              <w:t xml:space="preserve">To what mechanical forces will the </w:t>
            </w:r>
            <w:r w:rsidRPr="005B797F">
              <w:rPr>
                <w:b/>
                <w:color w:val="231F20"/>
                <w:szCs w:val="24"/>
              </w:rPr>
              <w:t xml:space="preserve">combination </w:t>
            </w:r>
            <w:r w:rsidR="00FC2CC9" w:rsidRPr="005B797F">
              <w:rPr>
                <w:b/>
                <w:color w:val="231F20"/>
                <w:szCs w:val="24"/>
              </w:rPr>
              <w:t>product</w:t>
            </w:r>
            <w:r w:rsidRPr="00DD39C3">
              <w:rPr>
                <w:b/>
                <w:color w:val="231F20"/>
                <w:szCs w:val="24"/>
              </w:rPr>
              <w:t xml:space="preserve"> be subjected?</w:t>
            </w:r>
          </w:p>
          <w:p w14:paraId="48192C3A" w14:textId="5BA34E61" w:rsidR="00570B31" w:rsidRPr="005B797F" w:rsidRDefault="00184DA8" w:rsidP="00DC4C9A">
            <w:pPr>
              <w:pStyle w:val="BodyText"/>
              <w:keepNext/>
              <w:keepLines/>
              <w:suppressLineNumbers/>
              <w:suppressAutoHyphens/>
              <w:spacing w:before="191" w:line="225" w:lineRule="auto"/>
              <w:ind w:right="794"/>
              <w:jc w:val="both"/>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44"/>
                <w:sz w:val="24"/>
                <w:szCs w:val="24"/>
              </w:rPr>
              <w:t xml:space="preserve"> </w:t>
            </w:r>
            <w:r w:rsidRPr="005B797F">
              <w:rPr>
                <w:rFonts w:ascii="Times New Roman" w:hAnsi="Times New Roman"/>
                <w:color w:val="231F20"/>
                <w:sz w:val="24"/>
                <w:szCs w:val="24"/>
              </w:rPr>
              <w:t>that</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should</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46"/>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include</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whether</w:t>
            </w:r>
            <w:r w:rsidRPr="005B797F">
              <w:rPr>
                <w:rFonts w:ascii="Times New Roman" w:hAnsi="Times New Roman"/>
                <w:color w:val="231F20"/>
                <w:spacing w:val="46"/>
                <w:sz w:val="24"/>
                <w:szCs w:val="24"/>
              </w:rPr>
              <w:t xml:space="preserve"> </w:t>
            </w:r>
            <w:r w:rsidRPr="005B797F">
              <w:rPr>
                <w:rFonts w:ascii="Times New Roman" w:hAnsi="Times New Roman"/>
                <w:color w:val="231F20"/>
                <w:sz w:val="24"/>
                <w:szCs w:val="24"/>
              </w:rPr>
              <w:t>the</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forces</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to</w:t>
            </w:r>
            <w:r w:rsidRPr="005B797F">
              <w:rPr>
                <w:rFonts w:ascii="Times New Roman" w:hAnsi="Times New Roman"/>
                <w:color w:val="231F20"/>
                <w:spacing w:val="46"/>
                <w:sz w:val="24"/>
                <w:szCs w:val="24"/>
              </w:rPr>
              <w:t xml:space="preserve"> </w:t>
            </w:r>
            <w:r w:rsidRPr="005B797F">
              <w:rPr>
                <w:rFonts w:ascii="Times New Roman" w:hAnsi="Times New Roman"/>
                <w:color w:val="231F20"/>
                <w:sz w:val="24"/>
                <w:szCs w:val="24"/>
              </w:rPr>
              <w:t>which</w:t>
            </w:r>
            <w:r w:rsidRPr="005B797F">
              <w:rPr>
                <w:rFonts w:ascii="Times New Roman" w:hAnsi="Times New Roman"/>
                <w:color w:val="231F20"/>
                <w:spacing w:val="47"/>
                <w:sz w:val="24"/>
                <w:szCs w:val="24"/>
              </w:rPr>
              <w:t xml:space="preserve"> </w:t>
            </w:r>
            <w:r w:rsidRPr="005B797F">
              <w:rPr>
                <w:rFonts w:ascii="Times New Roman" w:hAnsi="Times New Roman"/>
                <w:color w:val="231F20"/>
                <w:sz w:val="24"/>
                <w:szCs w:val="24"/>
              </w:rPr>
              <w:t>the</w:t>
            </w:r>
            <w:r w:rsidRPr="005B797F">
              <w:rPr>
                <w:rFonts w:ascii="Times New Roman" w:hAnsi="Times New Roman"/>
                <w:color w:val="231F20"/>
                <w:spacing w:val="47"/>
                <w:sz w:val="24"/>
                <w:szCs w:val="24"/>
              </w:rPr>
              <w:t xml:space="preserve"> </w:t>
            </w:r>
            <w:r w:rsidR="00F56605" w:rsidRPr="005B797F">
              <w:rPr>
                <w:rFonts w:ascii="Times New Roman" w:hAnsi="Times New Roman"/>
                <w:iCs/>
                <w:color w:val="231F20"/>
                <w:sz w:val="24"/>
                <w:szCs w:val="24"/>
              </w:rPr>
              <w:t>combination product</w:t>
            </w:r>
            <w:r w:rsidRPr="005B797F">
              <w:rPr>
                <w:rFonts w:ascii="Times New Roman" w:hAnsi="Times New Roman"/>
                <w:iCs/>
                <w:color w:val="231F20"/>
                <w:spacing w:val="47"/>
                <w:sz w:val="24"/>
                <w:szCs w:val="24"/>
              </w:rPr>
              <w:t xml:space="preserve"> </w:t>
            </w:r>
            <w:r w:rsidRPr="005B797F">
              <w:rPr>
                <w:rFonts w:ascii="Times New Roman" w:hAnsi="Times New Roman"/>
                <w:color w:val="231F20"/>
                <w:sz w:val="24"/>
                <w:szCs w:val="24"/>
              </w:rPr>
              <w:t>will</w:t>
            </w:r>
            <w:r w:rsidRPr="005B797F">
              <w:rPr>
                <w:rFonts w:ascii="Times New Roman" w:hAnsi="Times New Roman"/>
                <w:color w:val="231F20"/>
                <w:spacing w:val="47"/>
                <w:sz w:val="24"/>
                <w:szCs w:val="24"/>
              </w:rPr>
              <w:t xml:space="preserve"> </w:t>
            </w:r>
            <w:r w:rsidRPr="005B797F">
              <w:rPr>
                <w:rFonts w:ascii="Times New Roman" w:hAnsi="Times New Roman"/>
                <w:color w:val="231F20"/>
                <w:spacing w:val="-5"/>
                <w:sz w:val="24"/>
                <w:szCs w:val="24"/>
              </w:rPr>
              <w:t>be</w:t>
            </w:r>
            <w:r w:rsidR="00F56605" w:rsidRPr="005B797F">
              <w:rPr>
                <w:rFonts w:ascii="Times New Roman" w:hAnsi="Times New Roman"/>
                <w:color w:val="231F20"/>
                <w:spacing w:val="-5"/>
                <w:sz w:val="24"/>
                <w:szCs w:val="24"/>
              </w:rPr>
              <w:t xml:space="preserve"> </w:t>
            </w:r>
            <w:r w:rsidRPr="005B797F">
              <w:rPr>
                <w:rFonts w:ascii="Times New Roman" w:hAnsi="Times New Roman"/>
                <w:color w:val="231F20"/>
                <w:sz w:val="24"/>
                <w:szCs w:val="24"/>
              </w:rPr>
              <w:t>subjected</w:t>
            </w:r>
            <w:r w:rsidRPr="005B797F">
              <w:rPr>
                <w:rFonts w:ascii="Times New Roman" w:hAnsi="Times New Roman"/>
                <w:color w:val="231F20"/>
                <w:spacing w:val="3"/>
                <w:sz w:val="24"/>
                <w:szCs w:val="24"/>
              </w:rPr>
              <w:t xml:space="preserve"> </w:t>
            </w:r>
            <w:r w:rsidRPr="005B797F">
              <w:rPr>
                <w:rFonts w:ascii="Times New Roman" w:hAnsi="Times New Roman"/>
                <w:color w:val="231F20"/>
                <w:sz w:val="24"/>
                <w:szCs w:val="24"/>
              </w:rPr>
              <w:t>are</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under</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the</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control</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of</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the</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user</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or</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controlled</w:t>
            </w:r>
            <w:r w:rsidRPr="005B797F">
              <w:rPr>
                <w:rFonts w:ascii="Times New Roman" w:hAnsi="Times New Roman"/>
                <w:color w:val="231F20"/>
                <w:spacing w:val="3"/>
                <w:sz w:val="24"/>
                <w:szCs w:val="24"/>
              </w:rPr>
              <w:t xml:space="preserve"> </w:t>
            </w:r>
            <w:r w:rsidRPr="005B797F">
              <w:rPr>
                <w:rFonts w:ascii="Times New Roman" w:hAnsi="Times New Roman"/>
                <w:color w:val="231F20"/>
                <w:sz w:val="24"/>
                <w:szCs w:val="24"/>
              </w:rPr>
              <w:t>by</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interaction</w:t>
            </w:r>
            <w:r w:rsidRPr="005B797F">
              <w:rPr>
                <w:rFonts w:ascii="Times New Roman" w:hAnsi="Times New Roman"/>
                <w:color w:val="231F20"/>
                <w:spacing w:val="3"/>
                <w:sz w:val="24"/>
                <w:szCs w:val="24"/>
              </w:rPr>
              <w:t xml:space="preserve"> </w:t>
            </w:r>
            <w:r w:rsidRPr="005B797F">
              <w:rPr>
                <w:rFonts w:ascii="Times New Roman" w:hAnsi="Times New Roman"/>
                <w:color w:val="231F20"/>
                <w:sz w:val="24"/>
                <w:szCs w:val="24"/>
              </w:rPr>
              <w:t>with</w:t>
            </w:r>
            <w:r w:rsidRPr="005B797F">
              <w:rPr>
                <w:rFonts w:ascii="Times New Roman" w:hAnsi="Times New Roman"/>
                <w:color w:val="231F20"/>
                <w:spacing w:val="4"/>
                <w:sz w:val="24"/>
                <w:szCs w:val="24"/>
              </w:rPr>
              <w:t xml:space="preserve"> </w:t>
            </w:r>
            <w:r w:rsidRPr="005B797F">
              <w:rPr>
                <w:rFonts w:ascii="Times New Roman" w:hAnsi="Times New Roman"/>
                <w:color w:val="231F20"/>
                <w:sz w:val="24"/>
                <w:szCs w:val="24"/>
              </w:rPr>
              <w:t>other</w:t>
            </w:r>
            <w:r w:rsidRPr="005B797F">
              <w:rPr>
                <w:rFonts w:ascii="Times New Roman" w:hAnsi="Times New Roman"/>
                <w:color w:val="231F20"/>
                <w:spacing w:val="4"/>
                <w:sz w:val="24"/>
                <w:szCs w:val="24"/>
              </w:rPr>
              <w:t xml:space="preserve"> </w:t>
            </w:r>
            <w:r w:rsidRPr="005B797F">
              <w:rPr>
                <w:rFonts w:ascii="Times New Roman" w:hAnsi="Times New Roman"/>
                <w:color w:val="231F20"/>
                <w:spacing w:val="-2"/>
                <w:sz w:val="24"/>
                <w:szCs w:val="24"/>
              </w:rPr>
              <w:t>persons.</w:t>
            </w:r>
          </w:p>
        </w:tc>
      </w:tr>
      <w:tr w:rsidR="00184DA8" w14:paraId="5C7D0193" w14:textId="77777777" w:rsidTr="00BB15BE">
        <w:tc>
          <w:tcPr>
            <w:tcW w:w="10660" w:type="dxa"/>
          </w:tcPr>
          <w:p w14:paraId="60669189" w14:textId="77777777" w:rsidR="00184DA8" w:rsidRPr="00DD39C3" w:rsidRDefault="00184DA8" w:rsidP="00DC4C9A">
            <w:pPr>
              <w:keepNext/>
              <w:keepLines/>
              <w:suppressLineNumbers/>
              <w:tabs>
                <w:tab w:val="left" w:pos="855"/>
              </w:tabs>
              <w:suppressAutoHyphens/>
              <w:autoSpaceDE w:val="0"/>
              <w:autoSpaceDN w:val="0"/>
              <w:rPr>
                <w:b/>
                <w:szCs w:val="24"/>
              </w:rPr>
            </w:pPr>
            <w:r w:rsidRPr="00DD39C3">
              <w:rPr>
                <w:b/>
                <w:color w:val="231F20"/>
                <w:szCs w:val="24"/>
              </w:rPr>
              <w:t>What</w:t>
            </w:r>
            <w:r w:rsidRPr="00DD39C3">
              <w:rPr>
                <w:b/>
                <w:color w:val="231F20"/>
                <w:spacing w:val="-7"/>
                <w:szCs w:val="24"/>
              </w:rPr>
              <w:t xml:space="preserve"> </w:t>
            </w:r>
            <w:r w:rsidRPr="00DD39C3">
              <w:rPr>
                <w:b/>
                <w:color w:val="231F20"/>
                <w:szCs w:val="24"/>
              </w:rPr>
              <w:t>determines</w:t>
            </w:r>
            <w:r w:rsidRPr="00DD39C3">
              <w:rPr>
                <w:b/>
                <w:color w:val="231F20"/>
                <w:spacing w:val="-4"/>
                <w:szCs w:val="24"/>
              </w:rPr>
              <w:t xml:space="preserve"> </w:t>
            </w:r>
            <w:r w:rsidRPr="00DD39C3">
              <w:rPr>
                <w:b/>
                <w:color w:val="231F20"/>
                <w:szCs w:val="24"/>
              </w:rPr>
              <w:t>the</w:t>
            </w:r>
            <w:r w:rsidRPr="00DD39C3">
              <w:rPr>
                <w:b/>
                <w:color w:val="231F20"/>
                <w:spacing w:val="-5"/>
                <w:szCs w:val="24"/>
              </w:rPr>
              <w:t xml:space="preserve"> </w:t>
            </w:r>
            <w:r w:rsidRPr="00DD39C3">
              <w:rPr>
                <w:b/>
                <w:color w:val="231F20"/>
                <w:szCs w:val="24"/>
              </w:rPr>
              <w:t>lifetime</w:t>
            </w:r>
            <w:r w:rsidRPr="00DD39C3">
              <w:rPr>
                <w:b/>
                <w:color w:val="231F20"/>
                <w:spacing w:val="-5"/>
                <w:szCs w:val="24"/>
              </w:rPr>
              <w:t xml:space="preserve"> </w:t>
            </w:r>
            <w:r w:rsidRPr="00DD39C3">
              <w:rPr>
                <w:b/>
                <w:color w:val="231F20"/>
                <w:szCs w:val="24"/>
              </w:rPr>
              <w:t>of</w:t>
            </w:r>
            <w:r w:rsidRPr="00DD39C3">
              <w:rPr>
                <w:b/>
                <w:color w:val="231F20"/>
                <w:spacing w:val="-5"/>
                <w:szCs w:val="24"/>
              </w:rPr>
              <w:t xml:space="preserve"> </w:t>
            </w:r>
            <w:r w:rsidRPr="00DD39C3">
              <w:rPr>
                <w:b/>
                <w:color w:val="231F20"/>
                <w:szCs w:val="24"/>
              </w:rPr>
              <w:t>the</w:t>
            </w:r>
            <w:r w:rsidRPr="00DD39C3">
              <w:rPr>
                <w:b/>
                <w:color w:val="231F20"/>
                <w:spacing w:val="-3"/>
                <w:szCs w:val="24"/>
              </w:rPr>
              <w:t xml:space="preserve"> </w:t>
            </w:r>
            <w:r w:rsidRPr="005B797F">
              <w:rPr>
                <w:b/>
                <w:iCs/>
                <w:color w:val="231F20"/>
                <w:szCs w:val="24"/>
              </w:rPr>
              <w:t>combination</w:t>
            </w:r>
            <w:r w:rsidRPr="005B797F">
              <w:rPr>
                <w:b/>
                <w:iCs/>
                <w:color w:val="231F20"/>
                <w:spacing w:val="-3"/>
                <w:szCs w:val="24"/>
              </w:rPr>
              <w:t xml:space="preserve"> </w:t>
            </w:r>
            <w:r w:rsidRPr="005B797F">
              <w:rPr>
                <w:b/>
                <w:iCs/>
                <w:color w:val="231F20"/>
                <w:spacing w:val="-2"/>
                <w:szCs w:val="24"/>
              </w:rPr>
              <w:t>device</w:t>
            </w:r>
            <w:r w:rsidRPr="00DD39C3">
              <w:rPr>
                <w:b/>
                <w:color w:val="231F20"/>
                <w:spacing w:val="-2"/>
                <w:szCs w:val="24"/>
              </w:rPr>
              <w:t>?</w:t>
            </w:r>
          </w:p>
          <w:p w14:paraId="20118DE3" w14:textId="5A2E86B6" w:rsidR="00184DA8" w:rsidRPr="005B797F" w:rsidRDefault="00184DA8" w:rsidP="00DC4C9A">
            <w:pPr>
              <w:pStyle w:val="BodyText"/>
              <w:keepNext/>
              <w:keepLines/>
              <w:suppressLineNumbers/>
              <w:suppressAutoHyphens/>
              <w:spacing w:before="190" w:line="225" w:lineRule="auto"/>
              <w:ind w:right="794"/>
              <w:jc w:val="both"/>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that</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should</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include</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battery</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depletion,</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deterioration</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of</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materials</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and</w:t>
            </w:r>
            <w:r w:rsidRPr="005B797F">
              <w:rPr>
                <w:rFonts w:ascii="Times New Roman" w:hAnsi="Times New Roman"/>
                <w:color w:val="231F20"/>
                <w:spacing w:val="40"/>
                <w:sz w:val="24"/>
                <w:szCs w:val="24"/>
              </w:rPr>
              <w:t xml:space="preserve"> </w:t>
            </w:r>
            <w:r w:rsidRPr="005B797F">
              <w:rPr>
                <w:rFonts w:ascii="Times New Roman" w:hAnsi="Times New Roman"/>
                <w:color w:val="231F20"/>
                <w:sz w:val="24"/>
                <w:szCs w:val="24"/>
              </w:rPr>
              <w:t>failure of components due to aging, wear, fatigue or repeated use. The availability of spare parts should be considered as well.</w:t>
            </w:r>
          </w:p>
        </w:tc>
      </w:tr>
      <w:tr w:rsidR="00184DA8" w14:paraId="2BD30A00" w14:textId="77777777" w:rsidTr="00BB15BE">
        <w:tc>
          <w:tcPr>
            <w:tcW w:w="10660" w:type="dxa"/>
          </w:tcPr>
          <w:p w14:paraId="27CF17F2" w14:textId="270F5C76" w:rsidR="00184DA8" w:rsidRPr="00DD39C3" w:rsidRDefault="00184DA8" w:rsidP="00DC4C9A">
            <w:pPr>
              <w:keepNext/>
              <w:keepLines/>
              <w:suppressLineNumbers/>
              <w:tabs>
                <w:tab w:val="left" w:pos="855"/>
              </w:tabs>
              <w:suppressAutoHyphens/>
              <w:autoSpaceDE w:val="0"/>
              <w:autoSpaceDN w:val="0"/>
              <w:rPr>
                <w:b/>
                <w:color w:val="231F20"/>
                <w:spacing w:val="-4"/>
                <w:szCs w:val="24"/>
              </w:rPr>
            </w:pPr>
            <w:r w:rsidRPr="00DD39C3">
              <w:rPr>
                <w:b/>
                <w:color w:val="231F20"/>
                <w:szCs w:val="24"/>
              </w:rPr>
              <w:t>Is</w:t>
            </w:r>
            <w:r w:rsidRPr="00DD39C3">
              <w:rPr>
                <w:b/>
                <w:color w:val="231F20"/>
                <w:spacing w:val="-6"/>
                <w:szCs w:val="24"/>
              </w:rPr>
              <w:t xml:space="preserve"> </w:t>
            </w:r>
            <w:r w:rsidRPr="00DD39C3">
              <w:rPr>
                <w:b/>
                <w:color w:val="231F20"/>
                <w:szCs w:val="24"/>
              </w:rPr>
              <w:t>the</w:t>
            </w:r>
            <w:r w:rsidRPr="00DD39C3">
              <w:rPr>
                <w:b/>
                <w:color w:val="231F20"/>
                <w:spacing w:val="-4"/>
                <w:szCs w:val="24"/>
              </w:rPr>
              <w:t xml:space="preserve"> </w:t>
            </w:r>
            <w:r w:rsidR="004375E6" w:rsidRPr="005B797F">
              <w:rPr>
                <w:b/>
                <w:iCs/>
                <w:color w:val="231F20"/>
                <w:szCs w:val="24"/>
              </w:rPr>
              <w:t>combination product</w:t>
            </w:r>
            <w:r w:rsidRPr="00DD39C3">
              <w:rPr>
                <w:b/>
                <w:i/>
                <w:color w:val="231F20"/>
                <w:spacing w:val="-4"/>
                <w:szCs w:val="24"/>
              </w:rPr>
              <w:t xml:space="preserve"> </w:t>
            </w:r>
            <w:r w:rsidRPr="00DD39C3">
              <w:rPr>
                <w:b/>
                <w:color w:val="231F20"/>
                <w:szCs w:val="24"/>
              </w:rPr>
              <w:t>intended</w:t>
            </w:r>
            <w:r w:rsidRPr="00DD39C3">
              <w:rPr>
                <w:b/>
                <w:color w:val="231F20"/>
                <w:spacing w:val="-3"/>
                <w:szCs w:val="24"/>
              </w:rPr>
              <w:t xml:space="preserve"> </w:t>
            </w:r>
            <w:r w:rsidRPr="00DD39C3">
              <w:rPr>
                <w:b/>
                <w:color w:val="231F20"/>
                <w:szCs w:val="24"/>
              </w:rPr>
              <w:t>for</w:t>
            </w:r>
            <w:r w:rsidRPr="00DD39C3">
              <w:rPr>
                <w:b/>
                <w:color w:val="231F20"/>
                <w:spacing w:val="-4"/>
                <w:szCs w:val="24"/>
              </w:rPr>
              <w:t xml:space="preserve"> </w:t>
            </w:r>
            <w:r w:rsidRPr="00DD39C3">
              <w:rPr>
                <w:b/>
                <w:color w:val="231F20"/>
                <w:szCs w:val="24"/>
              </w:rPr>
              <w:t>single</w:t>
            </w:r>
            <w:r w:rsidRPr="00DD39C3">
              <w:rPr>
                <w:b/>
                <w:color w:val="231F20"/>
                <w:spacing w:val="-4"/>
                <w:szCs w:val="24"/>
              </w:rPr>
              <w:t xml:space="preserve"> use?</w:t>
            </w:r>
          </w:p>
          <w:p w14:paraId="08AA1B95" w14:textId="0110DA0E" w:rsidR="00184DA8" w:rsidRPr="005B797F" w:rsidRDefault="00184DA8" w:rsidP="00DC4C9A">
            <w:pPr>
              <w:pStyle w:val="BodyText"/>
              <w:keepNext/>
              <w:keepLines/>
              <w:suppressLineNumbers/>
              <w:suppressAutoHyphens/>
              <w:spacing w:before="179"/>
              <w:rPr>
                <w:rFonts w:ascii="Times New Roman" w:hAnsi="Times New Roman"/>
                <w:color w:val="231F20"/>
                <w:spacing w:val="-2"/>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7F5B143D" w14:textId="24105609" w:rsidR="00184DA8" w:rsidRPr="00DD39C3" w:rsidRDefault="00184DA8">
            <w:pPr>
              <w:pStyle w:val="ListParagraph"/>
              <w:keepNext/>
              <w:keepLines/>
              <w:numPr>
                <w:ilvl w:val="0"/>
                <w:numId w:val="21"/>
              </w:numPr>
              <w:suppressLineNumbers/>
              <w:tabs>
                <w:tab w:val="left" w:pos="520"/>
              </w:tabs>
              <w:suppressAutoHyphens/>
              <w:autoSpaceDE w:val="0"/>
              <w:autoSpaceDN w:val="0"/>
              <w:spacing w:before="168"/>
              <w:rPr>
                <w:szCs w:val="24"/>
              </w:rPr>
            </w:pPr>
            <w:r w:rsidRPr="005B797F">
              <w:rPr>
                <w:color w:val="231F20"/>
                <w:szCs w:val="24"/>
              </w:rPr>
              <w:t>whether</w:t>
            </w:r>
            <w:r w:rsidRPr="005B797F">
              <w:rPr>
                <w:color w:val="231F20"/>
                <w:spacing w:val="5"/>
                <w:szCs w:val="24"/>
              </w:rPr>
              <w:t xml:space="preserve"> </w:t>
            </w:r>
            <w:r w:rsidRPr="005B797F">
              <w:rPr>
                <w:color w:val="231F20"/>
                <w:szCs w:val="24"/>
              </w:rPr>
              <w:t>the</w:t>
            </w:r>
            <w:r w:rsidRPr="005B797F">
              <w:rPr>
                <w:color w:val="231F20"/>
                <w:spacing w:val="5"/>
                <w:szCs w:val="24"/>
              </w:rPr>
              <w:t xml:space="preserve"> </w:t>
            </w:r>
            <w:r w:rsidR="00F56605" w:rsidRPr="005B797F">
              <w:rPr>
                <w:color w:val="231F20"/>
                <w:spacing w:val="5"/>
                <w:szCs w:val="24"/>
              </w:rPr>
              <w:t xml:space="preserve">combination device </w:t>
            </w:r>
            <w:r w:rsidRPr="005B797F">
              <w:rPr>
                <w:color w:val="231F20"/>
                <w:szCs w:val="24"/>
              </w:rPr>
              <w:t>self-destructs</w:t>
            </w:r>
            <w:r w:rsidRPr="005B797F">
              <w:rPr>
                <w:color w:val="231F20"/>
                <w:spacing w:val="6"/>
                <w:szCs w:val="24"/>
              </w:rPr>
              <w:t xml:space="preserve"> </w:t>
            </w:r>
            <w:r w:rsidRPr="005B797F">
              <w:rPr>
                <w:color w:val="231F20"/>
                <w:szCs w:val="24"/>
              </w:rPr>
              <w:t>after</w:t>
            </w:r>
            <w:r w:rsidRPr="005B797F">
              <w:rPr>
                <w:color w:val="231F20"/>
                <w:spacing w:val="7"/>
                <w:szCs w:val="24"/>
              </w:rPr>
              <w:t xml:space="preserve"> </w:t>
            </w:r>
            <w:r w:rsidRPr="005B797F">
              <w:rPr>
                <w:color w:val="231F20"/>
                <w:spacing w:val="-4"/>
                <w:szCs w:val="24"/>
              </w:rPr>
              <w:t>use</w:t>
            </w:r>
          </w:p>
          <w:p w14:paraId="6E96D76B" w14:textId="724DFA8A" w:rsidR="00184DA8" w:rsidRPr="00DD39C3" w:rsidRDefault="00184DA8">
            <w:pPr>
              <w:pStyle w:val="ListParagraph"/>
              <w:keepNext/>
              <w:keepLines/>
              <w:numPr>
                <w:ilvl w:val="0"/>
                <w:numId w:val="21"/>
              </w:numPr>
              <w:suppressLineNumbers/>
              <w:tabs>
                <w:tab w:val="left" w:pos="520"/>
              </w:tabs>
              <w:suppressAutoHyphens/>
              <w:autoSpaceDE w:val="0"/>
              <w:autoSpaceDN w:val="0"/>
              <w:spacing w:before="168"/>
              <w:rPr>
                <w:szCs w:val="24"/>
              </w:rPr>
            </w:pPr>
            <w:r w:rsidRPr="005B797F">
              <w:rPr>
                <w:color w:val="231F20"/>
                <w:szCs w:val="24"/>
              </w:rPr>
              <w:t>whether</w:t>
            </w:r>
            <w:r w:rsidRPr="005B797F">
              <w:rPr>
                <w:color w:val="231F20"/>
                <w:spacing w:val="-1"/>
                <w:szCs w:val="24"/>
              </w:rPr>
              <w:t xml:space="preserve"> </w:t>
            </w:r>
            <w:r w:rsidRPr="005B797F">
              <w:rPr>
                <w:color w:val="231F20"/>
                <w:szCs w:val="24"/>
              </w:rPr>
              <w:t>it</w:t>
            </w:r>
            <w:r w:rsidRPr="005B797F">
              <w:rPr>
                <w:color w:val="231F20"/>
                <w:spacing w:val="1"/>
                <w:szCs w:val="24"/>
              </w:rPr>
              <w:t xml:space="preserve"> </w:t>
            </w:r>
            <w:r w:rsidRPr="005B797F">
              <w:rPr>
                <w:color w:val="231F20"/>
                <w:szCs w:val="24"/>
              </w:rPr>
              <w:t>is</w:t>
            </w:r>
            <w:r w:rsidRPr="005B797F">
              <w:rPr>
                <w:color w:val="231F20"/>
                <w:spacing w:val="2"/>
                <w:szCs w:val="24"/>
              </w:rPr>
              <w:t xml:space="preserve"> </w:t>
            </w:r>
            <w:r w:rsidRPr="005B797F">
              <w:rPr>
                <w:color w:val="231F20"/>
                <w:szCs w:val="24"/>
              </w:rPr>
              <w:t>obvious</w:t>
            </w:r>
            <w:r w:rsidRPr="005B797F">
              <w:rPr>
                <w:color w:val="231F20"/>
                <w:spacing w:val="1"/>
                <w:szCs w:val="24"/>
              </w:rPr>
              <w:t xml:space="preserve"> </w:t>
            </w:r>
            <w:r w:rsidRPr="005B797F">
              <w:rPr>
                <w:color w:val="231F20"/>
                <w:szCs w:val="24"/>
              </w:rPr>
              <w:t>to</w:t>
            </w:r>
            <w:r w:rsidRPr="005B797F">
              <w:rPr>
                <w:color w:val="231F20"/>
                <w:spacing w:val="2"/>
                <w:szCs w:val="24"/>
              </w:rPr>
              <w:t xml:space="preserve"> </w:t>
            </w:r>
            <w:r w:rsidRPr="005B797F">
              <w:rPr>
                <w:color w:val="231F20"/>
                <w:szCs w:val="24"/>
              </w:rPr>
              <w:t>the</w:t>
            </w:r>
            <w:r w:rsidRPr="005B797F">
              <w:rPr>
                <w:color w:val="231F20"/>
                <w:spacing w:val="2"/>
                <w:szCs w:val="24"/>
              </w:rPr>
              <w:t xml:space="preserve"> </w:t>
            </w:r>
            <w:r w:rsidRPr="005B797F">
              <w:rPr>
                <w:color w:val="231F20"/>
                <w:szCs w:val="24"/>
              </w:rPr>
              <w:t>user</w:t>
            </w:r>
            <w:r w:rsidRPr="005B797F">
              <w:rPr>
                <w:color w:val="231F20"/>
                <w:spacing w:val="1"/>
                <w:szCs w:val="24"/>
              </w:rPr>
              <w:t xml:space="preserve"> </w:t>
            </w:r>
            <w:r w:rsidRPr="005B797F">
              <w:rPr>
                <w:color w:val="231F20"/>
                <w:szCs w:val="24"/>
              </w:rPr>
              <w:t>that</w:t>
            </w:r>
            <w:r w:rsidRPr="005B797F">
              <w:rPr>
                <w:color w:val="231F20"/>
                <w:spacing w:val="1"/>
                <w:szCs w:val="24"/>
              </w:rPr>
              <w:t xml:space="preserve"> </w:t>
            </w:r>
            <w:r w:rsidRPr="005B797F">
              <w:rPr>
                <w:color w:val="231F20"/>
                <w:szCs w:val="24"/>
              </w:rPr>
              <w:t>the</w:t>
            </w:r>
            <w:r w:rsidRPr="005B797F">
              <w:rPr>
                <w:color w:val="231F20"/>
                <w:spacing w:val="1"/>
                <w:szCs w:val="24"/>
              </w:rPr>
              <w:t xml:space="preserve"> </w:t>
            </w:r>
            <w:r w:rsidRPr="005B797F">
              <w:rPr>
                <w:iCs/>
                <w:color w:val="231F20"/>
                <w:szCs w:val="24"/>
              </w:rPr>
              <w:t>combination device</w:t>
            </w:r>
            <w:r w:rsidRPr="005B797F">
              <w:rPr>
                <w:i/>
                <w:color w:val="231F20"/>
                <w:spacing w:val="1"/>
                <w:szCs w:val="24"/>
              </w:rPr>
              <w:t xml:space="preserve"> </w:t>
            </w:r>
            <w:r w:rsidRPr="005B797F">
              <w:rPr>
                <w:color w:val="231F20"/>
                <w:szCs w:val="24"/>
              </w:rPr>
              <w:t>has</w:t>
            </w:r>
            <w:r w:rsidRPr="005B797F">
              <w:rPr>
                <w:color w:val="231F20"/>
                <w:spacing w:val="2"/>
                <w:szCs w:val="24"/>
              </w:rPr>
              <w:t xml:space="preserve"> </w:t>
            </w:r>
            <w:r w:rsidRPr="005B797F">
              <w:rPr>
                <w:color w:val="231F20"/>
                <w:szCs w:val="24"/>
              </w:rPr>
              <w:t>been</w:t>
            </w:r>
            <w:r w:rsidRPr="005B797F">
              <w:rPr>
                <w:color w:val="231F20"/>
                <w:spacing w:val="1"/>
                <w:szCs w:val="24"/>
              </w:rPr>
              <w:t xml:space="preserve"> </w:t>
            </w:r>
            <w:r w:rsidRPr="005B797F">
              <w:rPr>
                <w:color w:val="231F20"/>
                <w:spacing w:val="-2"/>
                <w:szCs w:val="24"/>
              </w:rPr>
              <w:t>used</w:t>
            </w:r>
          </w:p>
        </w:tc>
      </w:tr>
      <w:tr w:rsidR="00184DA8" w14:paraId="4E9FD8B8" w14:textId="77777777" w:rsidTr="00BB15BE">
        <w:tc>
          <w:tcPr>
            <w:tcW w:w="10660" w:type="dxa"/>
          </w:tcPr>
          <w:p w14:paraId="555DEC63" w14:textId="5A2CC790" w:rsidR="00184DA8" w:rsidRPr="00DD39C3" w:rsidRDefault="00184DA8" w:rsidP="00DC4C9A">
            <w:pPr>
              <w:keepNext/>
              <w:keepLines/>
              <w:suppressLineNumbers/>
              <w:tabs>
                <w:tab w:val="left" w:pos="855"/>
              </w:tabs>
              <w:suppressAutoHyphens/>
              <w:autoSpaceDE w:val="0"/>
              <w:autoSpaceDN w:val="0"/>
              <w:rPr>
                <w:b/>
                <w:szCs w:val="24"/>
              </w:rPr>
            </w:pPr>
            <w:r w:rsidRPr="00DD39C3">
              <w:rPr>
                <w:b/>
                <w:color w:val="231F20"/>
                <w:szCs w:val="24"/>
              </w:rPr>
              <w:lastRenderedPageBreak/>
              <w:t>Is</w:t>
            </w:r>
            <w:r w:rsidRPr="00DD39C3">
              <w:rPr>
                <w:b/>
                <w:color w:val="231F20"/>
                <w:spacing w:val="-5"/>
                <w:szCs w:val="24"/>
              </w:rPr>
              <w:t xml:space="preserve"> </w:t>
            </w:r>
            <w:r w:rsidRPr="00DD39C3">
              <w:rPr>
                <w:b/>
                <w:color w:val="231F20"/>
                <w:szCs w:val="24"/>
              </w:rPr>
              <w:t>safe</w:t>
            </w:r>
            <w:r w:rsidRPr="00DD39C3">
              <w:rPr>
                <w:b/>
                <w:color w:val="231F20"/>
                <w:spacing w:val="-4"/>
                <w:szCs w:val="24"/>
              </w:rPr>
              <w:t xml:space="preserve"> </w:t>
            </w:r>
            <w:r w:rsidRPr="00DD39C3">
              <w:rPr>
                <w:b/>
                <w:color w:val="231F20"/>
                <w:szCs w:val="24"/>
              </w:rPr>
              <w:t>decommissioning</w:t>
            </w:r>
            <w:r w:rsidRPr="00DD39C3">
              <w:rPr>
                <w:b/>
                <w:color w:val="231F20"/>
                <w:spacing w:val="-4"/>
                <w:szCs w:val="24"/>
              </w:rPr>
              <w:t xml:space="preserve"> </w:t>
            </w:r>
            <w:r w:rsidRPr="00DD39C3">
              <w:rPr>
                <w:b/>
                <w:color w:val="231F20"/>
                <w:szCs w:val="24"/>
              </w:rPr>
              <w:t>or</w:t>
            </w:r>
            <w:r w:rsidRPr="00DD39C3">
              <w:rPr>
                <w:b/>
                <w:color w:val="231F20"/>
                <w:spacing w:val="-4"/>
                <w:szCs w:val="24"/>
              </w:rPr>
              <w:t xml:space="preserve"> </w:t>
            </w:r>
            <w:r w:rsidRPr="00DD39C3">
              <w:rPr>
                <w:b/>
                <w:color w:val="231F20"/>
                <w:szCs w:val="24"/>
              </w:rPr>
              <w:t>disposal</w:t>
            </w:r>
            <w:r w:rsidRPr="00DD39C3">
              <w:rPr>
                <w:b/>
                <w:color w:val="231F20"/>
                <w:spacing w:val="-4"/>
                <w:szCs w:val="24"/>
              </w:rPr>
              <w:t xml:space="preserve"> </w:t>
            </w:r>
            <w:r w:rsidRPr="00DD39C3">
              <w:rPr>
                <w:b/>
                <w:color w:val="231F20"/>
                <w:szCs w:val="24"/>
              </w:rPr>
              <w:t>of</w:t>
            </w:r>
            <w:r w:rsidRPr="00DD39C3">
              <w:rPr>
                <w:b/>
                <w:color w:val="231F20"/>
                <w:spacing w:val="-4"/>
                <w:szCs w:val="24"/>
              </w:rPr>
              <w:t xml:space="preserve"> </w:t>
            </w:r>
            <w:r w:rsidRPr="00DD39C3">
              <w:rPr>
                <w:b/>
                <w:color w:val="231F20"/>
                <w:szCs w:val="24"/>
              </w:rPr>
              <w:t>the</w:t>
            </w:r>
            <w:r w:rsidRPr="00DD39C3">
              <w:rPr>
                <w:b/>
                <w:color w:val="231F20"/>
                <w:spacing w:val="-3"/>
                <w:szCs w:val="24"/>
              </w:rPr>
              <w:t xml:space="preserve"> </w:t>
            </w:r>
            <w:r w:rsidRPr="005B797F">
              <w:rPr>
                <w:b/>
                <w:color w:val="231F20"/>
                <w:spacing w:val="-3"/>
                <w:szCs w:val="24"/>
              </w:rPr>
              <w:t xml:space="preserve">combination </w:t>
            </w:r>
            <w:r w:rsidR="00570B31" w:rsidRPr="005B797F">
              <w:rPr>
                <w:b/>
                <w:color w:val="231F20"/>
                <w:spacing w:val="-3"/>
                <w:szCs w:val="24"/>
              </w:rPr>
              <w:t>product</w:t>
            </w:r>
            <w:r w:rsidRPr="00DD39C3">
              <w:rPr>
                <w:b/>
                <w:i/>
                <w:color w:val="231F20"/>
                <w:spacing w:val="-3"/>
                <w:szCs w:val="24"/>
              </w:rPr>
              <w:t xml:space="preserve"> </w:t>
            </w:r>
            <w:r w:rsidRPr="00DD39C3">
              <w:rPr>
                <w:b/>
                <w:color w:val="231F20"/>
                <w:spacing w:val="-2"/>
                <w:szCs w:val="24"/>
              </w:rPr>
              <w:t>necessary?</w:t>
            </w:r>
          </w:p>
          <w:p w14:paraId="466F7DE8" w14:textId="62F3EFA6" w:rsidR="00184DA8" w:rsidRPr="005B797F" w:rsidRDefault="00184DA8" w:rsidP="00DC4C9A">
            <w:pPr>
              <w:pStyle w:val="BodyText"/>
              <w:keepNext/>
              <w:keepLines/>
              <w:suppressLineNumbers/>
              <w:suppressAutoHyphens/>
              <w:spacing w:before="191" w:line="225" w:lineRule="auto"/>
              <w:ind w:right="794"/>
              <w:jc w:val="both"/>
              <w:rPr>
                <w:rFonts w:ascii="Times New Roman" w:hAnsi="Times New Roman"/>
                <w:color w:val="231F20"/>
                <w:spacing w:val="-1"/>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that</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should</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include</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the</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waste</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products</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that</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are</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generated</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during</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the</w:t>
            </w:r>
            <w:r w:rsidRPr="005B797F">
              <w:rPr>
                <w:rFonts w:ascii="Times New Roman" w:hAnsi="Times New Roman"/>
                <w:color w:val="231F20"/>
                <w:spacing w:val="23"/>
                <w:sz w:val="24"/>
                <w:szCs w:val="24"/>
              </w:rPr>
              <w:t xml:space="preserve"> </w:t>
            </w:r>
            <w:r w:rsidRPr="005B797F">
              <w:rPr>
                <w:rFonts w:ascii="Times New Roman" w:hAnsi="Times New Roman"/>
                <w:color w:val="231F20"/>
                <w:sz w:val="24"/>
                <w:szCs w:val="24"/>
              </w:rPr>
              <w:t>disposal of the combination device</w:t>
            </w:r>
            <w:r w:rsidRPr="005B797F">
              <w:rPr>
                <w:rFonts w:ascii="Times New Roman" w:hAnsi="Times New Roman"/>
                <w:i/>
                <w:color w:val="231F20"/>
                <w:sz w:val="24"/>
                <w:szCs w:val="24"/>
              </w:rPr>
              <w:t xml:space="preserve"> </w:t>
            </w:r>
            <w:r w:rsidRPr="005B797F">
              <w:rPr>
                <w:rFonts w:ascii="Times New Roman" w:hAnsi="Times New Roman"/>
                <w:color w:val="231F20"/>
                <w:sz w:val="24"/>
                <w:szCs w:val="24"/>
              </w:rPr>
              <w:t xml:space="preserve">itself, and the proper sanitization (removal) of all sensitive data on the combination </w:t>
            </w:r>
            <w:r w:rsidR="00570B31" w:rsidRPr="005B797F">
              <w:rPr>
                <w:rFonts w:ascii="Times New Roman" w:hAnsi="Times New Roman"/>
                <w:color w:val="231F20"/>
                <w:sz w:val="24"/>
                <w:szCs w:val="24"/>
              </w:rPr>
              <w:t>product</w:t>
            </w:r>
            <w:r w:rsidRPr="005B797F">
              <w:rPr>
                <w:rFonts w:ascii="Times New Roman" w:hAnsi="Times New Roman"/>
                <w:color w:val="231F20"/>
                <w:sz w:val="24"/>
                <w:szCs w:val="24"/>
              </w:rPr>
              <w:t>.</w:t>
            </w:r>
            <w:r w:rsidRPr="005B797F">
              <w:rPr>
                <w:rFonts w:ascii="Times New Roman" w:hAnsi="Times New Roman"/>
                <w:color w:val="231F20"/>
                <w:spacing w:val="-1"/>
                <w:sz w:val="24"/>
                <w:szCs w:val="24"/>
              </w:rPr>
              <w:t xml:space="preserve"> </w:t>
            </w:r>
          </w:p>
          <w:p w14:paraId="494747F2" w14:textId="443E8A93" w:rsidR="00184DA8" w:rsidRPr="005B797F" w:rsidRDefault="00184DA8" w:rsidP="00DC4C9A">
            <w:pPr>
              <w:pStyle w:val="BodyText"/>
              <w:keepNext/>
              <w:keepLines/>
              <w:suppressLineNumbers/>
              <w:suppressAutoHyphens/>
              <w:spacing w:before="191" w:line="225" w:lineRule="auto"/>
              <w:ind w:right="794"/>
              <w:jc w:val="both"/>
              <w:rPr>
                <w:rFonts w:ascii="Times New Roman" w:hAnsi="Times New Roman"/>
                <w:sz w:val="24"/>
                <w:szCs w:val="24"/>
              </w:rPr>
            </w:pPr>
            <w:r w:rsidRPr="005B797F">
              <w:rPr>
                <w:rFonts w:ascii="Times New Roman" w:hAnsi="Times New Roman"/>
                <w:color w:val="231F20"/>
                <w:sz w:val="24"/>
                <w:szCs w:val="24"/>
              </w:rPr>
              <w:t>For</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example,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does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it contain</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hazardous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material</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(e.g.</w:t>
            </w:r>
            <w:ins w:id="118" w:author="Leigh Shepherd" w:date="2023-02-09T12:42:00Z">
              <w:r w:rsidR="007B5450" w:rsidRPr="005B797F">
                <w:rPr>
                  <w:rFonts w:ascii="Times New Roman" w:hAnsi="Times New Roman"/>
                  <w:color w:val="231F20"/>
                  <w:sz w:val="24"/>
                  <w:szCs w:val="24"/>
                </w:rPr>
                <w:t>,</w:t>
              </w:r>
            </w:ins>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toxic</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chemical</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or</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biological</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agent),</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or</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is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 xml:space="preserve">the material recyclable? </w:t>
            </w:r>
          </w:p>
        </w:tc>
      </w:tr>
      <w:tr w:rsidR="00184DA8" w14:paraId="6F70897D" w14:textId="77777777" w:rsidTr="00BB15BE">
        <w:tc>
          <w:tcPr>
            <w:tcW w:w="10660" w:type="dxa"/>
          </w:tcPr>
          <w:p w14:paraId="37DA4A39" w14:textId="20234DEC" w:rsidR="00184DA8" w:rsidRPr="00DD39C3" w:rsidRDefault="00184DA8" w:rsidP="005B797F">
            <w:pPr>
              <w:pStyle w:val="Heading6"/>
              <w:suppressLineNumbers/>
              <w:tabs>
                <w:tab w:val="left" w:pos="855"/>
              </w:tabs>
              <w:suppressAutoHyphens/>
              <w:spacing w:line="225" w:lineRule="auto"/>
              <w:ind w:right="1620" w:hanging="18"/>
              <w:rPr>
                <w:rFonts w:ascii="Times New Roman" w:hAnsi="Times New Roman" w:cs="Times New Roman"/>
                <w:b/>
                <w:bCs/>
                <w:szCs w:val="24"/>
              </w:rPr>
            </w:pPr>
            <w:r w:rsidRPr="00DD39C3">
              <w:rPr>
                <w:rFonts w:ascii="Times New Roman" w:hAnsi="Times New Roman" w:cs="Times New Roman"/>
                <w:b/>
                <w:bCs/>
                <w:color w:val="231F20"/>
                <w:szCs w:val="24"/>
              </w:rPr>
              <w:t xml:space="preserve">Does installation or use of the </w:t>
            </w:r>
            <w:r w:rsidRPr="005B797F">
              <w:rPr>
                <w:rFonts w:ascii="Times New Roman" w:hAnsi="Times New Roman" w:cs="Times New Roman"/>
                <w:b/>
                <w:bCs/>
                <w:iCs/>
                <w:color w:val="231F20"/>
                <w:szCs w:val="24"/>
              </w:rPr>
              <w:t>combination device</w:t>
            </w:r>
            <w:r w:rsidRPr="00DD39C3">
              <w:rPr>
                <w:rFonts w:ascii="Times New Roman" w:hAnsi="Times New Roman" w:cs="Times New Roman"/>
                <w:b/>
                <w:bCs/>
                <w:i/>
                <w:color w:val="231F20"/>
                <w:szCs w:val="24"/>
              </w:rPr>
              <w:t xml:space="preserve"> </w:t>
            </w:r>
            <w:r w:rsidRPr="00DD39C3">
              <w:rPr>
                <w:rFonts w:ascii="Times New Roman" w:hAnsi="Times New Roman" w:cs="Times New Roman"/>
                <w:b/>
                <w:bCs/>
                <w:color w:val="231F20"/>
                <w:szCs w:val="24"/>
              </w:rPr>
              <w:t>require special training or</w:t>
            </w:r>
            <w:r w:rsidRPr="00DD39C3">
              <w:rPr>
                <w:rFonts w:ascii="Times New Roman" w:hAnsi="Times New Roman" w:cs="Times New Roman"/>
                <w:b/>
                <w:bCs/>
                <w:color w:val="231F20"/>
                <w:spacing w:val="80"/>
                <w:szCs w:val="24"/>
              </w:rPr>
              <w:t xml:space="preserve"> </w:t>
            </w:r>
            <w:r w:rsidRPr="00DD39C3">
              <w:rPr>
                <w:rFonts w:ascii="Times New Roman" w:hAnsi="Times New Roman" w:cs="Times New Roman"/>
                <w:b/>
                <w:bCs/>
                <w:color w:val="231F20"/>
                <w:szCs w:val="24"/>
              </w:rPr>
              <w:t>special skills?</w:t>
            </w:r>
          </w:p>
          <w:p w14:paraId="1C90C5F8" w14:textId="043A0EC7" w:rsidR="00F56605" w:rsidRPr="005B797F" w:rsidRDefault="00184DA8" w:rsidP="005B797F">
            <w:pPr>
              <w:pStyle w:val="BodyText"/>
              <w:keepNext/>
              <w:keepLines/>
              <w:suppressLineNumbers/>
              <w:suppressAutoHyphens/>
              <w:spacing w:before="194" w:line="225" w:lineRule="auto"/>
              <w:ind w:right="795" w:hanging="18"/>
              <w:jc w:val="both"/>
              <w:rPr>
                <w:rFonts w:ascii="Times New Roman" w:hAnsi="Times New Roman"/>
                <w:color w:val="231F20"/>
                <w:sz w:val="24"/>
                <w:szCs w:val="24"/>
              </w:rPr>
            </w:pPr>
            <w:r w:rsidRPr="005B797F">
              <w:rPr>
                <w:rFonts w:ascii="Times New Roman" w:hAnsi="Times New Roman"/>
                <w:color w:val="231F20"/>
                <w:sz w:val="24"/>
                <w:szCs w:val="24"/>
              </w:rPr>
              <w:t xml:space="preserve">Factors that should be considered include the complexity and novelty of the </w:t>
            </w:r>
            <w:r w:rsidRPr="005B797F">
              <w:rPr>
                <w:rFonts w:ascii="Times New Roman" w:hAnsi="Times New Roman"/>
                <w:iCs/>
                <w:color w:val="231F20"/>
                <w:sz w:val="24"/>
                <w:szCs w:val="24"/>
              </w:rPr>
              <w:t xml:space="preserve">combination </w:t>
            </w:r>
            <w:r w:rsidR="00570B31" w:rsidRPr="005B797F">
              <w:rPr>
                <w:rFonts w:ascii="Times New Roman" w:hAnsi="Times New Roman"/>
                <w:iCs/>
                <w:color w:val="231F20"/>
                <w:sz w:val="24"/>
                <w:szCs w:val="24"/>
              </w:rPr>
              <w:t>product</w:t>
            </w:r>
            <w:r w:rsidRPr="005B797F">
              <w:rPr>
                <w:rFonts w:ascii="Times New Roman" w:hAnsi="Times New Roman"/>
                <w:i/>
                <w:color w:val="231F20"/>
                <w:sz w:val="24"/>
                <w:szCs w:val="24"/>
              </w:rPr>
              <w:t xml:space="preserve"> </w:t>
            </w:r>
            <w:r w:rsidRPr="005B797F">
              <w:rPr>
                <w:rFonts w:ascii="Times New Roman" w:hAnsi="Times New Roman"/>
                <w:color w:val="231F20"/>
                <w:sz w:val="24"/>
                <w:szCs w:val="24"/>
              </w:rPr>
              <w:t xml:space="preserve">and the knowledge, skills and ability of the persons installing, </w:t>
            </w:r>
            <w:r w:rsidR="00F56605" w:rsidRPr="005B797F">
              <w:rPr>
                <w:rFonts w:ascii="Times New Roman" w:hAnsi="Times New Roman"/>
                <w:color w:val="231F20"/>
                <w:sz w:val="24"/>
                <w:szCs w:val="24"/>
              </w:rPr>
              <w:t>maintaining,</w:t>
            </w:r>
            <w:r w:rsidRPr="005B797F">
              <w:rPr>
                <w:rFonts w:ascii="Times New Roman" w:hAnsi="Times New Roman"/>
                <w:color w:val="231F20"/>
                <w:sz w:val="24"/>
                <w:szCs w:val="24"/>
              </w:rPr>
              <w:t xml:space="preserve"> or using the </w:t>
            </w:r>
            <w:r w:rsidRPr="005B797F">
              <w:rPr>
                <w:rFonts w:ascii="Times New Roman" w:hAnsi="Times New Roman"/>
                <w:iCs/>
                <w:color w:val="231F20"/>
                <w:sz w:val="24"/>
                <w:szCs w:val="24"/>
              </w:rPr>
              <w:t xml:space="preserve">combination </w:t>
            </w:r>
            <w:r w:rsidR="00570B31" w:rsidRPr="005B797F">
              <w:rPr>
                <w:rFonts w:ascii="Times New Roman" w:hAnsi="Times New Roman"/>
                <w:iCs/>
                <w:color w:val="231F20"/>
                <w:sz w:val="24"/>
                <w:szCs w:val="24"/>
              </w:rPr>
              <w:t>product</w:t>
            </w:r>
            <w:r w:rsidRPr="005B797F">
              <w:rPr>
                <w:rFonts w:ascii="Times New Roman" w:hAnsi="Times New Roman"/>
                <w:iCs/>
                <w:color w:val="231F20"/>
                <w:sz w:val="24"/>
                <w:szCs w:val="24"/>
              </w:rPr>
              <w:t>.</w:t>
            </w:r>
            <w:r w:rsidRPr="005B797F">
              <w:rPr>
                <w:rFonts w:ascii="Times New Roman" w:hAnsi="Times New Roman"/>
                <w:color w:val="231F20"/>
                <w:sz w:val="24"/>
                <w:szCs w:val="24"/>
              </w:rPr>
              <w:t xml:space="preserve"> </w:t>
            </w:r>
          </w:p>
          <w:p w14:paraId="2FF5454E" w14:textId="04005A31" w:rsidR="00184DA8" w:rsidRPr="005B797F" w:rsidRDefault="00184DA8" w:rsidP="005B797F">
            <w:pPr>
              <w:pStyle w:val="BodyText"/>
              <w:keepNext/>
              <w:keepLines/>
              <w:suppressLineNumbers/>
              <w:suppressAutoHyphens/>
              <w:spacing w:before="194" w:line="225" w:lineRule="auto"/>
              <w:ind w:right="795" w:hanging="18"/>
              <w:jc w:val="both"/>
              <w:rPr>
                <w:rFonts w:ascii="Times New Roman" w:hAnsi="Times New Roman"/>
                <w:sz w:val="24"/>
                <w:szCs w:val="24"/>
              </w:rPr>
            </w:pPr>
            <w:r w:rsidRPr="005B797F">
              <w:rPr>
                <w:rFonts w:ascii="Times New Roman" w:hAnsi="Times New Roman"/>
                <w:color w:val="231F20"/>
                <w:sz w:val="24"/>
                <w:szCs w:val="24"/>
              </w:rPr>
              <w:t>This can include training, education, competence assessment, certification or qualification.</w:t>
            </w:r>
          </w:p>
        </w:tc>
      </w:tr>
      <w:tr w:rsidR="00184DA8" w14:paraId="134BE1F6" w14:textId="77777777" w:rsidTr="00BB15BE">
        <w:tc>
          <w:tcPr>
            <w:tcW w:w="10660" w:type="dxa"/>
          </w:tcPr>
          <w:p w14:paraId="62D4A85D" w14:textId="1BE31809" w:rsidR="00184DA8" w:rsidRPr="00DD39C3" w:rsidRDefault="00184DA8" w:rsidP="005B797F">
            <w:pPr>
              <w:pStyle w:val="Heading6"/>
              <w:suppressLineNumbers/>
              <w:tabs>
                <w:tab w:val="left" w:pos="855"/>
              </w:tabs>
              <w:suppressAutoHyphens/>
              <w:spacing w:line="225" w:lineRule="auto"/>
              <w:ind w:right="1620" w:hanging="18"/>
              <w:rPr>
                <w:rFonts w:ascii="Times New Roman" w:hAnsi="Times New Roman" w:cs="Times New Roman"/>
                <w:b/>
                <w:bCs/>
                <w:color w:val="231F20"/>
                <w:szCs w:val="24"/>
              </w:rPr>
            </w:pPr>
            <w:r w:rsidRPr="00DD39C3">
              <w:rPr>
                <w:rFonts w:ascii="Times New Roman" w:hAnsi="Times New Roman" w:cs="Times New Roman"/>
                <w:b/>
                <w:bCs/>
                <w:color w:val="231F20"/>
                <w:szCs w:val="24"/>
              </w:rPr>
              <w:t>How will information for safety be provided?</w:t>
            </w:r>
          </w:p>
        </w:tc>
      </w:tr>
      <w:tr w:rsidR="00184DA8" w14:paraId="217057BE" w14:textId="77777777" w:rsidTr="00BB15BE">
        <w:tc>
          <w:tcPr>
            <w:tcW w:w="10660" w:type="dxa"/>
          </w:tcPr>
          <w:p w14:paraId="45AAE891" w14:textId="77777777" w:rsidR="00184DA8" w:rsidRPr="005B797F" w:rsidRDefault="00184DA8" w:rsidP="00DD39C3">
            <w:pPr>
              <w:pStyle w:val="Heading6"/>
              <w:suppressLineNumbers/>
              <w:tabs>
                <w:tab w:val="left" w:pos="855"/>
              </w:tabs>
              <w:suppressAutoHyphens/>
              <w:spacing w:before="0"/>
              <w:rPr>
                <w:rFonts w:ascii="Times New Roman" w:hAnsi="Times New Roman" w:cs="Times New Roman"/>
                <w:b/>
                <w:bCs/>
                <w:color w:val="auto"/>
                <w:szCs w:val="24"/>
              </w:rPr>
            </w:pPr>
            <w:r w:rsidRPr="005B797F">
              <w:rPr>
                <w:rFonts w:ascii="Times New Roman" w:hAnsi="Times New Roman" w:cs="Times New Roman"/>
                <w:b/>
                <w:bCs/>
                <w:color w:val="auto"/>
                <w:szCs w:val="24"/>
              </w:rPr>
              <w:t>Are</w:t>
            </w:r>
            <w:r w:rsidRPr="005B797F">
              <w:rPr>
                <w:rFonts w:ascii="Times New Roman" w:hAnsi="Times New Roman" w:cs="Times New Roman"/>
                <w:b/>
                <w:bCs/>
                <w:color w:val="auto"/>
                <w:spacing w:val="-8"/>
                <w:szCs w:val="24"/>
              </w:rPr>
              <w:t xml:space="preserve"> </w:t>
            </w:r>
            <w:r w:rsidRPr="005B797F">
              <w:rPr>
                <w:rFonts w:ascii="Times New Roman" w:hAnsi="Times New Roman" w:cs="Times New Roman"/>
                <w:b/>
                <w:bCs/>
                <w:color w:val="auto"/>
                <w:szCs w:val="24"/>
              </w:rPr>
              <w:t>new</w:t>
            </w:r>
            <w:r w:rsidRPr="005B797F">
              <w:rPr>
                <w:rFonts w:ascii="Times New Roman" w:hAnsi="Times New Roman" w:cs="Times New Roman"/>
                <w:b/>
                <w:bCs/>
                <w:color w:val="auto"/>
                <w:spacing w:val="-7"/>
                <w:szCs w:val="24"/>
              </w:rPr>
              <w:t xml:space="preserve"> </w:t>
            </w:r>
            <w:r w:rsidRPr="005B797F">
              <w:rPr>
                <w:rFonts w:ascii="Times New Roman" w:hAnsi="Times New Roman" w:cs="Times New Roman"/>
                <w:b/>
                <w:bCs/>
                <w:color w:val="auto"/>
                <w:szCs w:val="24"/>
              </w:rPr>
              <w:t>manufacturing</w:t>
            </w:r>
            <w:r w:rsidRPr="005B797F">
              <w:rPr>
                <w:rFonts w:ascii="Times New Roman" w:hAnsi="Times New Roman" w:cs="Times New Roman"/>
                <w:b/>
                <w:bCs/>
                <w:color w:val="auto"/>
                <w:spacing w:val="-6"/>
                <w:szCs w:val="24"/>
              </w:rPr>
              <w:t xml:space="preserve"> </w:t>
            </w:r>
            <w:r w:rsidRPr="005B797F">
              <w:rPr>
                <w:rFonts w:ascii="Times New Roman" w:hAnsi="Times New Roman" w:cs="Times New Roman"/>
                <w:b/>
                <w:bCs/>
                <w:iCs/>
                <w:color w:val="auto"/>
                <w:szCs w:val="24"/>
              </w:rPr>
              <w:t>processes</w:t>
            </w:r>
            <w:r w:rsidRPr="005B797F">
              <w:rPr>
                <w:rFonts w:ascii="Times New Roman" w:hAnsi="Times New Roman" w:cs="Times New Roman"/>
                <w:b/>
                <w:bCs/>
                <w:iCs/>
                <w:color w:val="auto"/>
                <w:spacing w:val="-6"/>
                <w:szCs w:val="24"/>
              </w:rPr>
              <w:t xml:space="preserve"> </w:t>
            </w:r>
            <w:r w:rsidRPr="005B797F">
              <w:rPr>
                <w:rFonts w:ascii="Times New Roman" w:hAnsi="Times New Roman" w:cs="Times New Roman"/>
                <w:b/>
                <w:bCs/>
                <w:color w:val="auto"/>
                <w:szCs w:val="24"/>
              </w:rPr>
              <w:t>established</w:t>
            </w:r>
            <w:r w:rsidRPr="005B797F">
              <w:rPr>
                <w:rFonts w:ascii="Times New Roman" w:hAnsi="Times New Roman" w:cs="Times New Roman"/>
                <w:b/>
                <w:bCs/>
                <w:color w:val="auto"/>
                <w:spacing w:val="-7"/>
                <w:szCs w:val="24"/>
              </w:rPr>
              <w:t xml:space="preserve"> </w:t>
            </w:r>
            <w:r w:rsidRPr="005B797F">
              <w:rPr>
                <w:rFonts w:ascii="Times New Roman" w:hAnsi="Times New Roman" w:cs="Times New Roman"/>
                <w:b/>
                <w:bCs/>
                <w:color w:val="auto"/>
                <w:szCs w:val="24"/>
              </w:rPr>
              <w:t>or</w:t>
            </w:r>
            <w:r w:rsidRPr="005B797F">
              <w:rPr>
                <w:rFonts w:ascii="Times New Roman" w:hAnsi="Times New Roman" w:cs="Times New Roman"/>
                <w:b/>
                <w:bCs/>
                <w:color w:val="auto"/>
                <w:spacing w:val="-6"/>
                <w:szCs w:val="24"/>
              </w:rPr>
              <w:t xml:space="preserve"> </w:t>
            </w:r>
            <w:r w:rsidRPr="005B797F">
              <w:rPr>
                <w:rFonts w:ascii="Times New Roman" w:hAnsi="Times New Roman" w:cs="Times New Roman"/>
                <w:b/>
                <w:bCs/>
                <w:color w:val="auto"/>
                <w:spacing w:val="-2"/>
                <w:szCs w:val="24"/>
              </w:rPr>
              <w:t>introduced?</w:t>
            </w:r>
          </w:p>
          <w:p w14:paraId="62A2FA7C" w14:textId="4DAA23E9" w:rsidR="00184DA8" w:rsidRPr="005B797F" w:rsidRDefault="00184DA8" w:rsidP="005B797F">
            <w:pPr>
              <w:pStyle w:val="BodyText"/>
              <w:keepNext/>
              <w:keepLines/>
              <w:suppressLineNumbers/>
              <w:suppressAutoHyphens/>
              <w:spacing w:before="191" w:line="225" w:lineRule="auto"/>
              <w:ind w:right="794"/>
              <w:jc w:val="both"/>
              <w:rPr>
                <w:rFonts w:ascii="Times New Roman" w:hAnsi="Times New Roman"/>
                <w:sz w:val="24"/>
                <w:szCs w:val="24"/>
              </w:rPr>
            </w:pPr>
            <w:r w:rsidRPr="005B797F">
              <w:rPr>
                <w:rFonts w:ascii="Times New Roman" w:hAnsi="Times New Roman"/>
                <w:color w:val="231F20"/>
                <w:sz w:val="24"/>
                <w:szCs w:val="24"/>
              </w:rPr>
              <w:t xml:space="preserve">Factors that should be considered include the application of new or innovative technology and changes in the scale of production. This can also involve changes in contract manufacturing, suppliers and </w:t>
            </w:r>
            <w:r w:rsidRPr="005B797F">
              <w:rPr>
                <w:rFonts w:ascii="Times New Roman" w:hAnsi="Times New Roman"/>
                <w:color w:val="231F20"/>
                <w:spacing w:val="-2"/>
                <w:sz w:val="24"/>
                <w:szCs w:val="24"/>
              </w:rPr>
              <w:t>vendors.</w:t>
            </w:r>
          </w:p>
        </w:tc>
      </w:tr>
      <w:tr w:rsidR="00184DA8" w14:paraId="529AF44E" w14:textId="77777777" w:rsidTr="00BB15BE">
        <w:tc>
          <w:tcPr>
            <w:tcW w:w="10660" w:type="dxa"/>
          </w:tcPr>
          <w:p w14:paraId="2B21A030" w14:textId="385074DF" w:rsidR="00570B31" w:rsidRPr="005B797F" w:rsidRDefault="00570B31" w:rsidP="00DC4C9A">
            <w:pPr>
              <w:pStyle w:val="Heading6"/>
              <w:suppressLineNumbers/>
              <w:tabs>
                <w:tab w:val="left" w:pos="1535"/>
              </w:tabs>
              <w:suppressAutoHyphens/>
              <w:spacing w:line="225" w:lineRule="auto"/>
              <w:ind w:right="467"/>
              <w:rPr>
                <w:rFonts w:ascii="Times New Roman" w:hAnsi="Times New Roman" w:cs="Times New Roman"/>
                <w:b/>
                <w:bCs/>
                <w:color w:val="auto"/>
                <w:szCs w:val="24"/>
              </w:rPr>
            </w:pPr>
            <w:r w:rsidRPr="005B797F">
              <w:rPr>
                <w:rFonts w:ascii="Times New Roman" w:hAnsi="Times New Roman" w:cs="Times New Roman"/>
                <w:b/>
                <w:bCs/>
                <w:color w:val="auto"/>
                <w:szCs w:val="24"/>
              </w:rPr>
              <w:t>Is</w:t>
            </w:r>
            <w:r w:rsidRPr="005B797F">
              <w:rPr>
                <w:rFonts w:ascii="Times New Roman" w:hAnsi="Times New Roman" w:cs="Times New Roman"/>
                <w:b/>
                <w:bCs/>
                <w:color w:val="auto"/>
                <w:spacing w:val="-3"/>
                <w:szCs w:val="24"/>
              </w:rPr>
              <w:t xml:space="preserve"> </w:t>
            </w:r>
            <w:r w:rsidRPr="005B797F">
              <w:rPr>
                <w:rFonts w:ascii="Times New Roman" w:hAnsi="Times New Roman" w:cs="Times New Roman"/>
                <w:b/>
                <w:bCs/>
                <w:color w:val="auto"/>
                <w:szCs w:val="24"/>
              </w:rPr>
              <w:t>successful</w:t>
            </w:r>
            <w:r w:rsidRPr="005B797F">
              <w:rPr>
                <w:rFonts w:ascii="Times New Roman" w:hAnsi="Times New Roman" w:cs="Times New Roman"/>
                <w:b/>
                <w:bCs/>
                <w:color w:val="auto"/>
                <w:spacing w:val="-3"/>
                <w:szCs w:val="24"/>
              </w:rPr>
              <w:t xml:space="preserve"> </w:t>
            </w:r>
            <w:r w:rsidRPr="005B797F">
              <w:rPr>
                <w:rFonts w:ascii="Times New Roman" w:hAnsi="Times New Roman" w:cs="Times New Roman"/>
                <w:b/>
                <w:bCs/>
                <w:color w:val="auto"/>
                <w:szCs w:val="24"/>
              </w:rPr>
              <w:t>application</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of</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the</w:t>
            </w:r>
            <w:r w:rsidRPr="005B797F">
              <w:rPr>
                <w:rFonts w:ascii="Times New Roman" w:hAnsi="Times New Roman" w:cs="Times New Roman"/>
                <w:b/>
                <w:bCs/>
                <w:color w:val="auto"/>
                <w:spacing w:val="-3"/>
                <w:szCs w:val="24"/>
              </w:rPr>
              <w:t xml:space="preserve"> </w:t>
            </w:r>
            <w:r w:rsidRPr="005B797F">
              <w:rPr>
                <w:rFonts w:ascii="Times New Roman" w:hAnsi="Times New Roman" w:cs="Times New Roman"/>
                <w:b/>
                <w:bCs/>
                <w:iCs/>
                <w:color w:val="auto"/>
                <w:szCs w:val="24"/>
              </w:rPr>
              <w:t>combination product</w:t>
            </w:r>
            <w:r w:rsidRPr="005B797F">
              <w:rPr>
                <w:rFonts w:ascii="Times New Roman" w:hAnsi="Times New Roman" w:cs="Times New Roman"/>
                <w:b/>
                <w:bCs/>
                <w:i/>
                <w:color w:val="auto"/>
                <w:spacing w:val="-4"/>
                <w:szCs w:val="24"/>
              </w:rPr>
              <w:t xml:space="preserve"> </w:t>
            </w:r>
            <w:r w:rsidRPr="005B797F">
              <w:rPr>
                <w:rFonts w:ascii="Times New Roman" w:hAnsi="Times New Roman" w:cs="Times New Roman"/>
                <w:b/>
                <w:bCs/>
                <w:color w:val="auto"/>
                <w:szCs w:val="24"/>
              </w:rPr>
              <w:t>dependent</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on</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the</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usability</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of</w:t>
            </w:r>
            <w:r w:rsidRPr="005B797F">
              <w:rPr>
                <w:rFonts w:ascii="Times New Roman" w:hAnsi="Times New Roman" w:cs="Times New Roman"/>
                <w:b/>
                <w:bCs/>
                <w:color w:val="auto"/>
                <w:spacing w:val="-4"/>
                <w:szCs w:val="24"/>
              </w:rPr>
              <w:t xml:space="preserve"> </w:t>
            </w:r>
            <w:r w:rsidRPr="005B797F">
              <w:rPr>
                <w:rFonts w:ascii="Times New Roman" w:hAnsi="Times New Roman" w:cs="Times New Roman"/>
                <w:b/>
                <w:bCs/>
                <w:color w:val="auto"/>
                <w:szCs w:val="24"/>
              </w:rPr>
              <w:t>the user interface?</w:t>
            </w:r>
          </w:p>
          <w:p w14:paraId="3D146607" w14:textId="636C4FB9" w:rsidR="00184DA8" w:rsidRPr="005B797F" w:rsidRDefault="00F56605" w:rsidP="00DC4C9A">
            <w:pPr>
              <w:pStyle w:val="BodyText"/>
              <w:keepNext/>
              <w:keepLines/>
              <w:suppressLineNumbers/>
              <w:suppressAutoHyphens/>
              <w:spacing w:before="197" w:line="223" w:lineRule="auto"/>
              <w:ind w:right="114"/>
              <w:jc w:val="both"/>
              <w:rPr>
                <w:rFonts w:ascii="Times New Roman" w:hAnsi="Times New Roman"/>
                <w:sz w:val="24"/>
                <w:szCs w:val="24"/>
              </w:rPr>
            </w:pPr>
            <w:r w:rsidRPr="005B797F">
              <w:rPr>
                <w:rFonts w:ascii="Times New Roman" w:hAnsi="Times New Roman"/>
                <w:color w:val="231F20"/>
                <w:sz w:val="24"/>
                <w:szCs w:val="24"/>
              </w:rPr>
              <w:t>Factors that should be considered include: control and indicators, symbols used, ergonomic features, physical design and layout, hierarchy of operation, visibility of warnings, audibility of alarms, standardization of color coding. See IEC 62366-1</w:t>
            </w:r>
            <w:r w:rsidRPr="005B797F">
              <w:rPr>
                <w:rFonts w:ascii="Times New Roman" w:hAnsi="Times New Roman"/>
                <w:color w:val="231F20"/>
                <w:position w:val="6"/>
                <w:sz w:val="24"/>
                <w:szCs w:val="24"/>
              </w:rPr>
              <w:t xml:space="preserve"> </w:t>
            </w:r>
            <w:r w:rsidRPr="005B797F">
              <w:rPr>
                <w:rFonts w:ascii="Times New Roman" w:hAnsi="Times New Roman"/>
                <w:color w:val="231F20"/>
                <w:sz w:val="24"/>
                <w:szCs w:val="24"/>
              </w:rPr>
              <w:t>for additional information on usability.</w:t>
            </w:r>
          </w:p>
        </w:tc>
      </w:tr>
      <w:tr w:rsidR="00184DA8" w14:paraId="567DE8D3" w14:textId="77777777" w:rsidTr="00BB15BE">
        <w:tc>
          <w:tcPr>
            <w:tcW w:w="10660" w:type="dxa"/>
          </w:tcPr>
          <w:p w14:paraId="3C3ED04B" w14:textId="2156CD5A" w:rsidR="00F56605" w:rsidRPr="00DD39C3" w:rsidRDefault="00F56605" w:rsidP="00DC4C9A">
            <w:pPr>
              <w:keepNext/>
              <w:keepLines/>
              <w:suppressLineNumbers/>
              <w:tabs>
                <w:tab w:val="left" w:pos="1705"/>
              </w:tabs>
              <w:suppressAutoHyphens/>
              <w:autoSpaceDE w:val="0"/>
              <w:autoSpaceDN w:val="0"/>
              <w:rPr>
                <w:b/>
                <w:szCs w:val="24"/>
              </w:rPr>
            </w:pPr>
            <w:r w:rsidRPr="005B797F">
              <w:rPr>
                <w:b/>
                <w:color w:val="231F20"/>
                <w:szCs w:val="24"/>
              </w:rPr>
              <w:t>Is</w:t>
            </w:r>
            <w:r w:rsidRPr="005B797F">
              <w:rPr>
                <w:b/>
                <w:color w:val="231F20"/>
                <w:spacing w:val="-7"/>
                <w:szCs w:val="24"/>
              </w:rPr>
              <w:t xml:space="preserve"> </w:t>
            </w:r>
            <w:r w:rsidRPr="005B797F">
              <w:rPr>
                <w:b/>
                <w:color w:val="231F20"/>
                <w:szCs w:val="24"/>
              </w:rPr>
              <w:t>the</w:t>
            </w:r>
            <w:r w:rsidRPr="005B797F">
              <w:rPr>
                <w:b/>
                <w:color w:val="231F20"/>
                <w:spacing w:val="-5"/>
                <w:szCs w:val="24"/>
              </w:rPr>
              <w:t xml:space="preserve"> </w:t>
            </w:r>
            <w:r w:rsidR="004375E6" w:rsidRPr="005B797F">
              <w:rPr>
                <w:b/>
                <w:iCs/>
                <w:color w:val="231F20"/>
                <w:szCs w:val="24"/>
              </w:rPr>
              <w:t>combination product</w:t>
            </w:r>
            <w:r w:rsidRPr="005B797F">
              <w:rPr>
                <w:b/>
                <w:i/>
                <w:color w:val="231F20"/>
                <w:spacing w:val="-4"/>
                <w:szCs w:val="24"/>
              </w:rPr>
              <w:t xml:space="preserve"> </w:t>
            </w:r>
            <w:r w:rsidRPr="005B797F">
              <w:rPr>
                <w:b/>
                <w:color w:val="231F20"/>
                <w:szCs w:val="24"/>
              </w:rPr>
              <w:t>used</w:t>
            </w:r>
            <w:r w:rsidRPr="005B797F">
              <w:rPr>
                <w:b/>
                <w:color w:val="231F20"/>
                <w:spacing w:val="-5"/>
                <w:szCs w:val="24"/>
              </w:rPr>
              <w:t xml:space="preserve"> </w:t>
            </w:r>
            <w:r w:rsidRPr="005B797F">
              <w:rPr>
                <w:b/>
                <w:color w:val="231F20"/>
                <w:szCs w:val="24"/>
              </w:rPr>
              <w:t>in</w:t>
            </w:r>
            <w:r w:rsidRPr="005B797F">
              <w:rPr>
                <w:b/>
                <w:color w:val="231F20"/>
                <w:spacing w:val="-5"/>
                <w:szCs w:val="24"/>
              </w:rPr>
              <w:t xml:space="preserve"> </w:t>
            </w:r>
            <w:r w:rsidRPr="005B797F">
              <w:rPr>
                <w:b/>
                <w:color w:val="231F20"/>
                <w:szCs w:val="24"/>
              </w:rPr>
              <w:t>an</w:t>
            </w:r>
            <w:r w:rsidRPr="005B797F">
              <w:rPr>
                <w:b/>
                <w:color w:val="231F20"/>
                <w:spacing w:val="-6"/>
                <w:szCs w:val="24"/>
              </w:rPr>
              <w:t xml:space="preserve"> </w:t>
            </w:r>
            <w:r w:rsidRPr="005B797F">
              <w:rPr>
                <w:b/>
                <w:color w:val="231F20"/>
                <w:szCs w:val="24"/>
              </w:rPr>
              <w:t>environment</w:t>
            </w:r>
            <w:r w:rsidRPr="005B797F">
              <w:rPr>
                <w:b/>
                <w:color w:val="231F20"/>
                <w:spacing w:val="-5"/>
                <w:szCs w:val="24"/>
              </w:rPr>
              <w:t xml:space="preserve"> </w:t>
            </w:r>
            <w:r w:rsidRPr="005B797F">
              <w:rPr>
                <w:b/>
                <w:color w:val="231F20"/>
                <w:szCs w:val="24"/>
              </w:rPr>
              <w:t>where</w:t>
            </w:r>
            <w:r w:rsidRPr="005B797F">
              <w:rPr>
                <w:b/>
                <w:color w:val="231F20"/>
                <w:spacing w:val="-4"/>
                <w:szCs w:val="24"/>
              </w:rPr>
              <w:t xml:space="preserve"> </w:t>
            </w:r>
            <w:r w:rsidRPr="005B797F">
              <w:rPr>
                <w:b/>
                <w:color w:val="231F20"/>
                <w:szCs w:val="24"/>
              </w:rPr>
              <w:t>distractions</w:t>
            </w:r>
            <w:r w:rsidRPr="005B797F">
              <w:rPr>
                <w:b/>
                <w:color w:val="231F20"/>
                <w:spacing w:val="-5"/>
                <w:szCs w:val="24"/>
              </w:rPr>
              <w:t xml:space="preserve"> </w:t>
            </w:r>
            <w:r w:rsidRPr="005B797F">
              <w:rPr>
                <w:b/>
                <w:color w:val="231F20"/>
                <w:szCs w:val="24"/>
              </w:rPr>
              <w:t>can</w:t>
            </w:r>
            <w:r w:rsidRPr="005B797F">
              <w:rPr>
                <w:b/>
                <w:color w:val="231F20"/>
                <w:spacing w:val="-4"/>
                <w:szCs w:val="24"/>
              </w:rPr>
              <w:t xml:space="preserve"> </w:t>
            </w:r>
            <w:r w:rsidRPr="005B797F">
              <w:rPr>
                <w:b/>
                <w:color w:val="231F20"/>
                <w:szCs w:val="24"/>
              </w:rPr>
              <w:t>cause</w:t>
            </w:r>
            <w:r w:rsidRPr="005B797F">
              <w:rPr>
                <w:b/>
                <w:color w:val="231F20"/>
                <w:spacing w:val="-3"/>
                <w:szCs w:val="24"/>
              </w:rPr>
              <w:t xml:space="preserve"> </w:t>
            </w:r>
            <w:r w:rsidRPr="005B797F">
              <w:rPr>
                <w:b/>
                <w:iCs/>
                <w:color w:val="231F20"/>
                <w:szCs w:val="24"/>
              </w:rPr>
              <w:t>use</w:t>
            </w:r>
            <w:r w:rsidRPr="005B797F">
              <w:rPr>
                <w:b/>
                <w:iCs/>
                <w:color w:val="231F20"/>
                <w:spacing w:val="-5"/>
                <w:szCs w:val="24"/>
              </w:rPr>
              <w:t xml:space="preserve"> </w:t>
            </w:r>
            <w:r w:rsidRPr="005B797F">
              <w:rPr>
                <w:b/>
                <w:iCs/>
                <w:color w:val="231F20"/>
                <w:spacing w:val="-2"/>
                <w:szCs w:val="24"/>
              </w:rPr>
              <w:t>error</w:t>
            </w:r>
            <w:r w:rsidRPr="005B797F">
              <w:rPr>
                <w:b/>
                <w:color w:val="231F20"/>
                <w:spacing w:val="-2"/>
                <w:szCs w:val="24"/>
              </w:rPr>
              <w:t>?</w:t>
            </w:r>
          </w:p>
          <w:p w14:paraId="3BFC292E" w14:textId="77777777" w:rsidR="00F56605" w:rsidRPr="005B797F" w:rsidRDefault="00F56605" w:rsidP="00DC4C9A">
            <w:pPr>
              <w:pStyle w:val="BodyText"/>
              <w:keepNext/>
              <w:keepLines/>
              <w:suppressLineNumbers/>
              <w:suppressAutoHyphens/>
              <w:spacing w:before="183"/>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53C4ADF7" w14:textId="77777777" w:rsidR="00F56605" w:rsidRPr="00DD39C3" w:rsidRDefault="00F56605">
            <w:pPr>
              <w:pStyle w:val="ListParagraph"/>
              <w:keepNext/>
              <w:keepLines/>
              <w:numPr>
                <w:ilvl w:val="0"/>
                <w:numId w:val="22"/>
              </w:numPr>
              <w:suppressLineNumbers/>
              <w:tabs>
                <w:tab w:val="left" w:pos="1200"/>
              </w:tabs>
              <w:suppressAutoHyphens/>
              <w:autoSpaceDE w:val="0"/>
              <w:autoSpaceDN w:val="0"/>
              <w:spacing w:before="168"/>
              <w:ind w:left="360"/>
              <w:rPr>
                <w:szCs w:val="24"/>
              </w:rPr>
            </w:pPr>
            <w:r w:rsidRPr="005B797F">
              <w:rPr>
                <w:color w:val="231F20"/>
                <w:szCs w:val="24"/>
              </w:rPr>
              <w:t>the consequence of</w:t>
            </w:r>
            <w:r w:rsidRPr="005B797F">
              <w:rPr>
                <w:color w:val="231F20"/>
                <w:spacing w:val="-1"/>
                <w:szCs w:val="24"/>
              </w:rPr>
              <w:t xml:space="preserve"> </w:t>
            </w:r>
            <w:r w:rsidRPr="005B797F">
              <w:rPr>
                <w:iCs/>
                <w:color w:val="231F20"/>
                <w:szCs w:val="24"/>
              </w:rPr>
              <w:t>use</w:t>
            </w:r>
            <w:r w:rsidRPr="005B797F">
              <w:rPr>
                <w:iCs/>
                <w:color w:val="231F20"/>
                <w:spacing w:val="-1"/>
                <w:szCs w:val="24"/>
              </w:rPr>
              <w:t xml:space="preserve"> </w:t>
            </w:r>
            <w:r w:rsidRPr="005B797F">
              <w:rPr>
                <w:iCs/>
                <w:color w:val="231F20"/>
                <w:spacing w:val="-2"/>
                <w:szCs w:val="24"/>
              </w:rPr>
              <w:t>error</w:t>
            </w:r>
          </w:p>
          <w:p w14:paraId="3B52B7EB" w14:textId="77777777" w:rsidR="00F56605" w:rsidRPr="00DD39C3" w:rsidRDefault="00F56605">
            <w:pPr>
              <w:pStyle w:val="ListParagraph"/>
              <w:keepNext/>
              <w:keepLines/>
              <w:numPr>
                <w:ilvl w:val="0"/>
                <w:numId w:val="22"/>
              </w:numPr>
              <w:suppressLineNumbers/>
              <w:tabs>
                <w:tab w:val="left" w:pos="1200"/>
              </w:tabs>
              <w:suppressAutoHyphens/>
              <w:autoSpaceDE w:val="0"/>
              <w:autoSpaceDN w:val="0"/>
              <w:spacing w:before="169"/>
              <w:ind w:left="360"/>
              <w:rPr>
                <w:szCs w:val="24"/>
              </w:rPr>
            </w:pPr>
            <w:r w:rsidRPr="005B797F">
              <w:rPr>
                <w:color w:val="231F20"/>
                <w:szCs w:val="24"/>
              </w:rPr>
              <w:t>whether</w:t>
            </w:r>
            <w:r w:rsidRPr="005B797F">
              <w:rPr>
                <w:color w:val="231F20"/>
                <w:spacing w:val="10"/>
                <w:szCs w:val="24"/>
              </w:rPr>
              <w:t xml:space="preserve"> </w:t>
            </w:r>
            <w:r w:rsidRPr="005B797F">
              <w:rPr>
                <w:color w:val="231F20"/>
                <w:szCs w:val="24"/>
              </w:rPr>
              <w:t>the</w:t>
            </w:r>
            <w:r w:rsidRPr="005B797F">
              <w:rPr>
                <w:color w:val="231F20"/>
                <w:spacing w:val="10"/>
                <w:szCs w:val="24"/>
              </w:rPr>
              <w:t xml:space="preserve"> </w:t>
            </w:r>
            <w:r w:rsidRPr="005B797F">
              <w:rPr>
                <w:color w:val="231F20"/>
                <w:szCs w:val="24"/>
              </w:rPr>
              <w:t>distractions</w:t>
            </w:r>
            <w:r w:rsidRPr="005B797F">
              <w:rPr>
                <w:color w:val="231F20"/>
                <w:spacing w:val="10"/>
                <w:szCs w:val="24"/>
              </w:rPr>
              <w:t xml:space="preserve"> </w:t>
            </w:r>
            <w:r w:rsidRPr="005B797F">
              <w:rPr>
                <w:color w:val="231F20"/>
                <w:szCs w:val="24"/>
              </w:rPr>
              <w:t>are</w:t>
            </w:r>
            <w:r w:rsidRPr="005B797F">
              <w:rPr>
                <w:color w:val="231F20"/>
                <w:spacing w:val="11"/>
                <w:szCs w:val="24"/>
              </w:rPr>
              <w:t xml:space="preserve"> </w:t>
            </w:r>
            <w:r w:rsidRPr="005B797F">
              <w:rPr>
                <w:color w:val="231F20"/>
                <w:spacing w:val="-2"/>
                <w:szCs w:val="24"/>
              </w:rPr>
              <w:t>commonplace</w:t>
            </w:r>
          </w:p>
          <w:p w14:paraId="7A8AFD97" w14:textId="77777777" w:rsidR="004375E6" w:rsidRPr="00DD39C3" w:rsidRDefault="00F56605">
            <w:pPr>
              <w:pStyle w:val="ListParagraph"/>
              <w:keepNext/>
              <w:keepLines/>
              <w:numPr>
                <w:ilvl w:val="0"/>
                <w:numId w:val="22"/>
              </w:numPr>
              <w:suppressLineNumbers/>
              <w:tabs>
                <w:tab w:val="left" w:pos="1200"/>
              </w:tabs>
              <w:suppressAutoHyphens/>
              <w:autoSpaceDE w:val="0"/>
              <w:autoSpaceDN w:val="0"/>
              <w:spacing w:before="168"/>
              <w:ind w:left="360"/>
              <w:rPr>
                <w:szCs w:val="24"/>
              </w:rPr>
            </w:pPr>
            <w:r w:rsidRPr="005B797F">
              <w:rPr>
                <w:color w:val="231F20"/>
                <w:szCs w:val="24"/>
              </w:rPr>
              <w:t>whether</w:t>
            </w:r>
            <w:r w:rsidRPr="005B797F">
              <w:rPr>
                <w:color w:val="231F20"/>
                <w:spacing w:val="3"/>
                <w:szCs w:val="24"/>
              </w:rPr>
              <w:t xml:space="preserve"> </w:t>
            </w:r>
            <w:r w:rsidRPr="005B797F">
              <w:rPr>
                <w:color w:val="231F20"/>
                <w:szCs w:val="24"/>
              </w:rPr>
              <w:t>the</w:t>
            </w:r>
            <w:r w:rsidRPr="005B797F">
              <w:rPr>
                <w:color w:val="231F20"/>
                <w:spacing w:val="5"/>
                <w:szCs w:val="24"/>
              </w:rPr>
              <w:t xml:space="preserve"> </w:t>
            </w:r>
            <w:r w:rsidRPr="005B797F">
              <w:rPr>
                <w:color w:val="231F20"/>
                <w:szCs w:val="24"/>
              </w:rPr>
              <w:t>user</w:t>
            </w:r>
            <w:r w:rsidRPr="005B797F">
              <w:rPr>
                <w:color w:val="231F20"/>
                <w:spacing w:val="6"/>
                <w:szCs w:val="24"/>
              </w:rPr>
              <w:t xml:space="preserve"> </w:t>
            </w:r>
            <w:r w:rsidRPr="005B797F">
              <w:rPr>
                <w:color w:val="231F20"/>
                <w:szCs w:val="24"/>
              </w:rPr>
              <w:t>can</w:t>
            </w:r>
            <w:r w:rsidRPr="005B797F">
              <w:rPr>
                <w:color w:val="231F20"/>
                <w:spacing w:val="4"/>
                <w:szCs w:val="24"/>
              </w:rPr>
              <w:t xml:space="preserve"> </w:t>
            </w:r>
            <w:r w:rsidRPr="005B797F">
              <w:rPr>
                <w:color w:val="231F20"/>
                <w:szCs w:val="24"/>
              </w:rPr>
              <w:t>be</w:t>
            </w:r>
            <w:r w:rsidRPr="005B797F">
              <w:rPr>
                <w:color w:val="231F20"/>
                <w:spacing w:val="5"/>
                <w:szCs w:val="24"/>
              </w:rPr>
              <w:t xml:space="preserve"> </w:t>
            </w:r>
            <w:r w:rsidRPr="005B797F">
              <w:rPr>
                <w:color w:val="231F20"/>
                <w:szCs w:val="24"/>
              </w:rPr>
              <w:t>disturbed</w:t>
            </w:r>
            <w:r w:rsidRPr="005B797F">
              <w:rPr>
                <w:color w:val="231F20"/>
                <w:spacing w:val="6"/>
                <w:szCs w:val="24"/>
              </w:rPr>
              <w:t xml:space="preserve"> </w:t>
            </w:r>
            <w:r w:rsidRPr="005B797F">
              <w:rPr>
                <w:color w:val="231F20"/>
                <w:szCs w:val="24"/>
              </w:rPr>
              <w:t>by</w:t>
            </w:r>
            <w:r w:rsidRPr="005B797F">
              <w:rPr>
                <w:color w:val="231F20"/>
                <w:spacing w:val="5"/>
                <w:szCs w:val="24"/>
              </w:rPr>
              <w:t xml:space="preserve"> </w:t>
            </w:r>
            <w:r w:rsidRPr="005B797F">
              <w:rPr>
                <w:color w:val="231F20"/>
                <w:szCs w:val="24"/>
              </w:rPr>
              <w:t>an</w:t>
            </w:r>
            <w:r w:rsidRPr="005B797F">
              <w:rPr>
                <w:color w:val="231F20"/>
                <w:spacing w:val="4"/>
                <w:szCs w:val="24"/>
              </w:rPr>
              <w:t xml:space="preserve"> </w:t>
            </w:r>
            <w:r w:rsidRPr="005B797F">
              <w:rPr>
                <w:color w:val="231F20"/>
                <w:szCs w:val="24"/>
              </w:rPr>
              <w:t>infrequent</w:t>
            </w:r>
            <w:r w:rsidRPr="005B797F">
              <w:rPr>
                <w:color w:val="231F20"/>
                <w:spacing w:val="5"/>
                <w:szCs w:val="24"/>
              </w:rPr>
              <w:t xml:space="preserve"> </w:t>
            </w:r>
            <w:r w:rsidRPr="005B797F">
              <w:rPr>
                <w:color w:val="231F20"/>
                <w:spacing w:val="-2"/>
                <w:szCs w:val="24"/>
              </w:rPr>
              <w:t>distraction</w:t>
            </w:r>
          </w:p>
          <w:p w14:paraId="4FC86956" w14:textId="374F5C0C" w:rsidR="00184DA8" w:rsidRPr="00DD39C3" w:rsidRDefault="00F56605">
            <w:pPr>
              <w:pStyle w:val="ListParagraph"/>
              <w:keepNext/>
              <w:keepLines/>
              <w:numPr>
                <w:ilvl w:val="0"/>
                <w:numId w:val="22"/>
              </w:numPr>
              <w:suppressLineNumbers/>
              <w:tabs>
                <w:tab w:val="left" w:pos="1200"/>
              </w:tabs>
              <w:suppressAutoHyphens/>
              <w:autoSpaceDE w:val="0"/>
              <w:autoSpaceDN w:val="0"/>
              <w:spacing w:before="168"/>
              <w:ind w:left="360"/>
              <w:rPr>
                <w:szCs w:val="24"/>
              </w:rPr>
            </w:pPr>
            <w:r w:rsidRPr="005B797F">
              <w:rPr>
                <w:color w:val="231F20"/>
                <w:szCs w:val="24"/>
              </w:rPr>
              <w:t>whether</w:t>
            </w:r>
            <w:r w:rsidRPr="005B797F">
              <w:rPr>
                <w:color w:val="231F20"/>
                <w:spacing w:val="2"/>
                <w:szCs w:val="24"/>
              </w:rPr>
              <w:t xml:space="preserve"> </w:t>
            </w:r>
            <w:r w:rsidRPr="005B797F">
              <w:rPr>
                <w:color w:val="231F20"/>
                <w:szCs w:val="24"/>
              </w:rPr>
              <w:t>repetitive</w:t>
            </w:r>
            <w:r w:rsidRPr="005B797F">
              <w:rPr>
                <w:color w:val="231F20"/>
                <w:spacing w:val="5"/>
                <w:szCs w:val="24"/>
              </w:rPr>
              <w:t xml:space="preserve"> </w:t>
            </w:r>
            <w:r w:rsidRPr="005B797F">
              <w:rPr>
                <w:color w:val="231F20"/>
                <w:szCs w:val="24"/>
              </w:rPr>
              <w:t>stress</w:t>
            </w:r>
            <w:r w:rsidRPr="005B797F">
              <w:rPr>
                <w:color w:val="231F20"/>
                <w:spacing w:val="5"/>
                <w:szCs w:val="24"/>
              </w:rPr>
              <w:t xml:space="preserve"> </w:t>
            </w:r>
            <w:r w:rsidRPr="005B797F">
              <w:rPr>
                <w:color w:val="231F20"/>
                <w:szCs w:val="24"/>
              </w:rPr>
              <w:t>can</w:t>
            </w:r>
            <w:r w:rsidRPr="005B797F">
              <w:rPr>
                <w:color w:val="231F20"/>
                <w:spacing w:val="3"/>
                <w:szCs w:val="24"/>
              </w:rPr>
              <w:t xml:space="preserve"> </w:t>
            </w:r>
            <w:r w:rsidRPr="005B797F">
              <w:rPr>
                <w:color w:val="231F20"/>
                <w:szCs w:val="24"/>
              </w:rPr>
              <w:t>reduce</w:t>
            </w:r>
            <w:r w:rsidRPr="005B797F">
              <w:rPr>
                <w:color w:val="231F20"/>
                <w:spacing w:val="5"/>
                <w:szCs w:val="24"/>
              </w:rPr>
              <w:t xml:space="preserve"> </w:t>
            </w:r>
            <w:r w:rsidRPr="005B797F">
              <w:rPr>
                <w:color w:val="231F20"/>
                <w:szCs w:val="24"/>
              </w:rPr>
              <w:t>the</w:t>
            </w:r>
            <w:r w:rsidRPr="005B797F">
              <w:rPr>
                <w:color w:val="231F20"/>
                <w:spacing w:val="4"/>
                <w:szCs w:val="24"/>
              </w:rPr>
              <w:t xml:space="preserve"> </w:t>
            </w:r>
            <w:r w:rsidRPr="005B797F">
              <w:rPr>
                <w:color w:val="231F20"/>
                <w:szCs w:val="24"/>
              </w:rPr>
              <w:t>user’s</w:t>
            </w:r>
            <w:r w:rsidRPr="005B797F">
              <w:rPr>
                <w:color w:val="231F20"/>
                <w:spacing w:val="5"/>
                <w:szCs w:val="24"/>
              </w:rPr>
              <w:t xml:space="preserve"> </w:t>
            </w:r>
            <w:r w:rsidRPr="005B797F">
              <w:rPr>
                <w:color w:val="231F20"/>
                <w:szCs w:val="24"/>
              </w:rPr>
              <w:t>awareness</w:t>
            </w:r>
            <w:r w:rsidRPr="005B797F">
              <w:rPr>
                <w:color w:val="231F20"/>
                <w:spacing w:val="5"/>
                <w:szCs w:val="24"/>
              </w:rPr>
              <w:t xml:space="preserve"> </w:t>
            </w:r>
            <w:r w:rsidRPr="005B797F">
              <w:rPr>
                <w:color w:val="231F20"/>
                <w:szCs w:val="24"/>
              </w:rPr>
              <w:t>or</w:t>
            </w:r>
            <w:r w:rsidRPr="005B797F">
              <w:rPr>
                <w:color w:val="231F20"/>
                <w:spacing w:val="5"/>
                <w:szCs w:val="24"/>
              </w:rPr>
              <w:t xml:space="preserve"> </w:t>
            </w:r>
            <w:r w:rsidRPr="005B797F">
              <w:rPr>
                <w:color w:val="231F20"/>
                <w:spacing w:val="-2"/>
                <w:szCs w:val="24"/>
              </w:rPr>
              <w:t>attention</w:t>
            </w:r>
          </w:p>
        </w:tc>
      </w:tr>
      <w:tr w:rsidR="00F56605" w14:paraId="3E06890E" w14:textId="77777777" w:rsidTr="00BB15BE">
        <w:tc>
          <w:tcPr>
            <w:tcW w:w="10660" w:type="dxa"/>
          </w:tcPr>
          <w:p w14:paraId="1D1656EB" w14:textId="77777777" w:rsidR="004375E6" w:rsidRPr="00DD39C3" w:rsidRDefault="004375E6" w:rsidP="00DC4C9A">
            <w:pPr>
              <w:keepNext/>
              <w:keepLines/>
              <w:suppressLineNumbers/>
              <w:tabs>
                <w:tab w:val="left" w:pos="1705"/>
              </w:tabs>
              <w:suppressAutoHyphens/>
              <w:autoSpaceDE w:val="0"/>
              <w:autoSpaceDN w:val="0"/>
              <w:spacing w:before="1"/>
              <w:rPr>
                <w:b/>
                <w:szCs w:val="24"/>
              </w:rPr>
            </w:pPr>
            <w:r w:rsidRPr="005B797F">
              <w:rPr>
                <w:b/>
                <w:color w:val="231F20"/>
                <w:szCs w:val="24"/>
              </w:rPr>
              <w:lastRenderedPageBreak/>
              <w:t>Does</w:t>
            </w:r>
            <w:r w:rsidRPr="005B797F">
              <w:rPr>
                <w:b/>
                <w:color w:val="231F20"/>
                <w:spacing w:val="-5"/>
                <w:szCs w:val="24"/>
              </w:rPr>
              <w:t xml:space="preserve"> </w:t>
            </w:r>
            <w:r w:rsidRPr="005B797F">
              <w:rPr>
                <w:b/>
                <w:color w:val="231F20"/>
                <w:szCs w:val="24"/>
              </w:rPr>
              <w:t>the</w:t>
            </w:r>
            <w:r w:rsidRPr="005B797F">
              <w:rPr>
                <w:b/>
                <w:color w:val="231F20"/>
                <w:spacing w:val="-6"/>
                <w:szCs w:val="24"/>
              </w:rPr>
              <w:t xml:space="preserve"> </w:t>
            </w:r>
            <w:r w:rsidRPr="005B797F">
              <w:rPr>
                <w:b/>
                <w:iCs/>
                <w:color w:val="231F20"/>
                <w:szCs w:val="24"/>
              </w:rPr>
              <w:t>combination product</w:t>
            </w:r>
            <w:r w:rsidRPr="005B797F">
              <w:rPr>
                <w:b/>
                <w:i/>
                <w:color w:val="231F20"/>
                <w:spacing w:val="-6"/>
                <w:szCs w:val="24"/>
              </w:rPr>
              <w:t xml:space="preserve"> </w:t>
            </w:r>
            <w:r w:rsidRPr="005B797F">
              <w:rPr>
                <w:b/>
                <w:color w:val="231F20"/>
                <w:szCs w:val="24"/>
              </w:rPr>
              <w:t>have</w:t>
            </w:r>
            <w:r w:rsidRPr="005B797F">
              <w:rPr>
                <w:b/>
                <w:color w:val="231F20"/>
                <w:spacing w:val="-5"/>
                <w:szCs w:val="24"/>
              </w:rPr>
              <w:t xml:space="preserve"> </w:t>
            </w:r>
            <w:r w:rsidRPr="005B797F">
              <w:rPr>
                <w:b/>
                <w:color w:val="231F20"/>
                <w:szCs w:val="24"/>
              </w:rPr>
              <w:t>connecting</w:t>
            </w:r>
            <w:r w:rsidRPr="005B797F">
              <w:rPr>
                <w:b/>
                <w:color w:val="231F20"/>
                <w:spacing w:val="-6"/>
                <w:szCs w:val="24"/>
              </w:rPr>
              <w:t xml:space="preserve"> </w:t>
            </w:r>
            <w:r w:rsidRPr="005B797F">
              <w:rPr>
                <w:b/>
                <w:color w:val="231F20"/>
                <w:szCs w:val="24"/>
              </w:rPr>
              <w:t>parts</w:t>
            </w:r>
            <w:r w:rsidRPr="005B797F">
              <w:rPr>
                <w:b/>
                <w:color w:val="231F20"/>
                <w:spacing w:val="-6"/>
                <w:szCs w:val="24"/>
              </w:rPr>
              <w:t xml:space="preserve"> </w:t>
            </w:r>
            <w:r w:rsidRPr="005B797F">
              <w:rPr>
                <w:b/>
                <w:color w:val="231F20"/>
                <w:szCs w:val="24"/>
              </w:rPr>
              <w:t>or</w:t>
            </w:r>
            <w:r w:rsidRPr="005B797F">
              <w:rPr>
                <w:b/>
                <w:color w:val="231F20"/>
                <w:spacing w:val="-5"/>
                <w:szCs w:val="24"/>
              </w:rPr>
              <w:t xml:space="preserve"> </w:t>
            </w:r>
            <w:r w:rsidRPr="005B797F">
              <w:rPr>
                <w:b/>
                <w:color w:val="231F20"/>
                <w:spacing w:val="-2"/>
                <w:szCs w:val="24"/>
              </w:rPr>
              <w:t>accessories?</w:t>
            </w:r>
          </w:p>
          <w:p w14:paraId="54222C33" w14:textId="150AD042" w:rsidR="00F56605" w:rsidRPr="005B797F" w:rsidRDefault="004375E6" w:rsidP="00DC4C9A">
            <w:pPr>
              <w:pStyle w:val="BodyText"/>
              <w:keepNext/>
              <w:keepLines/>
              <w:suppressLineNumbers/>
              <w:suppressAutoHyphens/>
              <w:spacing w:before="195" w:line="225" w:lineRule="auto"/>
              <w:ind w:right="114"/>
              <w:jc w:val="both"/>
              <w:rPr>
                <w:rFonts w:ascii="Times New Roman" w:hAnsi="Times New Roman"/>
                <w:sz w:val="24"/>
                <w:szCs w:val="24"/>
              </w:rPr>
            </w:pPr>
            <w:r w:rsidRPr="005B797F">
              <w:rPr>
                <w:rFonts w:ascii="Times New Roman" w:hAnsi="Times New Roman"/>
                <w:color w:val="231F20"/>
                <w:sz w:val="24"/>
                <w:szCs w:val="24"/>
              </w:rPr>
              <w:t xml:space="preserve">Factors that should be considered include the possibility of wrong connections, similarity to other products’ connections, connection force, feedback on connection integrity, and over- and under- </w:t>
            </w:r>
            <w:r w:rsidRPr="005B797F">
              <w:rPr>
                <w:rFonts w:ascii="Times New Roman" w:hAnsi="Times New Roman"/>
                <w:color w:val="231F20"/>
                <w:spacing w:val="-2"/>
                <w:sz w:val="24"/>
                <w:szCs w:val="24"/>
              </w:rPr>
              <w:t>tightening.</w:t>
            </w:r>
          </w:p>
        </w:tc>
      </w:tr>
      <w:tr w:rsidR="004375E6" w14:paraId="6D943A07" w14:textId="77777777" w:rsidTr="00BB15BE">
        <w:tc>
          <w:tcPr>
            <w:tcW w:w="10660" w:type="dxa"/>
          </w:tcPr>
          <w:p w14:paraId="34A4AA00" w14:textId="77777777" w:rsidR="004375E6" w:rsidRPr="005B797F" w:rsidRDefault="004375E6" w:rsidP="00DC4C9A">
            <w:pPr>
              <w:pStyle w:val="Heading8"/>
              <w:keepLines/>
              <w:widowControl/>
              <w:suppressLineNumbers/>
              <w:tabs>
                <w:tab w:val="left" w:pos="1705"/>
              </w:tabs>
              <w:suppressAutoHyphens/>
              <w:spacing w:line="225" w:lineRule="auto"/>
              <w:ind w:right="332"/>
              <w:jc w:val="left"/>
              <w:rPr>
                <w:b/>
                <w:color w:val="231F20"/>
                <w:sz w:val="24"/>
                <w:szCs w:val="24"/>
              </w:rPr>
            </w:pPr>
            <w:r w:rsidRPr="005B797F">
              <w:rPr>
                <w:b/>
                <w:color w:val="231F20"/>
                <w:sz w:val="24"/>
                <w:szCs w:val="24"/>
              </w:rPr>
              <w:t>Is the successful use of the combination product dependent on a user’s knowledge, skills and abilities?</w:t>
            </w:r>
          </w:p>
          <w:p w14:paraId="2C1A8643" w14:textId="77777777" w:rsidR="004375E6" w:rsidRPr="005B797F" w:rsidRDefault="004375E6" w:rsidP="00DC4C9A">
            <w:pPr>
              <w:pStyle w:val="BodyText"/>
              <w:keepNext/>
              <w:keepLines/>
              <w:suppressLineNumbers/>
              <w:suppressAutoHyphens/>
              <w:spacing w:before="185"/>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109D7E07" w14:textId="77777777" w:rsidR="004375E6" w:rsidRPr="005B797F" w:rsidRDefault="004375E6">
            <w:pPr>
              <w:pStyle w:val="ListParagraph"/>
              <w:keepNext/>
              <w:keepLines/>
              <w:numPr>
                <w:ilvl w:val="0"/>
                <w:numId w:val="22"/>
              </w:numPr>
              <w:suppressLineNumbers/>
              <w:tabs>
                <w:tab w:val="left" w:pos="1200"/>
              </w:tabs>
              <w:suppressAutoHyphens/>
              <w:autoSpaceDE w:val="0"/>
              <w:autoSpaceDN w:val="0"/>
              <w:spacing w:before="168"/>
              <w:ind w:left="360"/>
              <w:rPr>
                <w:color w:val="231F20"/>
                <w:szCs w:val="24"/>
              </w:rPr>
            </w:pPr>
            <w:r w:rsidRPr="005B797F">
              <w:rPr>
                <w:color w:val="231F20"/>
                <w:szCs w:val="24"/>
              </w:rPr>
              <w:t>the (intended) users, their mental and physical abilities, skill and training</w:t>
            </w:r>
          </w:p>
          <w:p w14:paraId="04F8832D" w14:textId="77777777" w:rsidR="004375E6" w:rsidRPr="005B797F" w:rsidRDefault="004375E6">
            <w:pPr>
              <w:pStyle w:val="ListParagraph"/>
              <w:keepNext/>
              <w:keepLines/>
              <w:numPr>
                <w:ilvl w:val="0"/>
                <w:numId w:val="22"/>
              </w:numPr>
              <w:suppressLineNumbers/>
              <w:tabs>
                <w:tab w:val="left" w:pos="1200"/>
              </w:tabs>
              <w:suppressAutoHyphens/>
              <w:autoSpaceDE w:val="0"/>
              <w:autoSpaceDN w:val="0"/>
              <w:spacing w:before="168"/>
              <w:ind w:left="360"/>
              <w:rPr>
                <w:color w:val="231F20"/>
                <w:szCs w:val="24"/>
              </w:rPr>
            </w:pPr>
            <w:r w:rsidRPr="005B797F">
              <w:rPr>
                <w:color w:val="231F20"/>
                <w:szCs w:val="24"/>
              </w:rPr>
              <w:t>the use environment, ergonomic aspects, installation requirements</w:t>
            </w:r>
          </w:p>
          <w:p w14:paraId="4CCD0467" w14:textId="77777777" w:rsidR="004375E6" w:rsidRPr="00DD39C3" w:rsidRDefault="004375E6">
            <w:pPr>
              <w:pStyle w:val="ListParagraph"/>
              <w:keepNext/>
              <w:keepLines/>
              <w:numPr>
                <w:ilvl w:val="0"/>
                <w:numId w:val="22"/>
              </w:numPr>
              <w:suppressLineNumbers/>
              <w:tabs>
                <w:tab w:val="left" w:pos="1200"/>
              </w:tabs>
              <w:suppressAutoHyphens/>
              <w:autoSpaceDE w:val="0"/>
              <w:autoSpaceDN w:val="0"/>
              <w:spacing w:before="168" w:line="248" w:lineRule="exact"/>
              <w:ind w:left="360"/>
              <w:rPr>
                <w:szCs w:val="24"/>
              </w:rPr>
            </w:pPr>
            <w:r w:rsidRPr="005B797F">
              <w:rPr>
                <w:color w:val="231F20"/>
                <w:szCs w:val="24"/>
              </w:rPr>
              <w:t>the capability of intended users to control or influence the use of the combination product</w:t>
            </w:r>
          </w:p>
          <w:p w14:paraId="497A22C2" w14:textId="7EAD22DD" w:rsidR="004375E6" w:rsidRPr="00DD39C3" w:rsidRDefault="004375E6">
            <w:pPr>
              <w:pStyle w:val="ListParagraph"/>
              <w:keepNext/>
              <w:keepLines/>
              <w:numPr>
                <w:ilvl w:val="0"/>
                <w:numId w:val="22"/>
              </w:numPr>
              <w:suppressLineNumbers/>
              <w:tabs>
                <w:tab w:val="left" w:pos="1200"/>
              </w:tabs>
              <w:suppressAutoHyphens/>
              <w:autoSpaceDE w:val="0"/>
              <w:autoSpaceDN w:val="0"/>
              <w:spacing w:before="168" w:line="248" w:lineRule="exact"/>
              <w:ind w:left="360"/>
              <w:rPr>
                <w:szCs w:val="24"/>
              </w:rPr>
            </w:pPr>
            <w:r w:rsidRPr="00DD39C3">
              <w:rPr>
                <w:color w:val="231F20"/>
                <w:szCs w:val="24"/>
              </w:rPr>
              <w:t>the</w:t>
            </w:r>
            <w:r w:rsidRPr="00DD39C3">
              <w:rPr>
                <w:color w:val="231F20"/>
                <w:spacing w:val="23"/>
                <w:szCs w:val="24"/>
              </w:rPr>
              <w:t xml:space="preserve"> </w:t>
            </w:r>
            <w:r w:rsidRPr="00DD39C3">
              <w:rPr>
                <w:color w:val="231F20"/>
                <w:szCs w:val="24"/>
              </w:rPr>
              <w:t>personal</w:t>
            </w:r>
            <w:r w:rsidRPr="00DD39C3">
              <w:rPr>
                <w:color w:val="231F20"/>
                <w:spacing w:val="22"/>
                <w:szCs w:val="24"/>
              </w:rPr>
              <w:t xml:space="preserve"> </w:t>
            </w:r>
            <w:r w:rsidRPr="00DD39C3">
              <w:rPr>
                <w:color w:val="231F20"/>
                <w:szCs w:val="24"/>
              </w:rPr>
              <w:t>characteristics</w:t>
            </w:r>
            <w:r w:rsidRPr="00DD39C3">
              <w:rPr>
                <w:color w:val="231F20"/>
                <w:spacing w:val="21"/>
                <w:szCs w:val="24"/>
              </w:rPr>
              <w:t xml:space="preserve"> </w:t>
            </w:r>
            <w:r w:rsidRPr="00DD39C3">
              <w:rPr>
                <w:color w:val="231F20"/>
                <w:szCs w:val="24"/>
              </w:rPr>
              <w:t>of</w:t>
            </w:r>
            <w:r w:rsidRPr="00DD39C3">
              <w:rPr>
                <w:color w:val="231F20"/>
                <w:spacing w:val="21"/>
                <w:szCs w:val="24"/>
              </w:rPr>
              <w:t xml:space="preserve"> </w:t>
            </w:r>
            <w:r w:rsidRPr="00DD39C3">
              <w:rPr>
                <w:color w:val="231F20"/>
                <w:szCs w:val="24"/>
              </w:rPr>
              <w:t>intended</w:t>
            </w:r>
            <w:r w:rsidRPr="00DD39C3">
              <w:rPr>
                <w:color w:val="231F20"/>
                <w:spacing w:val="22"/>
                <w:szCs w:val="24"/>
              </w:rPr>
              <w:t xml:space="preserve"> </w:t>
            </w:r>
            <w:r w:rsidRPr="00DD39C3">
              <w:rPr>
                <w:color w:val="231F20"/>
                <w:szCs w:val="24"/>
              </w:rPr>
              <w:t>users</w:t>
            </w:r>
            <w:r w:rsidRPr="00DD39C3">
              <w:rPr>
                <w:color w:val="231F20"/>
                <w:spacing w:val="21"/>
                <w:szCs w:val="24"/>
              </w:rPr>
              <w:t xml:space="preserve"> </w:t>
            </w:r>
            <w:r w:rsidRPr="00DD39C3">
              <w:rPr>
                <w:color w:val="231F20"/>
                <w:szCs w:val="24"/>
              </w:rPr>
              <w:t>that</w:t>
            </w:r>
            <w:r w:rsidRPr="00DD39C3">
              <w:rPr>
                <w:color w:val="231F20"/>
                <w:spacing w:val="22"/>
                <w:szCs w:val="24"/>
              </w:rPr>
              <w:t xml:space="preserve"> </w:t>
            </w:r>
            <w:r w:rsidRPr="00DD39C3">
              <w:rPr>
                <w:color w:val="231F20"/>
                <w:szCs w:val="24"/>
              </w:rPr>
              <w:t>can</w:t>
            </w:r>
            <w:r w:rsidRPr="00DD39C3">
              <w:rPr>
                <w:color w:val="231F20"/>
                <w:spacing w:val="21"/>
                <w:szCs w:val="24"/>
              </w:rPr>
              <w:t xml:space="preserve"> </w:t>
            </w:r>
            <w:r w:rsidRPr="00DD39C3">
              <w:rPr>
                <w:color w:val="231F20"/>
                <w:szCs w:val="24"/>
              </w:rPr>
              <w:t>affect</w:t>
            </w:r>
            <w:r w:rsidRPr="00DD39C3">
              <w:rPr>
                <w:color w:val="231F20"/>
                <w:spacing w:val="21"/>
                <w:szCs w:val="24"/>
              </w:rPr>
              <w:t xml:space="preserve"> </w:t>
            </w:r>
            <w:r w:rsidRPr="00DD39C3">
              <w:rPr>
                <w:color w:val="231F20"/>
                <w:szCs w:val="24"/>
              </w:rPr>
              <w:t>their</w:t>
            </w:r>
            <w:r w:rsidRPr="00DD39C3">
              <w:rPr>
                <w:color w:val="231F20"/>
                <w:spacing w:val="22"/>
                <w:szCs w:val="24"/>
              </w:rPr>
              <w:t xml:space="preserve"> </w:t>
            </w:r>
            <w:r w:rsidRPr="00DD39C3">
              <w:rPr>
                <w:color w:val="231F20"/>
                <w:szCs w:val="24"/>
              </w:rPr>
              <w:t>ability</w:t>
            </w:r>
            <w:r w:rsidRPr="00DD39C3">
              <w:rPr>
                <w:color w:val="231F20"/>
                <w:spacing w:val="22"/>
                <w:szCs w:val="24"/>
              </w:rPr>
              <w:t xml:space="preserve"> </w:t>
            </w:r>
            <w:r w:rsidRPr="00DD39C3">
              <w:rPr>
                <w:color w:val="231F20"/>
                <w:szCs w:val="24"/>
              </w:rPr>
              <w:t>to</w:t>
            </w:r>
            <w:r w:rsidRPr="00DD39C3">
              <w:rPr>
                <w:color w:val="231F20"/>
                <w:spacing w:val="21"/>
                <w:szCs w:val="24"/>
              </w:rPr>
              <w:t xml:space="preserve"> </w:t>
            </w:r>
            <w:r w:rsidRPr="00DD39C3">
              <w:rPr>
                <w:color w:val="231F20"/>
                <w:szCs w:val="24"/>
              </w:rPr>
              <w:t>successfully</w:t>
            </w:r>
            <w:r w:rsidRPr="00DD39C3">
              <w:rPr>
                <w:color w:val="231F20"/>
                <w:spacing w:val="21"/>
                <w:szCs w:val="24"/>
              </w:rPr>
              <w:t xml:space="preserve"> </w:t>
            </w:r>
            <w:r w:rsidRPr="00DD39C3">
              <w:rPr>
                <w:color w:val="231F20"/>
                <w:spacing w:val="-2"/>
                <w:szCs w:val="24"/>
              </w:rPr>
              <w:t xml:space="preserve">interact </w:t>
            </w:r>
            <w:r w:rsidRPr="005B797F">
              <w:rPr>
                <w:color w:val="231F20"/>
                <w:szCs w:val="24"/>
              </w:rPr>
              <w:t>with the combination product. See IEC TR 62366-2</w:t>
            </w:r>
          </w:p>
        </w:tc>
      </w:tr>
      <w:tr w:rsidR="004375E6" w14:paraId="1EC83D08" w14:textId="77777777" w:rsidTr="004375E6">
        <w:trPr>
          <w:trHeight w:val="2222"/>
        </w:trPr>
        <w:tc>
          <w:tcPr>
            <w:tcW w:w="10660" w:type="dxa"/>
          </w:tcPr>
          <w:p w14:paraId="1E0333A6" w14:textId="77777777" w:rsidR="004375E6" w:rsidRPr="00DD39C3" w:rsidRDefault="004375E6" w:rsidP="00DC4C9A">
            <w:pPr>
              <w:keepNext/>
              <w:keepLines/>
              <w:suppressLineNumbers/>
              <w:tabs>
                <w:tab w:val="left" w:pos="1025"/>
              </w:tabs>
              <w:suppressAutoHyphens/>
              <w:autoSpaceDE w:val="0"/>
              <w:autoSpaceDN w:val="0"/>
              <w:rPr>
                <w:b/>
                <w:szCs w:val="24"/>
              </w:rPr>
            </w:pPr>
            <w:r w:rsidRPr="005B797F">
              <w:rPr>
                <w:b/>
                <w:color w:val="231F20"/>
                <w:szCs w:val="24"/>
              </w:rPr>
              <w:t>Will</w:t>
            </w:r>
            <w:r w:rsidRPr="005B797F">
              <w:rPr>
                <w:b/>
                <w:color w:val="231F20"/>
                <w:spacing w:val="-7"/>
                <w:szCs w:val="24"/>
              </w:rPr>
              <w:t xml:space="preserve"> </w:t>
            </w:r>
            <w:r w:rsidRPr="005B797F">
              <w:rPr>
                <w:b/>
                <w:color w:val="231F20"/>
                <w:szCs w:val="24"/>
              </w:rPr>
              <w:t>the</w:t>
            </w:r>
            <w:r w:rsidRPr="005B797F">
              <w:rPr>
                <w:b/>
                <w:color w:val="231F20"/>
                <w:spacing w:val="-2"/>
                <w:szCs w:val="24"/>
              </w:rPr>
              <w:t xml:space="preserve"> </w:t>
            </w:r>
            <w:r w:rsidRPr="005B797F">
              <w:rPr>
                <w:b/>
                <w:iCs/>
                <w:color w:val="231F20"/>
                <w:szCs w:val="24"/>
              </w:rPr>
              <w:t>combination product</w:t>
            </w:r>
            <w:r w:rsidRPr="005B797F">
              <w:rPr>
                <w:b/>
                <w:i/>
                <w:color w:val="231F20"/>
                <w:spacing w:val="-4"/>
                <w:szCs w:val="24"/>
              </w:rPr>
              <w:t xml:space="preserve"> </w:t>
            </w:r>
            <w:r w:rsidRPr="005B797F">
              <w:rPr>
                <w:b/>
                <w:color w:val="231F20"/>
                <w:szCs w:val="24"/>
              </w:rPr>
              <w:t>be</w:t>
            </w:r>
            <w:r w:rsidRPr="005B797F">
              <w:rPr>
                <w:b/>
                <w:color w:val="231F20"/>
                <w:spacing w:val="-4"/>
                <w:szCs w:val="24"/>
              </w:rPr>
              <w:t xml:space="preserve"> </w:t>
            </w:r>
            <w:r w:rsidRPr="005B797F">
              <w:rPr>
                <w:b/>
                <w:color w:val="231F20"/>
                <w:szCs w:val="24"/>
              </w:rPr>
              <w:t>used</w:t>
            </w:r>
            <w:r w:rsidRPr="005B797F">
              <w:rPr>
                <w:b/>
                <w:color w:val="231F20"/>
                <w:spacing w:val="-4"/>
                <w:szCs w:val="24"/>
              </w:rPr>
              <w:t xml:space="preserve"> </w:t>
            </w:r>
            <w:r w:rsidRPr="005B797F">
              <w:rPr>
                <w:b/>
                <w:color w:val="231F20"/>
                <w:szCs w:val="24"/>
              </w:rPr>
              <w:t>by</w:t>
            </w:r>
            <w:r w:rsidRPr="005B797F">
              <w:rPr>
                <w:b/>
                <w:color w:val="231F20"/>
                <w:spacing w:val="-3"/>
                <w:szCs w:val="24"/>
              </w:rPr>
              <w:t xml:space="preserve"> </w:t>
            </w:r>
            <w:r w:rsidRPr="005B797F">
              <w:rPr>
                <w:b/>
                <w:color w:val="231F20"/>
                <w:szCs w:val="24"/>
              </w:rPr>
              <w:t>persons</w:t>
            </w:r>
            <w:r w:rsidRPr="005B797F">
              <w:rPr>
                <w:b/>
                <w:color w:val="231F20"/>
                <w:spacing w:val="-4"/>
                <w:szCs w:val="24"/>
              </w:rPr>
              <w:t xml:space="preserve"> </w:t>
            </w:r>
            <w:r w:rsidRPr="005B797F">
              <w:rPr>
                <w:b/>
                <w:color w:val="231F20"/>
                <w:szCs w:val="24"/>
              </w:rPr>
              <w:t>with</w:t>
            </w:r>
            <w:r w:rsidRPr="005B797F">
              <w:rPr>
                <w:b/>
                <w:color w:val="231F20"/>
                <w:spacing w:val="-4"/>
                <w:szCs w:val="24"/>
              </w:rPr>
              <w:t xml:space="preserve"> </w:t>
            </w:r>
            <w:r w:rsidRPr="005B797F">
              <w:rPr>
                <w:b/>
                <w:color w:val="231F20"/>
                <w:szCs w:val="24"/>
              </w:rPr>
              <w:t>specific</w:t>
            </w:r>
            <w:r w:rsidRPr="005B797F">
              <w:rPr>
                <w:b/>
                <w:color w:val="231F20"/>
                <w:spacing w:val="-4"/>
                <w:szCs w:val="24"/>
              </w:rPr>
              <w:t xml:space="preserve"> </w:t>
            </w:r>
            <w:r w:rsidRPr="005B797F">
              <w:rPr>
                <w:b/>
                <w:color w:val="231F20"/>
                <w:spacing w:val="-2"/>
                <w:szCs w:val="24"/>
              </w:rPr>
              <w:t>needs?</w:t>
            </w:r>
          </w:p>
          <w:p w14:paraId="7BE11814" w14:textId="77777777" w:rsidR="004375E6" w:rsidRPr="005B797F" w:rsidRDefault="004375E6" w:rsidP="00DC4C9A">
            <w:pPr>
              <w:pStyle w:val="BodyText"/>
              <w:keepNext/>
              <w:keepLines/>
              <w:suppressLineNumbers/>
              <w:suppressAutoHyphens/>
              <w:spacing w:before="182"/>
              <w:rPr>
                <w:rFonts w:ascii="Times New Roman" w:hAnsi="Times New Roman"/>
                <w:sz w:val="24"/>
                <w:szCs w:val="24"/>
              </w:rPr>
            </w:pPr>
            <w:r w:rsidRPr="005B797F">
              <w:rPr>
                <w:rFonts w:ascii="Times New Roman" w:hAnsi="Times New Roman"/>
                <w:color w:val="231F20"/>
                <w:sz w:val="24"/>
                <w:szCs w:val="24"/>
              </w:rPr>
              <w:t>Factors</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that should</w:t>
            </w:r>
            <w:r w:rsidRPr="005B797F">
              <w:rPr>
                <w:rFonts w:ascii="Times New Roman" w:hAnsi="Times New Roman"/>
                <w:color w:val="231F20"/>
                <w:spacing w:val="2"/>
                <w:sz w:val="24"/>
                <w:szCs w:val="24"/>
              </w:rPr>
              <w:t xml:space="preserve"> </w:t>
            </w:r>
            <w:r w:rsidRPr="005B797F">
              <w:rPr>
                <w:rFonts w:ascii="Times New Roman" w:hAnsi="Times New Roman"/>
                <w:color w:val="231F20"/>
                <w:sz w:val="24"/>
                <w:szCs w:val="24"/>
              </w:rPr>
              <w:t>be</w:t>
            </w:r>
            <w:r w:rsidRPr="005B797F">
              <w:rPr>
                <w:rFonts w:ascii="Times New Roman" w:hAnsi="Times New Roman"/>
                <w:color w:val="231F20"/>
                <w:spacing w:val="1"/>
                <w:sz w:val="24"/>
                <w:szCs w:val="24"/>
              </w:rPr>
              <w:t xml:space="preserve"> </w:t>
            </w:r>
            <w:r w:rsidRPr="005B797F">
              <w:rPr>
                <w:rFonts w:ascii="Times New Roman" w:hAnsi="Times New Roman"/>
                <w:color w:val="231F20"/>
                <w:sz w:val="24"/>
                <w:szCs w:val="24"/>
              </w:rPr>
              <w:t>considered</w:t>
            </w:r>
            <w:r w:rsidRPr="005B797F">
              <w:rPr>
                <w:rFonts w:ascii="Times New Roman" w:hAnsi="Times New Roman"/>
                <w:color w:val="231F20"/>
                <w:spacing w:val="2"/>
                <w:sz w:val="24"/>
                <w:szCs w:val="24"/>
              </w:rPr>
              <w:t xml:space="preserve"> </w:t>
            </w:r>
            <w:r w:rsidRPr="005B797F">
              <w:rPr>
                <w:rFonts w:ascii="Times New Roman" w:hAnsi="Times New Roman"/>
                <w:color w:val="231F20"/>
                <w:spacing w:val="-2"/>
                <w:sz w:val="24"/>
                <w:szCs w:val="24"/>
              </w:rPr>
              <w:t>include:</w:t>
            </w:r>
          </w:p>
          <w:p w14:paraId="0565C0FD" w14:textId="77777777" w:rsidR="004375E6" w:rsidRPr="00DD39C3" w:rsidRDefault="004375E6">
            <w:pPr>
              <w:pStyle w:val="ListParagraph"/>
              <w:keepNext/>
              <w:keepLines/>
              <w:numPr>
                <w:ilvl w:val="0"/>
                <w:numId w:val="23"/>
              </w:numPr>
              <w:suppressLineNumbers/>
              <w:tabs>
                <w:tab w:val="left" w:pos="520"/>
              </w:tabs>
              <w:suppressAutoHyphens/>
              <w:autoSpaceDE w:val="0"/>
              <w:autoSpaceDN w:val="0"/>
              <w:spacing w:before="181" w:line="225" w:lineRule="auto"/>
              <w:ind w:right="794"/>
              <w:rPr>
                <w:szCs w:val="24"/>
              </w:rPr>
            </w:pPr>
            <w:r w:rsidRPr="005B797F">
              <w:rPr>
                <w:color w:val="231F20"/>
                <w:szCs w:val="24"/>
              </w:rPr>
              <w:t>users</w:t>
            </w:r>
            <w:r w:rsidRPr="005B797F">
              <w:rPr>
                <w:color w:val="231F20"/>
                <w:spacing w:val="27"/>
                <w:szCs w:val="24"/>
              </w:rPr>
              <w:t xml:space="preserve"> </w:t>
            </w:r>
            <w:r w:rsidRPr="005B797F">
              <w:rPr>
                <w:color w:val="231F20"/>
                <w:szCs w:val="24"/>
              </w:rPr>
              <w:t>with</w:t>
            </w:r>
            <w:r w:rsidRPr="005B797F">
              <w:rPr>
                <w:color w:val="231F20"/>
                <w:spacing w:val="27"/>
                <w:szCs w:val="24"/>
              </w:rPr>
              <w:t xml:space="preserve"> </w:t>
            </w:r>
            <w:r w:rsidRPr="005B797F">
              <w:rPr>
                <w:color w:val="231F20"/>
                <w:szCs w:val="24"/>
              </w:rPr>
              <w:t>special</w:t>
            </w:r>
            <w:r w:rsidRPr="005B797F">
              <w:rPr>
                <w:color w:val="231F20"/>
                <w:spacing w:val="27"/>
                <w:szCs w:val="24"/>
              </w:rPr>
              <w:t xml:space="preserve"> </w:t>
            </w:r>
            <w:r w:rsidRPr="005B797F">
              <w:rPr>
                <w:color w:val="231F20"/>
                <w:szCs w:val="24"/>
              </w:rPr>
              <w:t>characteristics,</w:t>
            </w:r>
            <w:r w:rsidRPr="005B797F">
              <w:rPr>
                <w:color w:val="231F20"/>
                <w:spacing w:val="27"/>
                <w:szCs w:val="24"/>
              </w:rPr>
              <w:t xml:space="preserve"> </w:t>
            </w:r>
            <w:r w:rsidRPr="005B797F">
              <w:rPr>
                <w:color w:val="231F20"/>
                <w:szCs w:val="24"/>
              </w:rPr>
              <w:t>such</w:t>
            </w:r>
            <w:r w:rsidRPr="005B797F">
              <w:rPr>
                <w:color w:val="231F20"/>
                <w:spacing w:val="27"/>
                <w:szCs w:val="24"/>
              </w:rPr>
              <w:t xml:space="preserve"> </w:t>
            </w:r>
            <w:r w:rsidRPr="005B797F">
              <w:rPr>
                <w:color w:val="231F20"/>
                <w:szCs w:val="24"/>
              </w:rPr>
              <w:t>as</w:t>
            </w:r>
            <w:r w:rsidRPr="005B797F">
              <w:rPr>
                <w:color w:val="231F20"/>
                <w:spacing w:val="27"/>
                <w:szCs w:val="24"/>
              </w:rPr>
              <w:t xml:space="preserve"> </w:t>
            </w:r>
            <w:r w:rsidRPr="005B797F">
              <w:rPr>
                <w:color w:val="231F20"/>
                <w:szCs w:val="24"/>
              </w:rPr>
              <w:t>disabled</w:t>
            </w:r>
            <w:r w:rsidRPr="005B797F">
              <w:rPr>
                <w:color w:val="231F20"/>
                <w:spacing w:val="27"/>
                <w:szCs w:val="24"/>
              </w:rPr>
              <w:t xml:space="preserve"> </w:t>
            </w:r>
            <w:r w:rsidRPr="005B797F">
              <w:rPr>
                <w:color w:val="231F20"/>
                <w:szCs w:val="24"/>
              </w:rPr>
              <w:t>persons,</w:t>
            </w:r>
            <w:r w:rsidRPr="005B797F">
              <w:rPr>
                <w:color w:val="231F20"/>
                <w:spacing w:val="27"/>
                <w:szCs w:val="24"/>
              </w:rPr>
              <w:t xml:space="preserve"> </w:t>
            </w:r>
            <w:r w:rsidRPr="005B797F">
              <w:rPr>
                <w:color w:val="231F20"/>
                <w:szCs w:val="24"/>
              </w:rPr>
              <w:t>the</w:t>
            </w:r>
            <w:r w:rsidRPr="005B797F">
              <w:rPr>
                <w:color w:val="231F20"/>
                <w:spacing w:val="27"/>
                <w:szCs w:val="24"/>
              </w:rPr>
              <w:t xml:space="preserve"> </w:t>
            </w:r>
            <w:r w:rsidRPr="005B797F">
              <w:rPr>
                <w:color w:val="231F20"/>
                <w:szCs w:val="24"/>
              </w:rPr>
              <w:t>elderly</w:t>
            </w:r>
            <w:r w:rsidRPr="005B797F">
              <w:rPr>
                <w:color w:val="231F20"/>
                <w:spacing w:val="27"/>
                <w:szCs w:val="24"/>
              </w:rPr>
              <w:t xml:space="preserve"> </w:t>
            </w:r>
            <w:r w:rsidRPr="005B797F">
              <w:rPr>
                <w:color w:val="231F20"/>
                <w:szCs w:val="24"/>
              </w:rPr>
              <w:t>and</w:t>
            </w:r>
            <w:r w:rsidRPr="005B797F">
              <w:rPr>
                <w:color w:val="231F20"/>
                <w:spacing w:val="27"/>
                <w:szCs w:val="24"/>
              </w:rPr>
              <w:t xml:space="preserve"> </w:t>
            </w:r>
            <w:r w:rsidRPr="005B797F">
              <w:rPr>
                <w:color w:val="231F20"/>
                <w:szCs w:val="24"/>
              </w:rPr>
              <w:t>children,</w:t>
            </w:r>
            <w:r w:rsidRPr="005B797F">
              <w:rPr>
                <w:color w:val="231F20"/>
                <w:spacing w:val="27"/>
                <w:szCs w:val="24"/>
              </w:rPr>
              <w:t xml:space="preserve"> </w:t>
            </w:r>
            <w:r w:rsidRPr="005B797F">
              <w:rPr>
                <w:color w:val="231F20"/>
                <w:szCs w:val="24"/>
              </w:rPr>
              <w:t>who</w:t>
            </w:r>
            <w:r w:rsidRPr="005B797F">
              <w:rPr>
                <w:color w:val="231F20"/>
                <w:spacing w:val="27"/>
                <w:szCs w:val="24"/>
              </w:rPr>
              <w:t xml:space="preserve"> </w:t>
            </w:r>
            <w:r w:rsidRPr="005B797F">
              <w:rPr>
                <w:color w:val="231F20"/>
                <w:szCs w:val="24"/>
              </w:rPr>
              <w:t xml:space="preserve">might need assistance by another person to enable the use of a </w:t>
            </w:r>
            <w:r w:rsidRPr="005B797F">
              <w:rPr>
                <w:iCs/>
                <w:color w:val="231F20"/>
                <w:szCs w:val="24"/>
              </w:rPr>
              <w:t>combination product</w:t>
            </w:r>
            <w:del w:id="119" w:author="Leigh Shepherd" w:date="2023-02-09T12:44:00Z">
              <w:r w:rsidRPr="00DD39C3" w:rsidDel="007B5450">
                <w:rPr>
                  <w:color w:val="231F20"/>
                  <w:szCs w:val="24"/>
                  <w:rPrChange w:id="120" w:author="Leigh Shepherd" w:date="2023-02-09T12:47:00Z">
                    <w:rPr>
                      <w:color w:val="231F20"/>
                      <w:sz w:val="22"/>
                    </w:rPr>
                  </w:rPrChange>
                </w:rPr>
                <w:delText>;</w:delText>
              </w:r>
            </w:del>
          </w:p>
          <w:p w14:paraId="0709D1F4" w14:textId="3BF27A82" w:rsidR="004375E6" w:rsidRPr="00DD39C3" w:rsidRDefault="004375E6">
            <w:pPr>
              <w:pStyle w:val="ListParagraph"/>
              <w:keepNext/>
              <w:keepLines/>
              <w:numPr>
                <w:ilvl w:val="0"/>
                <w:numId w:val="23"/>
              </w:numPr>
              <w:suppressLineNumbers/>
              <w:tabs>
                <w:tab w:val="left" w:pos="520"/>
              </w:tabs>
              <w:suppressAutoHyphens/>
              <w:autoSpaceDE w:val="0"/>
              <w:autoSpaceDN w:val="0"/>
              <w:spacing w:before="184" w:line="225" w:lineRule="auto"/>
              <w:ind w:right="795"/>
              <w:rPr>
                <w:szCs w:val="24"/>
              </w:rPr>
            </w:pPr>
            <w:r w:rsidRPr="005B797F">
              <w:rPr>
                <w:color w:val="231F20"/>
                <w:szCs w:val="24"/>
              </w:rPr>
              <w:t>users</w:t>
            </w:r>
            <w:r w:rsidRPr="005B797F">
              <w:rPr>
                <w:color w:val="231F20"/>
                <w:spacing w:val="38"/>
                <w:szCs w:val="24"/>
              </w:rPr>
              <w:t xml:space="preserve"> </w:t>
            </w:r>
            <w:r w:rsidRPr="005B797F">
              <w:rPr>
                <w:color w:val="231F20"/>
                <w:szCs w:val="24"/>
              </w:rPr>
              <w:t>having</w:t>
            </w:r>
            <w:r w:rsidRPr="005B797F">
              <w:rPr>
                <w:color w:val="231F20"/>
                <w:spacing w:val="38"/>
                <w:szCs w:val="24"/>
              </w:rPr>
              <w:t xml:space="preserve"> </w:t>
            </w:r>
            <w:r w:rsidRPr="005B797F">
              <w:rPr>
                <w:color w:val="231F20"/>
                <w:szCs w:val="24"/>
              </w:rPr>
              <w:t>wide-ranging</w:t>
            </w:r>
            <w:r w:rsidRPr="005B797F">
              <w:rPr>
                <w:color w:val="231F20"/>
                <w:spacing w:val="38"/>
                <w:szCs w:val="24"/>
              </w:rPr>
              <w:t xml:space="preserve"> </w:t>
            </w:r>
            <w:r w:rsidRPr="005B797F">
              <w:rPr>
                <w:color w:val="231F20"/>
                <w:szCs w:val="24"/>
              </w:rPr>
              <w:t>skill</w:t>
            </w:r>
            <w:r w:rsidRPr="005B797F">
              <w:rPr>
                <w:color w:val="231F20"/>
                <w:spacing w:val="38"/>
                <w:szCs w:val="24"/>
              </w:rPr>
              <w:t xml:space="preserve"> </w:t>
            </w:r>
            <w:r w:rsidRPr="005B797F">
              <w:rPr>
                <w:color w:val="231F20"/>
                <w:szCs w:val="24"/>
              </w:rPr>
              <w:t>levels</w:t>
            </w:r>
            <w:r w:rsidRPr="005B797F">
              <w:rPr>
                <w:color w:val="231F20"/>
                <w:spacing w:val="38"/>
                <w:szCs w:val="24"/>
              </w:rPr>
              <w:t xml:space="preserve"> </w:t>
            </w:r>
            <w:r w:rsidRPr="005B797F">
              <w:rPr>
                <w:color w:val="231F20"/>
                <w:szCs w:val="24"/>
              </w:rPr>
              <w:t>and</w:t>
            </w:r>
            <w:r w:rsidRPr="005B797F">
              <w:rPr>
                <w:color w:val="231F20"/>
                <w:spacing w:val="38"/>
                <w:szCs w:val="24"/>
              </w:rPr>
              <w:t xml:space="preserve"> </w:t>
            </w:r>
            <w:r w:rsidRPr="005B797F">
              <w:rPr>
                <w:color w:val="231F20"/>
                <w:szCs w:val="24"/>
              </w:rPr>
              <w:t>differing</w:t>
            </w:r>
            <w:r w:rsidRPr="005B797F">
              <w:rPr>
                <w:color w:val="231F20"/>
                <w:spacing w:val="38"/>
                <w:szCs w:val="24"/>
              </w:rPr>
              <w:t xml:space="preserve"> </w:t>
            </w:r>
            <w:r w:rsidRPr="005B797F">
              <w:rPr>
                <w:color w:val="231F20"/>
                <w:szCs w:val="24"/>
              </w:rPr>
              <w:t>cultural</w:t>
            </w:r>
            <w:r w:rsidRPr="005B797F">
              <w:rPr>
                <w:color w:val="231F20"/>
                <w:spacing w:val="38"/>
                <w:szCs w:val="24"/>
              </w:rPr>
              <w:t xml:space="preserve"> </w:t>
            </w:r>
            <w:r w:rsidRPr="005B797F">
              <w:rPr>
                <w:color w:val="231F20"/>
                <w:szCs w:val="24"/>
              </w:rPr>
              <w:t>backgrounds</w:t>
            </w:r>
            <w:r w:rsidRPr="005B797F">
              <w:rPr>
                <w:color w:val="231F20"/>
                <w:spacing w:val="38"/>
                <w:szCs w:val="24"/>
              </w:rPr>
              <w:t xml:space="preserve"> </w:t>
            </w:r>
            <w:r w:rsidRPr="005B797F">
              <w:rPr>
                <w:color w:val="231F20"/>
                <w:szCs w:val="24"/>
              </w:rPr>
              <w:t>and</w:t>
            </w:r>
            <w:r w:rsidRPr="005B797F">
              <w:rPr>
                <w:color w:val="231F20"/>
                <w:spacing w:val="38"/>
                <w:szCs w:val="24"/>
              </w:rPr>
              <w:t xml:space="preserve"> </w:t>
            </w:r>
            <w:r w:rsidRPr="005B797F">
              <w:rPr>
                <w:color w:val="231F20"/>
                <w:szCs w:val="24"/>
              </w:rPr>
              <w:t>expectations</w:t>
            </w:r>
            <w:r w:rsidRPr="005B797F">
              <w:rPr>
                <w:color w:val="231F20"/>
                <w:spacing w:val="38"/>
                <w:szCs w:val="24"/>
              </w:rPr>
              <w:t xml:space="preserve"> </w:t>
            </w:r>
            <w:r w:rsidRPr="005B797F">
              <w:rPr>
                <w:color w:val="231F20"/>
                <w:szCs w:val="24"/>
              </w:rPr>
              <w:t xml:space="preserve">that could lead to differences in what is considered appropriate application of the </w:t>
            </w:r>
            <w:r w:rsidRPr="005B797F">
              <w:rPr>
                <w:iCs/>
                <w:color w:val="231F20"/>
                <w:szCs w:val="24"/>
              </w:rPr>
              <w:t>combination product.</w:t>
            </w:r>
          </w:p>
        </w:tc>
      </w:tr>
      <w:tr w:rsidR="004375E6" w14:paraId="69325362" w14:textId="77777777" w:rsidTr="004375E6">
        <w:trPr>
          <w:trHeight w:val="890"/>
        </w:trPr>
        <w:tc>
          <w:tcPr>
            <w:tcW w:w="10660" w:type="dxa"/>
          </w:tcPr>
          <w:p w14:paraId="62541EB4" w14:textId="77777777" w:rsidR="004375E6" w:rsidRPr="00DD39C3" w:rsidRDefault="004375E6" w:rsidP="00DC4C9A">
            <w:pPr>
              <w:keepNext/>
              <w:keepLines/>
              <w:suppressLineNumbers/>
              <w:tabs>
                <w:tab w:val="left" w:pos="855"/>
              </w:tabs>
              <w:suppressAutoHyphens/>
              <w:autoSpaceDE w:val="0"/>
              <w:autoSpaceDN w:val="0"/>
              <w:rPr>
                <w:b/>
                <w:szCs w:val="24"/>
              </w:rPr>
            </w:pPr>
            <w:r w:rsidRPr="00DD39C3">
              <w:rPr>
                <w:b/>
                <w:color w:val="231F20"/>
                <w:szCs w:val="24"/>
              </w:rPr>
              <w:t>In</w:t>
            </w:r>
            <w:r w:rsidRPr="00DD39C3">
              <w:rPr>
                <w:b/>
                <w:color w:val="231F20"/>
                <w:spacing w:val="-8"/>
                <w:szCs w:val="24"/>
              </w:rPr>
              <w:t xml:space="preserve"> </w:t>
            </w:r>
            <w:r w:rsidRPr="00DD39C3">
              <w:rPr>
                <w:b/>
                <w:color w:val="231F20"/>
                <w:szCs w:val="24"/>
              </w:rPr>
              <w:t>what</w:t>
            </w:r>
            <w:r w:rsidRPr="00DD39C3">
              <w:rPr>
                <w:b/>
                <w:color w:val="231F20"/>
                <w:spacing w:val="-6"/>
                <w:szCs w:val="24"/>
              </w:rPr>
              <w:t xml:space="preserve"> </w:t>
            </w:r>
            <w:r w:rsidRPr="00DD39C3">
              <w:rPr>
                <w:b/>
                <w:color w:val="231F20"/>
                <w:szCs w:val="24"/>
              </w:rPr>
              <w:t>ways</w:t>
            </w:r>
            <w:r w:rsidRPr="00DD39C3">
              <w:rPr>
                <w:b/>
                <w:color w:val="231F20"/>
                <w:spacing w:val="-7"/>
                <w:szCs w:val="24"/>
              </w:rPr>
              <w:t xml:space="preserve"> </w:t>
            </w:r>
            <w:r w:rsidRPr="00DD39C3">
              <w:rPr>
                <w:b/>
                <w:color w:val="231F20"/>
                <w:szCs w:val="24"/>
              </w:rPr>
              <w:t>might</w:t>
            </w:r>
            <w:r w:rsidRPr="00DD39C3">
              <w:rPr>
                <w:b/>
                <w:color w:val="231F20"/>
                <w:spacing w:val="-6"/>
                <w:szCs w:val="24"/>
              </w:rPr>
              <w:t xml:space="preserve"> </w:t>
            </w:r>
            <w:r w:rsidRPr="00DD39C3">
              <w:rPr>
                <w:b/>
                <w:color w:val="231F20"/>
                <w:szCs w:val="24"/>
              </w:rPr>
              <w:t>the</w:t>
            </w:r>
            <w:r w:rsidRPr="00DD39C3">
              <w:rPr>
                <w:b/>
                <w:color w:val="231F20"/>
                <w:spacing w:val="-7"/>
                <w:szCs w:val="24"/>
              </w:rPr>
              <w:t xml:space="preserve"> </w:t>
            </w:r>
            <w:r w:rsidRPr="005B797F">
              <w:rPr>
                <w:b/>
                <w:iCs/>
                <w:color w:val="231F20"/>
                <w:szCs w:val="24"/>
              </w:rPr>
              <w:t>combination product</w:t>
            </w:r>
            <w:r w:rsidRPr="00DD39C3">
              <w:rPr>
                <w:b/>
                <w:i/>
                <w:color w:val="231F20"/>
                <w:spacing w:val="-7"/>
                <w:szCs w:val="24"/>
              </w:rPr>
              <w:t xml:space="preserve"> </w:t>
            </w:r>
            <w:r w:rsidRPr="00DD39C3">
              <w:rPr>
                <w:b/>
                <w:color w:val="231F20"/>
                <w:szCs w:val="24"/>
              </w:rPr>
              <w:t>be</w:t>
            </w:r>
            <w:r w:rsidRPr="00DD39C3">
              <w:rPr>
                <w:b/>
                <w:color w:val="231F20"/>
                <w:spacing w:val="-7"/>
                <w:szCs w:val="24"/>
              </w:rPr>
              <w:t xml:space="preserve"> </w:t>
            </w:r>
            <w:r w:rsidRPr="00DD39C3">
              <w:rPr>
                <w:b/>
                <w:color w:val="231F20"/>
                <w:szCs w:val="24"/>
              </w:rPr>
              <w:t>misused</w:t>
            </w:r>
            <w:r w:rsidRPr="00DD39C3">
              <w:rPr>
                <w:b/>
                <w:color w:val="231F20"/>
                <w:spacing w:val="-7"/>
                <w:szCs w:val="24"/>
              </w:rPr>
              <w:t xml:space="preserve"> </w:t>
            </w:r>
            <w:r w:rsidRPr="00DD39C3">
              <w:rPr>
                <w:b/>
                <w:color w:val="231F20"/>
                <w:szCs w:val="24"/>
              </w:rPr>
              <w:t>(deliberately</w:t>
            </w:r>
            <w:r w:rsidRPr="00DD39C3">
              <w:rPr>
                <w:b/>
                <w:color w:val="231F20"/>
                <w:spacing w:val="-6"/>
                <w:szCs w:val="24"/>
              </w:rPr>
              <w:t xml:space="preserve"> </w:t>
            </w:r>
            <w:r w:rsidRPr="00DD39C3">
              <w:rPr>
                <w:b/>
                <w:color w:val="231F20"/>
                <w:szCs w:val="24"/>
              </w:rPr>
              <w:t>or</w:t>
            </w:r>
            <w:r w:rsidRPr="00DD39C3">
              <w:rPr>
                <w:b/>
                <w:color w:val="231F20"/>
                <w:spacing w:val="-6"/>
                <w:szCs w:val="24"/>
              </w:rPr>
              <w:t xml:space="preserve"> </w:t>
            </w:r>
            <w:r w:rsidRPr="00DD39C3">
              <w:rPr>
                <w:b/>
                <w:color w:val="231F20"/>
                <w:spacing w:val="-2"/>
                <w:szCs w:val="24"/>
              </w:rPr>
              <w:t>not)?</w:t>
            </w:r>
          </w:p>
          <w:p w14:paraId="0A93F533" w14:textId="43FC185F" w:rsidR="004375E6" w:rsidRPr="005B797F" w:rsidRDefault="004375E6" w:rsidP="00DC4C9A">
            <w:pPr>
              <w:keepNext/>
              <w:keepLines/>
              <w:suppressLineNumbers/>
              <w:suppressAutoHyphens/>
              <w:spacing w:before="190" w:line="225" w:lineRule="auto"/>
              <w:ind w:right="795"/>
              <w:jc w:val="both"/>
              <w:rPr>
                <w:b/>
                <w:color w:val="231F20"/>
                <w:szCs w:val="24"/>
              </w:rPr>
            </w:pPr>
            <w:r w:rsidRPr="005B797F">
              <w:rPr>
                <w:color w:val="231F20"/>
                <w:szCs w:val="24"/>
              </w:rPr>
              <w:t xml:space="preserve">Factors that should be considered are incorrect use of connectors, disabling </w:t>
            </w:r>
            <w:r w:rsidRPr="005B797F">
              <w:rPr>
                <w:iCs/>
                <w:color w:val="231F20"/>
                <w:szCs w:val="24"/>
              </w:rPr>
              <w:t>safety</w:t>
            </w:r>
            <w:r w:rsidRPr="005B797F">
              <w:rPr>
                <w:i/>
                <w:color w:val="231F20"/>
                <w:szCs w:val="24"/>
              </w:rPr>
              <w:t xml:space="preserve"> </w:t>
            </w:r>
            <w:r w:rsidRPr="005B797F">
              <w:rPr>
                <w:color w:val="231F20"/>
                <w:szCs w:val="24"/>
              </w:rPr>
              <w:t>features, or neglect of</w:t>
            </w:r>
            <w:r w:rsidRPr="005B797F">
              <w:rPr>
                <w:iCs/>
                <w:color w:val="231F20"/>
                <w:szCs w:val="24"/>
              </w:rPr>
              <w:t xml:space="preserve"> manufacturer’s</w:t>
            </w:r>
            <w:r w:rsidRPr="005B797F">
              <w:rPr>
                <w:i/>
                <w:color w:val="231F20"/>
                <w:szCs w:val="24"/>
              </w:rPr>
              <w:t xml:space="preserve"> </w:t>
            </w:r>
            <w:r w:rsidRPr="005B797F">
              <w:rPr>
                <w:color w:val="231F20"/>
                <w:szCs w:val="24"/>
              </w:rPr>
              <w:t>recommended instruction.</w:t>
            </w:r>
          </w:p>
        </w:tc>
      </w:tr>
      <w:tr w:rsidR="004375E6" w14:paraId="15898FC2" w14:textId="77777777" w:rsidTr="004375E6">
        <w:trPr>
          <w:trHeight w:val="890"/>
        </w:trPr>
        <w:tc>
          <w:tcPr>
            <w:tcW w:w="10660" w:type="dxa"/>
          </w:tcPr>
          <w:p w14:paraId="5A57C03E" w14:textId="77777777" w:rsidR="00406469" w:rsidRPr="00DD39C3" w:rsidRDefault="00406469" w:rsidP="00DC4C9A">
            <w:pPr>
              <w:keepNext/>
              <w:keepLines/>
              <w:suppressLineNumbers/>
              <w:tabs>
                <w:tab w:val="left" w:pos="855"/>
              </w:tabs>
              <w:suppressAutoHyphens/>
              <w:autoSpaceDE w:val="0"/>
              <w:autoSpaceDN w:val="0"/>
              <w:rPr>
                <w:b/>
                <w:szCs w:val="24"/>
              </w:rPr>
            </w:pPr>
            <w:r w:rsidRPr="00DD39C3">
              <w:rPr>
                <w:b/>
                <w:color w:val="231F20"/>
                <w:szCs w:val="24"/>
              </w:rPr>
              <w:t>Is</w:t>
            </w:r>
            <w:r w:rsidRPr="00DD39C3">
              <w:rPr>
                <w:b/>
                <w:color w:val="231F20"/>
                <w:spacing w:val="-6"/>
                <w:szCs w:val="24"/>
              </w:rPr>
              <w:t xml:space="preserve"> </w:t>
            </w:r>
            <w:r w:rsidRPr="00DD39C3">
              <w:rPr>
                <w:b/>
                <w:color w:val="231F20"/>
                <w:szCs w:val="24"/>
              </w:rPr>
              <w:t>the</w:t>
            </w:r>
            <w:r w:rsidRPr="00DD39C3">
              <w:rPr>
                <w:b/>
                <w:color w:val="231F20"/>
                <w:spacing w:val="-4"/>
                <w:szCs w:val="24"/>
              </w:rPr>
              <w:t xml:space="preserve"> </w:t>
            </w:r>
            <w:r w:rsidRPr="005B797F">
              <w:rPr>
                <w:b/>
                <w:iCs/>
                <w:color w:val="231F20"/>
                <w:szCs w:val="24"/>
              </w:rPr>
              <w:t>combination product</w:t>
            </w:r>
            <w:r w:rsidRPr="00DD39C3">
              <w:rPr>
                <w:b/>
                <w:i/>
                <w:color w:val="231F20"/>
                <w:spacing w:val="-3"/>
                <w:szCs w:val="24"/>
              </w:rPr>
              <w:t xml:space="preserve"> </w:t>
            </w:r>
            <w:r w:rsidRPr="00DD39C3">
              <w:rPr>
                <w:b/>
                <w:color w:val="231F20"/>
                <w:szCs w:val="24"/>
              </w:rPr>
              <w:t>intended</w:t>
            </w:r>
            <w:r w:rsidRPr="00DD39C3">
              <w:rPr>
                <w:b/>
                <w:color w:val="231F20"/>
                <w:spacing w:val="-3"/>
                <w:szCs w:val="24"/>
              </w:rPr>
              <w:t xml:space="preserve"> </w:t>
            </w:r>
            <w:r w:rsidRPr="00DD39C3">
              <w:rPr>
                <w:b/>
                <w:color w:val="231F20"/>
                <w:szCs w:val="24"/>
              </w:rPr>
              <w:t>to</w:t>
            </w:r>
            <w:r w:rsidRPr="00DD39C3">
              <w:rPr>
                <w:b/>
                <w:color w:val="231F20"/>
                <w:spacing w:val="-4"/>
                <w:szCs w:val="24"/>
              </w:rPr>
              <w:t xml:space="preserve"> </w:t>
            </w:r>
            <w:r w:rsidRPr="00DD39C3">
              <w:rPr>
                <w:b/>
                <w:color w:val="231F20"/>
                <w:szCs w:val="24"/>
              </w:rPr>
              <w:t>be</w:t>
            </w:r>
            <w:r w:rsidRPr="00DD39C3">
              <w:rPr>
                <w:b/>
                <w:color w:val="231F20"/>
                <w:spacing w:val="-4"/>
                <w:szCs w:val="24"/>
              </w:rPr>
              <w:t xml:space="preserve"> </w:t>
            </w:r>
            <w:r w:rsidRPr="00DD39C3">
              <w:rPr>
                <w:b/>
                <w:color w:val="231F20"/>
                <w:szCs w:val="24"/>
              </w:rPr>
              <w:t>mobile</w:t>
            </w:r>
            <w:r w:rsidRPr="00DD39C3">
              <w:rPr>
                <w:b/>
                <w:color w:val="231F20"/>
                <w:spacing w:val="-4"/>
                <w:szCs w:val="24"/>
              </w:rPr>
              <w:t xml:space="preserve"> </w:t>
            </w:r>
            <w:r w:rsidRPr="00DD39C3">
              <w:rPr>
                <w:b/>
                <w:color w:val="231F20"/>
                <w:szCs w:val="24"/>
              </w:rPr>
              <w:t>or</w:t>
            </w:r>
            <w:r w:rsidRPr="00DD39C3">
              <w:rPr>
                <w:b/>
                <w:color w:val="231F20"/>
                <w:spacing w:val="-4"/>
                <w:szCs w:val="24"/>
              </w:rPr>
              <w:t xml:space="preserve"> </w:t>
            </w:r>
            <w:r w:rsidRPr="00DD39C3">
              <w:rPr>
                <w:b/>
                <w:color w:val="231F20"/>
                <w:spacing w:val="-2"/>
                <w:szCs w:val="24"/>
              </w:rPr>
              <w:t>portable?</w:t>
            </w:r>
          </w:p>
          <w:p w14:paraId="1BD355A6" w14:textId="412000E3" w:rsidR="004375E6" w:rsidRPr="005B797F" w:rsidRDefault="00406469" w:rsidP="00DC4C9A">
            <w:pPr>
              <w:pStyle w:val="BodyText"/>
              <w:keepNext/>
              <w:keepLines/>
              <w:suppressLineNumbers/>
              <w:suppressAutoHyphens/>
              <w:spacing w:before="191" w:line="225" w:lineRule="auto"/>
              <w:ind w:right="794"/>
              <w:jc w:val="both"/>
              <w:rPr>
                <w:rFonts w:ascii="Times New Roman" w:hAnsi="Times New Roman"/>
                <w:sz w:val="24"/>
                <w:szCs w:val="24"/>
              </w:rPr>
            </w:pPr>
            <w:r w:rsidRPr="005B797F">
              <w:rPr>
                <w:rFonts w:ascii="Times New Roman" w:hAnsi="Times New Roman"/>
                <w:color w:val="231F20"/>
                <w:sz w:val="24"/>
                <w:szCs w:val="24"/>
              </w:rPr>
              <w:t>Factors that should be considered are the need for grips, handles, wheels or brakes, and the need for mechanical stability and durability.</w:t>
            </w:r>
          </w:p>
        </w:tc>
      </w:tr>
      <w:tr w:rsidR="00406469" w14:paraId="298AD5CA" w14:textId="77777777" w:rsidTr="004375E6">
        <w:trPr>
          <w:trHeight w:val="890"/>
        </w:trPr>
        <w:tc>
          <w:tcPr>
            <w:tcW w:w="10660" w:type="dxa"/>
          </w:tcPr>
          <w:p w14:paraId="7C53F8A1" w14:textId="77777777" w:rsidR="00406469" w:rsidRPr="005B797F" w:rsidRDefault="00406469" w:rsidP="00DC4C9A">
            <w:pPr>
              <w:keepNext/>
              <w:keepLines/>
              <w:suppressLineNumbers/>
              <w:tabs>
                <w:tab w:val="left" w:pos="855"/>
              </w:tabs>
              <w:suppressAutoHyphens/>
              <w:autoSpaceDE w:val="0"/>
              <w:autoSpaceDN w:val="0"/>
              <w:rPr>
                <w:b/>
                <w:szCs w:val="24"/>
              </w:rPr>
            </w:pPr>
            <w:r w:rsidRPr="005B797F">
              <w:rPr>
                <w:b/>
                <w:szCs w:val="24"/>
              </w:rPr>
              <w:t>Does</w:t>
            </w:r>
            <w:r w:rsidRPr="005B797F">
              <w:rPr>
                <w:b/>
                <w:spacing w:val="-3"/>
                <w:szCs w:val="24"/>
              </w:rPr>
              <w:t xml:space="preserve"> </w:t>
            </w:r>
            <w:r w:rsidRPr="005B797F">
              <w:rPr>
                <w:b/>
                <w:szCs w:val="24"/>
              </w:rPr>
              <w:t>the</w:t>
            </w:r>
            <w:r w:rsidRPr="005B797F">
              <w:rPr>
                <w:b/>
                <w:spacing w:val="-3"/>
                <w:szCs w:val="24"/>
              </w:rPr>
              <w:t xml:space="preserve"> </w:t>
            </w:r>
            <w:r w:rsidRPr="005B797F">
              <w:rPr>
                <w:b/>
                <w:szCs w:val="24"/>
              </w:rPr>
              <w:t>use</w:t>
            </w:r>
            <w:r w:rsidRPr="005B797F">
              <w:rPr>
                <w:b/>
                <w:spacing w:val="-3"/>
                <w:szCs w:val="24"/>
              </w:rPr>
              <w:t xml:space="preserve"> </w:t>
            </w:r>
            <w:r w:rsidRPr="005B797F">
              <w:rPr>
                <w:b/>
                <w:szCs w:val="24"/>
              </w:rPr>
              <w:t>of</w:t>
            </w:r>
            <w:r w:rsidRPr="005B797F">
              <w:rPr>
                <w:b/>
                <w:spacing w:val="-3"/>
                <w:szCs w:val="24"/>
              </w:rPr>
              <w:t xml:space="preserve"> </w:t>
            </w:r>
            <w:r w:rsidRPr="005B797F">
              <w:rPr>
                <w:b/>
                <w:szCs w:val="24"/>
              </w:rPr>
              <w:t>the</w:t>
            </w:r>
            <w:r w:rsidRPr="005B797F">
              <w:rPr>
                <w:b/>
                <w:spacing w:val="-2"/>
                <w:szCs w:val="24"/>
              </w:rPr>
              <w:t xml:space="preserve"> </w:t>
            </w:r>
            <w:r w:rsidRPr="005B797F">
              <w:rPr>
                <w:b/>
                <w:iCs/>
                <w:szCs w:val="24"/>
              </w:rPr>
              <w:t>combination product</w:t>
            </w:r>
            <w:r w:rsidRPr="005B797F">
              <w:rPr>
                <w:b/>
                <w:i/>
                <w:spacing w:val="-3"/>
                <w:szCs w:val="24"/>
              </w:rPr>
              <w:t xml:space="preserve"> </w:t>
            </w:r>
            <w:r w:rsidRPr="005B797F">
              <w:rPr>
                <w:b/>
                <w:szCs w:val="24"/>
              </w:rPr>
              <w:t>depend</w:t>
            </w:r>
            <w:r w:rsidRPr="005B797F">
              <w:rPr>
                <w:b/>
                <w:spacing w:val="-3"/>
                <w:szCs w:val="24"/>
              </w:rPr>
              <w:t xml:space="preserve"> </w:t>
            </w:r>
            <w:r w:rsidRPr="005B797F">
              <w:rPr>
                <w:b/>
                <w:szCs w:val="24"/>
              </w:rPr>
              <w:t>on</w:t>
            </w:r>
            <w:r w:rsidRPr="005B797F">
              <w:rPr>
                <w:b/>
                <w:spacing w:val="-3"/>
                <w:szCs w:val="24"/>
              </w:rPr>
              <w:t xml:space="preserve"> </w:t>
            </w:r>
            <w:r w:rsidRPr="005B797F">
              <w:rPr>
                <w:b/>
                <w:szCs w:val="24"/>
              </w:rPr>
              <w:t>essential</w:t>
            </w:r>
            <w:r w:rsidRPr="005B797F">
              <w:rPr>
                <w:b/>
                <w:spacing w:val="-2"/>
                <w:szCs w:val="24"/>
              </w:rPr>
              <w:t xml:space="preserve"> performance?</w:t>
            </w:r>
          </w:p>
          <w:p w14:paraId="7DFE8D97" w14:textId="495D619B" w:rsidR="00406469" w:rsidRPr="005B797F" w:rsidRDefault="00406469" w:rsidP="00DC4C9A">
            <w:pPr>
              <w:pStyle w:val="BodyText"/>
              <w:keepNext/>
              <w:keepLines/>
              <w:suppressLineNumbers/>
              <w:suppressAutoHyphens/>
              <w:spacing w:before="193" w:line="223" w:lineRule="auto"/>
              <w:ind w:right="794"/>
              <w:jc w:val="both"/>
              <w:rPr>
                <w:rFonts w:ascii="Times New Roman" w:hAnsi="Times New Roman"/>
                <w:sz w:val="24"/>
                <w:szCs w:val="24"/>
              </w:rPr>
            </w:pPr>
            <w:r w:rsidRPr="005B797F">
              <w:rPr>
                <w:rFonts w:ascii="Times New Roman" w:hAnsi="Times New Roman"/>
                <w:sz w:val="24"/>
                <w:szCs w:val="24"/>
              </w:rPr>
              <w:t xml:space="preserve">Factors that should be considered are, for example, the characteristics of the output of life supporting </w:t>
            </w:r>
            <w:r w:rsidRPr="005B797F">
              <w:rPr>
                <w:rFonts w:ascii="Times New Roman" w:hAnsi="Times New Roman"/>
                <w:iCs/>
                <w:sz w:val="24"/>
                <w:szCs w:val="24"/>
              </w:rPr>
              <w:t>combination products</w:t>
            </w:r>
            <w:r w:rsidRPr="005B797F">
              <w:rPr>
                <w:rFonts w:ascii="Times New Roman" w:hAnsi="Times New Roman"/>
                <w:i/>
                <w:spacing w:val="-8"/>
                <w:sz w:val="24"/>
                <w:szCs w:val="24"/>
              </w:rPr>
              <w:t xml:space="preserve"> </w:t>
            </w:r>
            <w:r w:rsidRPr="005B797F">
              <w:rPr>
                <w:rFonts w:ascii="Times New Roman" w:hAnsi="Times New Roman"/>
                <w:sz w:val="24"/>
                <w:szCs w:val="24"/>
              </w:rPr>
              <w:t>or</w:t>
            </w:r>
            <w:r w:rsidRPr="005B797F">
              <w:rPr>
                <w:rFonts w:ascii="Times New Roman" w:hAnsi="Times New Roman"/>
                <w:spacing w:val="-8"/>
                <w:sz w:val="24"/>
                <w:szCs w:val="24"/>
              </w:rPr>
              <w:t xml:space="preserve"> </w:t>
            </w:r>
            <w:r w:rsidRPr="005B797F">
              <w:rPr>
                <w:rFonts w:ascii="Times New Roman" w:hAnsi="Times New Roman"/>
                <w:sz w:val="24"/>
                <w:szCs w:val="24"/>
              </w:rPr>
              <w:t>the</w:t>
            </w:r>
            <w:r w:rsidRPr="005B797F">
              <w:rPr>
                <w:rFonts w:ascii="Times New Roman" w:hAnsi="Times New Roman"/>
                <w:spacing w:val="-8"/>
                <w:sz w:val="24"/>
                <w:szCs w:val="24"/>
              </w:rPr>
              <w:t xml:space="preserve"> </w:t>
            </w:r>
            <w:r w:rsidRPr="005B797F">
              <w:rPr>
                <w:rFonts w:ascii="Times New Roman" w:hAnsi="Times New Roman"/>
                <w:sz w:val="24"/>
                <w:szCs w:val="24"/>
              </w:rPr>
              <w:t>operation</w:t>
            </w:r>
            <w:r w:rsidRPr="005B797F">
              <w:rPr>
                <w:rFonts w:ascii="Times New Roman" w:hAnsi="Times New Roman"/>
                <w:spacing w:val="-8"/>
                <w:sz w:val="24"/>
                <w:szCs w:val="24"/>
              </w:rPr>
              <w:t xml:space="preserve"> </w:t>
            </w:r>
            <w:r w:rsidRPr="005B797F">
              <w:rPr>
                <w:rFonts w:ascii="Times New Roman" w:hAnsi="Times New Roman"/>
                <w:sz w:val="24"/>
                <w:szCs w:val="24"/>
              </w:rPr>
              <w:t>of</w:t>
            </w:r>
            <w:r w:rsidRPr="005B797F">
              <w:rPr>
                <w:rFonts w:ascii="Times New Roman" w:hAnsi="Times New Roman"/>
                <w:spacing w:val="-8"/>
                <w:sz w:val="24"/>
                <w:szCs w:val="24"/>
              </w:rPr>
              <w:t xml:space="preserve"> </w:t>
            </w:r>
            <w:r w:rsidRPr="005B797F">
              <w:rPr>
                <w:rFonts w:ascii="Times New Roman" w:hAnsi="Times New Roman"/>
                <w:sz w:val="24"/>
                <w:szCs w:val="24"/>
              </w:rPr>
              <w:t>an</w:t>
            </w:r>
            <w:r w:rsidRPr="005B797F">
              <w:rPr>
                <w:rFonts w:ascii="Times New Roman" w:hAnsi="Times New Roman"/>
                <w:spacing w:val="-8"/>
                <w:sz w:val="24"/>
                <w:szCs w:val="24"/>
              </w:rPr>
              <w:t xml:space="preserve"> </w:t>
            </w:r>
            <w:r w:rsidRPr="005B797F">
              <w:rPr>
                <w:rFonts w:ascii="Times New Roman" w:hAnsi="Times New Roman"/>
                <w:sz w:val="24"/>
                <w:szCs w:val="24"/>
              </w:rPr>
              <w:t>alarm.</w:t>
            </w:r>
            <w:r w:rsidRPr="005B797F">
              <w:rPr>
                <w:rFonts w:ascii="Times New Roman" w:hAnsi="Times New Roman"/>
                <w:spacing w:val="-8"/>
                <w:sz w:val="24"/>
                <w:szCs w:val="24"/>
              </w:rPr>
              <w:t xml:space="preserve"> </w:t>
            </w:r>
            <w:r w:rsidRPr="005B797F">
              <w:rPr>
                <w:rFonts w:ascii="Times New Roman" w:hAnsi="Times New Roman"/>
                <w:sz w:val="24"/>
                <w:szCs w:val="24"/>
              </w:rPr>
              <w:t>See</w:t>
            </w:r>
            <w:r w:rsidRPr="005B797F">
              <w:rPr>
                <w:rFonts w:ascii="Times New Roman" w:hAnsi="Times New Roman"/>
                <w:spacing w:val="-8"/>
                <w:sz w:val="24"/>
                <w:szCs w:val="24"/>
              </w:rPr>
              <w:t xml:space="preserve"> </w:t>
            </w:r>
            <w:r w:rsidRPr="005B797F">
              <w:rPr>
                <w:rFonts w:ascii="Times New Roman" w:hAnsi="Times New Roman"/>
                <w:sz w:val="24"/>
                <w:szCs w:val="24"/>
              </w:rPr>
              <w:t>IEC</w:t>
            </w:r>
            <w:r w:rsidRPr="005B797F">
              <w:rPr>
                <w:rFonts w:ascii="Times New Roman" w:hAnsi="Times New Roman"/>
                <w:spacing w:val="-8"/>
                <w:sz w:val="24"/>
                <w:szCs w:val="24"/>
              </w:rPr>
              <w:t xml:space="preserve"> </w:t>
            </w:r>
            <w:r w:rsidRPr="005B797F">
              <w:rPr>
                <w:rFonts w:ascii="Times New Roman" w:hAnsi="Times New Roman"/>
                <w:sz w:val="24"/>
                <w:szCs w:val="24"/>
              </w:rPr>
              <w:t>60601-1</w:t>
            </w:r>
            <w:r w:rsidRPr="005B797F">
              <w:rPr>
                <w:rFonts w:ascii="Times New Roman" w:hAnsi="Times New Roman"/>
                <w:position w:val="6"/>
                <w:sz w:val="24"/>
                <w:szCs w:val="24"/>
              </w:rPr>
              <w:t xml:space="preserve"> </w:t>
            </w:r>
            <w:r w:rsidRPr="005B797F">
              <w:rPr>
                <w:rFonts w:ascii="Times New Roman" w:hAnsi="Times New Roman"/>
                <w:sz w:val="24"/>
                <w:szCs w:val="24"/>
              </w:rPr>
              <w:t>for</w:t>
            </w:r>
            <w:r w:rsidRPr="005B797F">
              <w:rPr>
                <w:rFonts w:ascii="Times New Roman" w:hAnsi="Times New Roman"/>
                <w:spacing w:val="-8"/>
                <w:sz w:val="24"/>
                <w:szCs w:val="24"/>
              </w:rPr>
              <w:t xml:space="preserve"> </w:t>
            </w:r>
            <w:r w:rsidRPr="005B797F">
              <w:rPr>
                <w:rFonts w:ascii="Times New Roman" w:hAnsi="Times New Roman"/>
                <w:sz w:val="24"/>
                <w:szCs w:val="24"/>
              </w:rPr>
              <w:t>a</w:t>
            </w:r>
            <w:r w:rsidRPr="005B797F">
              <w:rPr>
                <w:rFonts w:ascii="Times New Roman" w:hAnsi="Times New Roman"/>
                <w:spacing w:val="-8"/>
                <w:sz w:val="24"/>
                <w:szCs w:val="24"/>
              </w:rPr>
              <w:t xml:space="preserve"> </w:t>
            </w:r>
            <w:r w:rsidRPr="005B797F">
              <w:rPr>
                <w:rFonts w:ascii="Times New Roman" w:hAnsi="Times New Roman"/>
                <w:sz w:val="24"/>
                <w:szCs w:val="24"/>
              </w:rPr>
              <w:t>discussion</w:t>
            </w:r>
            <w:r w:rsidRPr="005B797F">
              <w:rPr>
                <w:rFonts w:ascii="Times New Roman" w:hAnsi="Times New Roman"/>
                <w:spacing w:val="-8"/>
                <w:sz w:val="24"/>
                <w:szCs w:val="24"/>
              </w:rPr>
              <w:t xml:space="preserve"> </w:t>
            </w:r>
            <w:r w:rsidRPr="005B797F">
              <w:rPr>
                <w:rFonts w:ascii="Times New Roman" w:hAnsi="Times New Roman"/>
                <w:sz w:val="24"/>
                <w:szCs w:val="24"/>
              </w:rPr>
              <w:t>of</w:t>
            </w:r>
            <w:r w:rsidRPr="005B797F">
              <w:rPr>
                <w:rFonts w:ascii="Times New Roman" w:hAnsi="Times New Roman"/>
                <w:spacing w:val="-8"/>
                <w:sz w:val="24"/>
                <w:szCs w:val="24"/>
              </w:rPr>
              <w:t xml:space="preserve"> </w:t>
            </w:r>
            <w:r w:rsidRPr="005B797F">
              <w:rPr>
                <w:rFonts w:ascii="Times New Roman" w:hAnsi="Times New Roman"/>
                <w:sz w:val="24"/>
                <w:szCs w:val="24"/>
              </w:rPr>
              <w:t>essential</w:t>
            </w:r>
            <w:r w:rsidRPr="005B797F">
              <w:rPr>
                <w:rFonts w:ascii="Times New Roman" w:hAnsi="Times New Roman"/>
                <w:spacing w:val="-8"/>
                <w:sz w:val="24"/>
                <w:szCs w:val="24"/>
              </w:rPr>
              <w:t xml:space="preserve"> </w:t>
            </w:r>
            <w:r w:rsidRPr="005B797F">
              <w:rPr>
                <w:rFonts w:ascii="Times New Roman" w:hAnsi="Times New Roman"/>
                <w:sz w:val="24"/>
                <w:szCs w:val="24"/>
              </w:rPr>
              <w:t>performance of medical electrical equipment and medical electrical systems.</w:t>
            </w:r>
          </w:p>
        </w:tc>
      </w:tr>
      <w:tr w:rsidR="00406469" w14:paraId="13851A6F" w14:textId="77777777" w:rsidTr="004375E6">
        <w:trPr>
          <w:trHeight w:val="890"/>
        </w:trPr>
        <w:tc>
          <w:tcPr>
            <w:tcW w:w="10660" w:type="dxa"/>
          </w:tcPr>
          <w:p w14:paraId="3BB20CE9" w14:textId="77777777" w:rsidR="00406469" w:rsidRPr="00DD39C3" w:rsidRDefault="00406469" w:rsidP="00DC4C9A">
            <w:pPr>
              <w:keepNext/>
              <w:keepLines/>
              <w:suppressLineNumbers/>
              <w:tabs>
                <w:tab w:val="left" w:pos="855"/>
              </w:tabs>
              <w:suppressAutoHyphens/>
              <w:autoSpaceDE w:val="0"/>
              <w:autoSpaceDN w:val="0"/>
              <w:rPr>
                <w:b/>
                <w:szCs w:val="24"/>
              </w:rPr>
            </w:pPr>
            <w:r w:rsidRPr="00DD39C3">
              <w:rPr>
                <w:b/>
                <w:szCs w:val="24"/>
              </w:rPr>
              <w:lastRenderedPageBreak/>
              <w:t>Does</w:t>
            </w:r>
            <w:r w:rsidRPr="00DD39C3">
              <w:rPr>
                <w:b/>
                <w:spacing w:val="-7"/>
                <w:szCs w:val="24"/>
              </w:rPr>
              <w:t xml:space="preserve"> </w:t>
            </w:r>
            <w:r w:rsidRPr="00DD39C3">
              <w:rPr>
                <w:b/>
                <w:szCs w:val="24"/>
              </w:rPr>
              <w:t>the</w:t>
            </w:r>
            <w:r w:rsidRPr="00DD39C3">
              <w:rPr>
                <w:b/>
                <w:spacing w:val="-5"/>
                <w:szCs w:val="24"/>
              </w:rPr>
              <w:t xml:space="preserve"> </w:t>
            </w:r>
            <w:r w:rsidRPr="00DD39C3">
              <w:rPr>
                <w:b/>
                <w:iCs/>
                <w:szCs w:val="24"/>
              </w:rPr>
              <w:t>combination product</w:t>
            </w:r>
            <w:r w:rsidRPr="00DD39C3">
              <w:rPr>
                <w:b/>
                <w:i/>
                <w:spacing w:val="-5"/>
                <w:szCs w:val="24"/>
              </w:rPr>
              <w:t xml:space="preserve"> </w:t>
            </w:r>
            <w:r w:rsidRPr="00DD39C3">
              <w:rPr>
                <w:b/>
                <w:szCs w:val="24"/>
              </w:rPr>
              <w:t>have</w:t>
            </w:r>
            <w:r w:rsidRPr="00DD39C3">
              <w:rPr>
                <w:b/>
                <w:spacing w:val="-4"/>
                <w:szCs w:val="24"/>
              </w:rPr>
              <w:t xml:space="preserve"> </w:t>
            </w:r>
            <w:r w:rsidRPr="00DD39C3">
              <w:rPr>
                <w:b/>
                <w:szCs w:val="24"/>
              </w:rPr>
              <w:t>a</w:t>
            </w:r>
            <w:r w:rsidRPr="00DD39C3">
              <w:rPr>
                <w:b/>
                <w:spacing w:val="-5"/>
                <w:szCs w:val="24"/>
              </w:rPr>
              <w:t xml:space="preserve"> </w:t>
            </w:r>
            <w:r w:rsidRPr="00DD39C3">
              <w:rPr>
                <w:b/>
                <w:szCs w:val="24"/>
              </w:rPr>
              <w:t>degree</w:t>
            </w:r>
            <w:r w:rsidRPr="00DD39C3">
              <w:rPr>
                <w:b/>
                <w:spacing w:val="-4"/>
                <w:szCs w:val="24"/>
              </w:rPr>
              <w:t xml:space="preserve"> </w:t>
            </w:r>
            <w:r w:rsidRPr="00DD39C3">
              <w:rPr>
                <w:b/>
                <w:szCs w:val="24"/>
              </w:rPr>
              <w:t>of</w:t>
            </w:r>
            <w:r w:rsidRPr="00DD39C3">
              <w:rPr>
                <w:b/>
                <w:spacing w:val="-5"/>
                <w:szCs w:val="24"/>
              </w:rPr>
              <w:t xml:space="preserve"> </w:t>
            </w:r>
            <w:r w:rsidRPr="00DD39C3">
              <w:rPr>
                <w:b/>
                <w:spacing w:val="-2"/>
                <w:szCs w:val="24"/>
              </w:rPr>
              <w:t>autonomy?</w:t>
            </w:r>
          </w:p>
          <w:p w14:paraId="38A611E0" w14:textId="77777777" w:rsidR="00406469" w:rsidRPr="00DD39C3" w:rsidRDefault="00406469" w:rsidP="00DD39C3">
            <w:pPr>
              <w:pStyle w:val="BodyText"/>
              <w:keepNext/>
              <w:keepLines/>
              <w:suppressLineNumbers/>
              <w:suppressAutoHyphens/>
              <w:spacing w:before="178"/>
              <w:rPr>
                <w:rFonts w:ascii="Times New Roman" w:hAnsi="Times New Roman"/>
                <w:sz w:val="24"/>
                <w:szCs w:val="24"/>
              </w:rPr>
            </w:pPr>
            <w:r w:rsidRPr="00DD39C3">
              <w:rPr>
                <w:rFonts w:ascii="Times New Roman" w:hAnsi="Times New Roman"/>
                <w:sz w:val="24"/>
                <w:szCs w:val="24"/>
              </w:rPr>
              <w:t>Factors</w:t>
            </w:r>
            <w:r w:rsidRPr="00DD39C3">
              <w:rPr>
                <w:rFonts w:ascii="Times New Roman" w:hAnsi="Times New Roman"/>
                <w:spacing w:val="1"/>
                <w:sz w:val="24"/>
                <w:szCs w:val="24"/>
              </w:rPr>
              <w:t xml:space="preserve"> </w:t>
            </w:r>
            <w:r w:rsidRPr="00DD39C3">
              <w:rPr>
                <w:rFonts w:ascii="Times New Roman" w:hAnsi="Times New Roman"/>
                <w:sz w:val="24"/>
                <w:szCs w:val="24"/>
              </w:rPr>
              <w:t>that should</w:t>
            </w:r>
            <w:r w:rsidRPr="00DD39C3">
              <w:rPr>
                <w:rFonts w:ascii="Times New Roman" w:hAnsi="Times New Roman"/>
                <w:spacing w:val="2"/>
                <w:sz w:val="24"/>
                <w:szCs w:val="24"/>
              </w:rPr>
              <w:t xml:space="preserve"> </w:t>
            </w:r>
            <w:r w:rsidRPr="00DD39C3">
              <w:rPr>
                <w:rFonts w:ascii="Times New Roman" w:hAnsi="Times New Roman"/>
                <w:sz w:val="24"/>
                <w:szCs w:val="24"/>
              </w:rPr>
              <w:t>be</w:t>
            </w:r>
            <w:r w:rsidRPr="00DD39C3">
              <w:rPr>
                <w:rFonts w:ascii="Times New Roman" w:hAnsi="Times New Roman"/>
                <w:spacing w:val="1"/>
                <w:sz w:val="24"/>
                <w:szCs w:val="24"/>
              </w:rPr>
              <w:t xml:space="preserve"> </w:t>
            </w:r>
            <w:r w:rsidRPr="00DD39C3">
              <w:rPr>
                <w:rFonts w:ascii="Times New Roman" w:hAnsi="Times New Roman"/>
                <w:sz w:val="24"/>
                <w:szCs w:val="24"/>
              </w:rPr>
              <w:t>considered</w:t>
            </w:r>
            <w:r w:rsidRPr="00DD39C3">
              <w:rPr>
                <w:rFonts w:ascii="Times New Roman" w:hAnsi="Times New Roman"/>
                <w:spacing w:val="2"/>
                <w:sz w:val="24"/>
                <w:szCs w:val="24"/>
              </w:rPr>
              <w:t xml:space="preserve"> </w:t>
            </w:r>
            <w:r w:rsidRPr="00DD39C3">
              <w:rPr>
                <w:rFonts w:ascii="Times New Roman" w:hAnsi="Times New Roman"/>
                <w:spacing w:val="-2"/>
                <w:sz w:val="24"/>
                <w:szCs w:val="24"/>
              </w:rPr>
              <w:t>include:</w:t>
            </w:r>
          </w:p>
          <w:p w14:paraId="56087FF0" w14:textId="77777777" w:rsidR="00406469" w:rsidRPr="00DD39C3" w:rsidRDefault="00406469" w:rsidP="00DD39C3">
            <w:pPr>
              <w:pStyle w:val="ListParagraph"/>
              <w:keepNext/>
              <w:keepLines/>
              <w:numPr>
                <w:ilvl w:val="0"/>
                <w:numId w:val="24"/>
              </w:numPr>
              <w:suppressLineNumbers/>
              <w:tabs>
                <w:tab w:val="left" w:pos="342"/>
              </w:tabs>
              <w:suppressAutoHyphens/>
              <w:autoSpaceDE w:val="0"/>
              <w:autoSpaceDN w:val="0"/>
              <w:spacing w:before="181" w:line="225" w:lineRule="auto"/>
              <w:ind w:left="342" w:right="794"/>
              <w:rPr>
                <w:szCs w:val="24"/>
              </w:rPr>
            </w:pPr>
            <w:r w:rsidRPr="00DD39C3">
              <w:rPr>
                <w:szCs w:val="24"/>
              </w:rPr>
              <w:t>awareness</w:t>
            </w:r>
            <w:r w:rsidRPr="00DD39C3">
              <w:rPr>
                <w:spacing w:val="-3"/>
                <w:szCs w:val="24"/>
              </w:rPr>
              <w:t xml:space="preserve"> </w:t>
            </w:r>
            <w:r w:rsidRPr="00DD39C3">
              <w:rPr>
                <w:szCs w:val="24"/>
              </w:rPr>
              <w:t>of</w:t>
            </w:r>
            <w:r w:rsidRPr="00DD39C3">
              <w:rPr>
                <w:spacing w:val="-3"/>
                <w:szCs w:val="24"/>
              </w:rPr>
              <w:t xml:space="preserve"> </w:t>
            </w:r>
            <w:r w:rsidRPr="00DD39C3">
              <w:rPr>
                <w:szCs w:val="24"/>
              </w:rPr>
              <w:t>the</w:t>
            </w:r>
            <w:r w:rsidRPr="00DD39C3">
              <w:rPr>
                <w:spacing w:val="-3"/>
                <w:szCs w:val="24"/>
              </w:rPr>
              <w:t xml:space="preserve"> </w:t>
            </w:r>
            <w:r w:rsidRPr="00DD39C3">
              <w:rPr>
                <w:szCs w:val="24"/>
              </w:rPr>
              <w:t>user</w:t>
            </w:r>
            <w:r w:rsidRPr="00DD39C3">
              <w:rPr>
                <w:spacing w:val="-3"/>
                <w:szCs w:val="24"/>
              </w:rPr>
              <w:t xml:space="preserve"> </w:t>
            </w:r>
            <w:r w:rsidRPr="00DD39C3">
              <w:rPr>
                <w:szCs w:val="24"/>
              </w:rPr>
              <w:t>when</w:t>
            </w:r>
            <w:r w:rsidRPr="00DD39C3">
              <w:rPr>
                <w:spacing w:val="-3"/>
                <w:szCs w:val="24"/>
              </w:rPr>
              <w:t xml:space="preserve"> </w:t>
            </w:r>
            <w:r w:rsidRPr="00DD39C3">
              <w:rPr>
                <w:szCs w:val="24"/>
              </w:rPr>
              <w:t>the</w:t>
            </w:r>
            <w:r w:rsidRPr="00DD39C3">
              <w:rPr>
                <w:spacing w:val="-3"/>
                <w:szCs w:val="24"/>
              </w:rPr>
              <w:t xml:space="preserve"> </w:t>
            </w:r>
            <w:r w:rsidRPr="00DD39C3">
              <w:rPr>
                <w:iCs/>
                <w:szCs w:val="24"/>
              </w:rPr>
              <w:t>combination product</w:t>
            </w:r>
            <w:r w:rsidRPr="00DD39C3">
              <w:rPr>
                <w:i/>
                <w:spacing w:val="-3"/>
                <w:szCs w:val="24"/>
              </w:rPr>
              <w:t xml:space="preserve"> </w:t>
            </w:r>
            <w:r w:rsidRPr="00DD39C3">
              <w:rPr>
                <w:szCs w:val="24"/>
              </w:rPr>
              <w:t>with</w:t>
            </w:r>
            <w:r w:rsidRPr="00DD39C3">
              <w:rPr>
                <w:spacing w:val="-3"/>
                <w:szCs w:val="24"/>
              </w:rPr>
              <w:t xml:space="preserve"> </w:t>
            </w:r>
            <w:r w:rsidRPr="00DD39C3">
              <w:rPr>
                <w:szCs w:val="24"/>
              </w:rPr>
              <w:t>a</w:t>
            </w:r>
            <w:r w:rsidRPr="00DD39C3">
              <w:rPr>
                <w:spacing w:val="-3"/>
                <w:szCs w:val="24"/>
              </w:rPr>
              <w:t xml:space="preserve"> </w:t>
            </w:r>
            <w:r w:rsidRPr="00DD39C3">
              <w:rPr>
                <w:szCs w:val="24"/>
              </w:rPr>
              <w:t>degree</w:t>
            </w:r>
            <w:r w:rsidRPr="00DD39C3">
              <w:rPr>
                <w:spacing w:val="-3"/>
                <w:szCs w:val="24"/>
              </w:rPr>
              <w:t xml:space="preserve"> </w:t>
            </w:r>
            <w:r w:rsidRPr="00DD39C3">
              <w:rPr>
                <w:szCs w:val="24"/>
              </w:rPr>
              <w:t>of</w:t>
            </w:r>
            <w:r w:rsidRPr="00DD39C3">
              <w:rPr>
                <w:spacing w:val="-3"/>
                <w:szCs w:val="24"/>
              </w:rPr>
              <w:t xml:space="preserve"> </w:t>
            </w:r>
            <w:r w:rsidRPr="00DD39C3">
              <w:rPr>
                <w:szCs w:val="24"/>
              </w:rPr>
              <w:t>autonomy</w:t>
            </w:r>
            <w:r w:rsidRPr="00DD39C3">
              <w:rPr>
                <w:spacing w:val="-3"/>
                <w:szCs w:val="24"/>
              </w:rPr>
              <w:t xml:space="preserve"> </w:t>
            </w:r>
            <w:r w:rsidRPr="00DD39C3">
              <w:rPr>
                <w:szCs w:val="24"/>
              </w:rPr>
              <w:t>generates</w:t>
            </w:r>
            <w:r w:rsidRPr="00DD39C3">
              <w:rPr>
                <w:spacing w:val="-3"/>
                <w:szCs w:val="24"/>
              </w:rPr>
              <w:t xml:space="preserve"> </w:t>
            </w:r>
            <w:r w:rsidRPr="00DD39C3">
              <w:rPr>
                <w:szCs w:val="24"/>
              </w:rPr>
              <w:t>an</w:t>
            </w:r>
            <w:r w:rsidRPr="00DD39C3">
              <w:rPr>
                <w:spacing w:val="-3"/>
                <w:szCs w:val="24"/>
              </w:rPr>
              <w:t xml:space="preserve"> </w:t>
            </w:r>
            <w:r w:rsidRPr="00DD39C3">
              <w:rPr>
                <w:szCs w:val="24"/>
              </w:rPr>
              <w:t>error,</w:t>
            </w:r>
            <w:r w:rsidRPr="00DD39C3">
              <w:rPr>
                <w:spacing w:val="-3"/>
                <w:szCs w:val="24"/>
              </w:rPr>
              <w:t xml:space="preserve"> </w:t>
            </w:r>
            <w:r w:rsidRPr="00DD39C3">
              <w:rPr>
                <w:szCs w:val="24"/>
              </w:rPr>
              <w:t>alarm or failure</w:t>
            </w:r>
          </w:p>
          <w:p w14:paraId="1F20F18E" w14:textId="77777777" w:rsidR="00406469" w:rsidRPr="00DD39C3" w:rsidRDefault="00406469" w:rsidP="00DD39C3">
            <w:pPr>
              <w:pStyle w:val="ListParagraph"/>
              <w:keepNext/>
              <w:keepLines/>
              <w:numPr>
                <w:ilvl w:val="0"/>
                <w:numId w:val="24"/>
              </w:numPr>
              <w:suppressLineNumbers/>
              <w:tabs>
                <w:tab w:val="left" w:pos="342"/>
              </w:tabs>
              <w:suppressAutoHyphens/>
              <w:autoSpaceDE w:val="0"/>
              <w:autoSpaceDN w:val="0"/>
              <w:spacing w:before="170"/>
              <w:ind w:left="342"/>
              <w:rPr>
                <w:szCs w:val="24"/>
              </w:rPr>
            </w:pPr>
            <w:r w:rsidRPr="00DD39C3">
              <w:rPr>
                <w:szCs w:val="24"/>
              </w:rPr>
              <w:t>awareness of</w:t>
            </w:r>
            <w:r w:rsidRPr="00DD39C3">
              <w:rPr>
                <w:spacing w:val="2"/>
                <w:szCs w:val="24"/>
              </w:rPr>
              <w:t xml:space="preserve"> </w:t>
            </w:r>
            <w:r w:rsidRPr="00DD39C3">
              <w:rPr>
                <w:szCs w:val="24"/>
              </w:rPr>
              <w:t>the</w:t>
            </w:r>
            <w:r w:rsidRPr="00DD39C3">
              <w:rPr>
                <w:spacing w:val="2"/>
                <w:szCs w:val="24"/>
              </w:rPr>
              <w:t xml:space="preserve"> </w:t>
            </w:r>
            <w:r w:rsidRPr="00DD39C3">
              <w:rPr>
                <w:szCs w:val="24"/>
              </w:rPr>
              <w:t>user</w:t>
            </w:r>
            <w:r w:rsidRPr="00DD39C3">
              <w:rPr>
                <w:spacing w:val="2"/>
                <w:szCs w:val="24"/>
              </w:rPr>
              <w:t xml:space="preserve"> </w:t>
            </w:r>
            <w:r w:rsidRPr="00DD39C3">
              <w:rPr>
                <w:szCs w:val="24"/>
              </w:rPr>
              <w:t>when</w:t>
            </w:r>
            <w:r w:rsidRPr="00DD39C3">
              <w:rPr>
                <w:spacing w:val="1"/>
                <w:szCs w:val="24"/>
              </w:rPr>
              <w:t xml:space="preserve"> </w:t>
            </w:r>
            <w:r w:rsidRPr="00DD39C3">
              <w:rPr>
                <w:szCs w:val="24"/>
              </w:rPr>
              <w:t>intervention</w:t>
            </w:r>
            <w:r w:rsidRPr="00DD39C3">
              <w:rPr>
                <w:spacing w:val="1"/>
                <w:szCs w:val="24"/>
              </w:rPr>
              <w:t xml:space="preserve"> </w:t>
            </w:r>
            <w:r w:rsidRPr="00DD39C3">
              <w:rPr>
                <w:szCs w:val="24"/>
              </w:rPr>
              <w:t>in</w:t>
            </w:r>
            <w:r w:rsidRPr="00DD39C3">
              <w:rPr>
                <w:spacing w:val="1"/>
                <w:szCs w:val="24"/>
              </w:rPr>
              <w:t xml:space="preserve"> </w:t>
            </w:r>
            <w:r w:rsidRPr="00DD39C3">
              <w:rPr>
                <w:szCs w:val="24"/>
              </w:rPr>
              <w:t>an autonomously</w:t>
            </w:r>
            <w:r w:rsidRPr="00DD39C3">
              <w:rPr>
                <w:spacing w:val="2"/>
                <w:szCs w:val="24"/>
              </w:rPr>
              <w:t xml:space="preserve"> </w:t>
            </w:r>
            <w:r w:rsidRPr="00DD39C3">
              <w:rPr>
                <w:szCs w:val="24"/>
              </w:rPr>
              <w:t>performed</w:t>
            </w:r>
            <w:r w:rsidRPr="00DD39C3">
              <w:rPr>
                <w:spacing w:val="3"/>
                <w:szCs w:val="24"/>
              </w:rPr>
              <w:t xml:space="preserve"> </w:t>
            </w:r>
            <w:r w:rsidRPr="00DD39C3">
              <w:rPr>
                <w:szCs w:val="24"/>
              </w:rPr>
              <w:t>action is</w:t>
            </w:r>
            <w:r w:rsidRPr="00DD39C3">
              <w:rPr>
                <w:spacing w:val="3"/>
                <w:szCs w:val="24"/>
              </w:rPr>
              <w:t xml:space="preserve"> </w:t>
            </w:r>
            <w:r w:rsidRPr="00DD39C3">
              <w:rPr>
                <w:spacing w:val="-2"/>
                <w:szCs w:val="24"/>
              </w:rPr>
              <w:t>required</w:t>
            </w:r>
          </w:p>
          <w:p w14:paraId="4DDFA67B" w14:textId="77777777" w:rsidR="00406469" w:rsidRPr="00DD39C3" w:rsidRDefault="00406469" w:rsidP="00DD39C3">
            <w:pPr>
              <w:pStyle w:val="ListParagraph"/>
              <w:keepNext/>
              <w:keepLines/>
              <w:numPr>
                <w:ilvl w:val="0"/>
                <w:numId w:val="24"/>
              </w:numPr>
              <w:suppressLineNumbers/>
              <w:tabs>
                <w:tab w:val="left" w:pos="342"/>
              </w:tabs>
              <w:suppressAutoHyphens/>
              <w:autoSpaceDE w:val="0"/>
              <w:autoSpaceDN w:val="0"/>
              <w:spacing w:before="169"/>
              <w:ind w:left="342"/>
              <w:rPr>
                <w:szCs w:val="24"/>
              </w:rPr>
            </w:pPr>
            <w:r w:rsidRPr="00DD39C3">
              <w:rPr>
                <w:szCs w:val="24"/>
              </w:rPr>
              <w:t>the</w:t>
            </w:r>
            <w:r w:rsidRPr="00DD39C3">
              <w:rPr>
                <w:spacing w:val="1"/>
                <w:szCs w:val="24"/>
              </w:rPr>
              <w:t xml:space="preserve"> </w:t>
            </w:r>
            <w:r w:rsidRPr="00DD39C3">
              <w:rPr>
                <w:szCs w:val="24"/>
              </w:rPr>
              <w:t>ability</w:t>
            </w:r>
            <w:r w:rsidRPr="00DD39C3">
              <w:rPr>
                <w:spacing w:val="3"/>
                <w:szCs w:val="24"/>
              </w:rPr>
              <w:t xml:space="preserve"> </w:t>
            </w:r>
            <w:r w:rsidRPr="00DD39C3">
              <w:rPr>
                <w:szCs w:val="24"/>
              </w:rPr>
              <w:t>of</w:t>
            </w:r>
            <w:r w:rsidRPr="00DD39C3">
              <w:rPr>
                <w:spacing w:val="4"/>
                <w:szCs w:val="24"/>
              </w:rPr>
              <w:t xml:space="preserve"> </w:t>
            </w:r>
            <w:r w:rsidRPr="00DD39C3">
              <w:rPr>
                <w:szCs w:val="24"/>
              </w:rPr>
              <w:t>the</w:t>
            </w:r>
            <w:r w:rsidRPr="00DD39C3">
              <w:rPr>
                <w:spacing w:val="3"/>
                <w:szCs w:val="24"/>
              </w:rPr>
              <w:t xml:space="preserve"> </w:t>
            </w:r>
            <w:r w:rsidRPr="00DD39C3">
              <w:rPr>
                <w:szCs w:val="24"/>
              </w:rPr>
              <w:t>user</w:t>
            </w:r>
            <w:r w:rsidRPr="00DD39C3">
              <w:rPr>
                <w:spacing w:val="3"/>
                <w:szCs w:val="24"/>
              </w:rPr>
              <w:t xml:space="preserve"> </w:t>
            </w:r>
            <w:r w:rsidRPr="00DD39C3">
              <w:rPr>
                <w:szCs w:val="24"/>
              </w:rPr>
              <w:t>to</w:t>
            </w:r>
            <w:r w:rsidRPr="00DD39C3">
              <w:rPr>
                <w:spacing w:val="4"/>
                <w:szCs w:val="24"/>
              </w:rPr>
              <w:t xml:space="preserve"> </w:t>
            </w:r>
            <w:r w:rsidRPr="00DD39C3">
              <w:rPr>
                <w:szCs w:val="24"/>
              </w:rPr>
              <w:t>intervene</w:t>
            </w:r>
            <w:r w:rsidRPr="00DD39C3">
              <w:rPr>
                <w:spacing w:val="3"/>
                <w:szCs w:val="24"/>
              </w:rPr>
              <w:t xml:space="preserve"> </w:t>
            </w:r>
            <w:r w:rsidRPr="00DD39C3">
              <w:rPr>
                <w:szCs w:val="24"/>
              </w:rPr>
              <w:t>in</w:t>
            </w:r>
            <w:r w:rsidRPr="00DD39C3">
              <w:rPr>
                <w:spacing w:val="2"/>
                <w:szCs w:val="24"/>
              </w:rPr>
              <w:t xml:space="preserve"> </w:t>
            </w:r>
            <w:r w:rsidRPr="00DD39C3">
              <w:rPr>
                <w:szCs w:val="24"/>
              </w:rPr>
              <w:t>or</w:t>
            </w:r>
            <w:r w:rsidRPr="00DD39C3">
              <w:rPr>
                <w:spacing w:val="4"/>
                <w:szCs w:val="24"/>
              </w:rPr>
              <w:t xml:space="preserve"> </w:t>
            </w:r>
            <w:r w:rsidRPr="00DD39C3">
              <w:rPr>
                <w:szCs w:val="24"/>
              </w:rPr>
              <w:t>to</w:t>
            </w:r>
            <w:r w:rsidRPr="00DD39C3">
              <w:rPr>
                <w:spacing w:val="3"/>
                <w:szCs w:val="24"/>
              </w:rPr>
              <w:t xml:space="preserve"> </w:t>
            </w:r>
            <w:r w:rsidRPr="00DD39C3">
              <w:rPr>
                <w:szCs w:val="24"/>
              </w:rPr>
              <w:t>abort</w:t>
            </w:r>
            <w:r w:rsidRPr="00DD39C3">
              <w:rPr>
                <w:spacing w:val="2"/>
                <w:szCs w:val="24"/>
              </w:rPr>
              <w:t xml:space="preserve"> </w:t>
            </w:r>
            <w:r w:rsidRPr="00DD39C3">
              <w:rPr>
                <w:szCs w:val="24"/>
              </w:rPr>
              <w:t>an</w:t>
            </w:r>
            <w:r w:rsidRPr="00DD39C3">
              <w:rPr>
                <w:spacing w:val="3"/>
                <w:szCs w:val="24"/>
              </w:rPr>
              <w:t xml:space="preserve"> </w:t>
            </w:r>
            <w:r w:rsidRPr="00DD39C3">
              <w:rPr>
                <w:szCs w:val="24"/>
              </w:rPr>
              <w:t>action</w:t>
            </w:r>
            <w:r w:rsidRPr="00DD39C3">
              <w:rPr>
                <w:spacing w:val="2"/>
                <w:szCs w:val="24"/>
              </w:rPr>
              <w:t xml:space="preserve"> </w:t>
            </w:r>
            <w:r w:rsidRPr="00DD39C3">
              <w:rPr>
                <w:szCs w:val="24"/>
              </w:rPr>
              <w:t>that</w:t>
            </w:r>
            <w:r w:rsidRPr="00DD39C3">
              <w:rPr>
                <w:spacing w:val="2"/>
                <w:szCs w:val="24"/>
              </w:rPr>
              <w:t xml:space="preserve"> </w:t>
            </w:r>
            <w:r w:rsidRPr="00DD39C3">
              <w:rPr>
                <w:szCs w:val="24"/>
              </w:rPr>
              <w:t>is</w:t>
            </w:r>
            <w:r w:rsidRPr="00DD39C3">
              <w:rPr>
                <w:spacing w:val="4"/>
                <w:szCs w:val="24"/>
              </w:rPr>
              <w:t xml:space="preserve"> </w:t>
            </w:r>
            <w:r w:rsidRPr="00DD39C3">
              <w:rPr>
                <w:szCs w:val="24"/>
              </w:rPr>
              <w:t>performed</w:t>
            </w:r>
            <w:r w:rsidRPr="00DD39C3">
              <w:rPr>
                <w:spacing w:val="3"/>
                <w:szCs w:val="24"/>
              </w:rPr>
              <w:t xml:space="preserve"> </w:t>
            </w:r>
            <w:r w:rsidRPr="00DD39C3">
              <w:rPr>
                <w:szCs w:val="24"/>
              </w:rPr>
              <w:t>autonomously</w:t>
            </w:r>
          </w:p>
          <w:p w14:paraId="1802AAFB" w14:textId="77777777" w:rsidR="00406469" w:rsidRPr="00DD39C3" w:rsidRDefault="00406469" w:rsidP="00DD39C3">
            <w:pPr>
              <w:pStyle w:val="ListParagraph"/>
              <w:keepNext/>
              <w:keepLines/>
              <w:numPr>
                <w:ilvl w:val="0"/>
                <w:numId w:val="24"/>
              </w:numPr>
              <w:suppressLineNumbers/>
              <w:tabs>
                <w:tab w:val="left" w:pos="342"/>
              </w:tabs>
              <w:suppressAutoHyphens/>
              <w:autoSpaceDE w:val="0"/>
              <w:autoSpaceDN w:val="0"/>
              <w:spacing w:before="168"/>
              <w:ind w:left="342"/>
              <w:rPr>
                <w:szCs w:val="24"/>
              </w:rPr>
            </w:pPr>
            <w:r w:rsidRPr="00DD39C3">
              <w:rPr>
                <w:szCs w:val="24"/>
              </w:rPr>
              <w:t>the</w:t>
            </w:r>
            <w:r w:rsidRPr="00DD39C3">
              <w:rPr>
                <w:spacing w:val="4"/>
                <w:szCs w:val="24"/>
              </w:rPr>
              <w:t xml:space="preserve"> </w:t>
            </w:r>
            <w:r w:rsidRPr="00DD39C3">
              <w:rPr>
                <w:szCs w:val="24"/>
              </w:rPr>
              <w:t>ability</w:t>
            </w:r>
            <w:r w:rsidRPr="00DD39C3">
              <w:rPr>
                <w:spacing w:val="5"/>
                <w:szCs w:val="24"/>
              </w:rPr>
              <w:t xml:space="preserve"> </w:t>
            </w:r>
            <w:r w:rsidRPr="00DD39C3">
              <w:rPr>
                <w:szCs w:val="24"/>
              </w:rPr>
              <w:t>of</w:t>
            </w:r>
            <w:r w:rsidRPr="00DD39C3">
              <w:rPr>
                <w:spacing w:val="5"/>
                <w:szCs w:val="24"/>
              </w:rPr>
              <w:t xml:space="preserve"> </w:t>
            </w:r>
            <w:r w:rsidRPr="00DD39C3">
              <w:rPr>
                <w:szCs w:val="24"/>
              </w:rPr>
              <w:t>the</w:t>
            </w:r>
            <w:r w:rsidRPr="00DD39C3">
              <w:rPr>
                <w:spacing w:val="5"/>
                <w:szCs w:val="24"/>
              </w:rPr>
              <w:t xml:space="preserve"> </w:t>
            </w:r>
            <w:r w:rsidRPr="00DD39C3">
              <w:rPr>
                <w:szCs w:val="24"/>
              </w:rPr>
              <w:t>user</w:t>
            </w:r>
            <w:r w:rsidRPr="00DD39C3">
              <w:rPr>
                <w:spacing w:val="5"/>
                <w:szCs w:val="24"/>
              </w:rPr>
              <w:t xml:space="preserve"> </w:t>
            </w:r>
            <w:r w:rsidRPr="00DD39C3">
              <w:rPr>
                <w:szCs w:val="24"/>
              </w:rPr>
              <w:t>to</w:t>
            </w:r>
            <w:r w:rsidRPr="00DD39C3">
              <w:rPr>
                <w:spacing w:val="5"/>
                <w:szCs w:val="24"/>
              </w:rPr>
              <w:t xml:space="preserve"> </w:t>
            </w:r>
            <w:r w:rsidRPr="00DD39C3">
              <w:rPr>
                <w:szCs w:val="24"/>
              </w:rPr>
              <w:t>select</w:t>
            </w:r>
            <w:r w:rsidRPr="00DD39C3">
              <w:rPr>
                <w:spacing w:val="3"/>
                <w:szCs w:val="24"/>
              </w:rPr>
              <w:t xml:space="preserve"> </w:t>
            </w:r>
            <w:r w:rsidRPr="00DD39C3">
              <w:rPr>
                <w:szCs w:val="24"/>
              </w:rPr>
              <w:t>and</w:t>
            </w:r>
            <w:r w:rsidRPr="00DD39C3">
              <w:rPr>
                <w:spacing w:val="5"/>
                <w:szCs w:val="24"/>
              </w:rPr>
              <w:t xml:space="preserve"> </w:t>
            </w:r>
            <w:r w:rsidRPr="00DD39C3">
              <w:rPr>
                <w:szCs w:val="24"/>
              </w:rPr>
              <w:t>perform</w:t>
            </w:r>
            <w:r w:rsidRPr="00DD39C3">
              <w:rPr>
                <w:spacing w:val="4"/>
                <w:szCs w:val="24"/>
              </w:rPr>
              <w:t xml:space="preserve"> </w:t>
            </w:r>
            <w:r w:rsidRPr="00DD39C3">
              <w:rPr>
                <w:szCs w:val="24"/>
              </w:rPr>
              <w:t>proper</w:t>
            </w:r>
            <w:r w:rsidRPr="00DD39C3">
              <w:rPr>
                <w:spacing w:val="5"/>
                <w:szCs w:val="24"/>
              </w:rPr>
              <w:t xml:space="preserve"> </w:t>
            </w:r>
            <w:r w:rsidRPr="00DD39C3">
              <w:rPr>
                <w:szCs w:val="24"/>
              </w:rPr>
              <w:t>corrective</w:t>
            </w:r>
            <w:r w:rsidRPr="00DD39C3">
              <w:rPr>
                <w:spacing w:val="5"/>
                <w:szCs w:val="24"/>
              </w:rPr>
              <w:t xml:space="preserve"> </w:t>
            </w:r>
            <w:r w:rsidRPr="00DD39C3">
              <w:rPr>
                <w:spacing w:val="-2"/>
                <w:szCs w:val="24"/>
              </w:rPr>
              <w:t>actions.</w:t>
            </w:r>
          </w:p>
          <w:p w14:paraId="36E89411" w14:textId="474D9454" w:rsidR="00406469" w:rsidRPr="00DD39C3" w:rsidRDefault="00406469" w:rsidP="00DD39C3">
            <w:pPr>
              <w:keepNext/>
              <w:keepLines/>
              <w:suppressLineNumbers/>
              <w:suppressAutoHyphens/>
              <w:spacing w:before="165"/>
              <w:rPr>
                <w:szCs w:val="24"/>
              </w:rPr>
            </w:pPr>
            <w:r w:rsidRPr="00DD39C3">
              <w:rPr>
                <w:szCs w:val="24"/>
              </w:rPr>
              <w:t>See</w:t>
            </w:r>
            <w:r w:rsidRPr="00DD39C3">
              <w:rPr>
                <w:spacing w:val="1"/>
                <w:szCs w:val="24"/>
              </w:rPr>
              <w:t xml:space="preserve"> </w:t>
            </w:r>
            <w:r w:rsidRPr="00DD39C3">
              <w:rPr>
                <w:szCs w:val="24"/>
              </w:rPr>
              <w:t>IEC TR 60601-4-1for</w:t>
            </w:r>
            <w:r w:rsidRPr="00DD39C3">
              <w:rPr>
                <w:spacing w:val="2"/>
                <w:szCs w:val="24"/>
              </w:rPr>
              <w:t xml:space="preserve"> </w:t>
            </w:r>
            <w:r w:rsidRPr="00DD39C3">
              <w:rPr>
                <w:szCs w:val="24"/>
              </w:rPr>
              <w:t>further</w:t>
            </w:r>
            <w:r w:rsidRPr="00DD39C3">
              <w:rPr>
                <w:spacing w:val="1"/>
                <w:szCs w:val="24"/>
              </w:rPr>
              <w:t xml:space="preserve"> </w:t>
            </w:r>
            <w:r w:rsidRPr="00DD39C3">
              <w:rPr>
                <w:szCs w:val="24"/>
              </w:rPr>
              <w:t>guidance</w:t>
            </w:r>
            <w:r w:rsidRPr="00DD39C3">
              <w:rPr>
                <w:spacing w:val="1"/>
                <w:szCs w:val="24"/>
              </w:rPr>
              <w:t xml:space="preserve"> </w:t>
            </w:r>
            <w:r w:rsidRPr="00DD39C3">
              <w:rPr>
                <w:szCs w:val="24"/>
              </w:rPr>
              <w:t xml:space="preserve">on </w:t>
            </w:r>
            <w:r w:rsidRPr="00DD39C3">
              <w:rPr>
                <w:iCs/>
                <w:szCs w:val="24"/>
              </w:rPr>
              <w:t>combination products</w:t>
            </w:r>
            <w:r w:rsidRPr="00DD39C3">
              <w:rPr>
                <w:i/>
                <w:spacing w:val="1"/>
                <w:szCs w:val="24"/>
              </w:rPr>
              <w:t xml:space="preserve"> </w:t>
            </w:r>
            <w:r w:rsidRPr="00DD39C3">
              <w:rPr>
                <w:szCs w:val="24"/>
              </w:rPr>
              <w:t>with</w:t>
            </w:r>
            <w:r w:rsidRPr="00DD39C3">
              <w:rPr>
                <w:spacing w:val="1"/>
                <w:szCs w:val="24"/>
              </w:rPr>
              <w:t xml:space="preserve"> </w:t>
            </w:r>
            <w:r w:rsidRPr="00DD39C3">
              <w:rPr>
                <w:szCs w:val="24"/>
              </w:rPr>
              <w:t>a degree</w:t>
            </w:r>
            <w:r w:rsidRPr="00DD39C3">
              <w:rPr>
                <w:spacing w:val="1"/>
                <w:szCs w:val="24"/>
              </w:rPr>
              <w:t xml:space="preserve"> </w:t>
            </w:r>
            <w:r w:rsidRPr="00DD39C3">
              <w:rPr>
                <w:szCs w:val="24"/>
              </w:rPr>
              <w:t>of</w:t>
            </w:r>
            <w:r w:rsidRPr="00DD39C3">
              <w:rPr>
                <w:spacing w:val="2"/>
                <w:szCs w:val="24"/>
              </w:rPr>
              <w:t xml:space="preserve"> </w:t>
            </w:r>
            <w:r w:rsidRPr="00DD39C3">
              <w:rPr>
                <w:spacing w:val="-2"/>
                <w:szCs w:val="24"/>
              </w:rPr>
              <w:t>autonomy</w:t>
            </w:r>
          </w:p>
        </w:tc>
      </w:tr>
      <w:tr w:rsidR="00406469" w14:paraId="318A53B8" w14:textId="77777777" w:rsidTr="004375E6">
        <w:trPr>
          <w:trHeight w:val="890"/>
        </w:trPr>
        <w:tc>
          <w:tcPr>
            <w:tcW w:w="10660" w:type="dxa"/>
          </w:tcPr>
          <w:p w14:paraId="56B57F71" w14:textId="77777777" w:rsidR="00406469" w:rsidRPr="00DD39C3" w:rsidRDefault="00406469" w:rsidP="00DC4C9A">
            <w:pPr>
              <w:pStyle w:val="Heading6"/>
              <w:suppressLineNumbers/>
              <w:tabs>
                <w:tab w:val="left" w:pos="1535"/>
              </w:tabs>
              <w:suppressAutoHyphens/>
              <w:spacing w:line="225" w:lineRule="auto"/>
              <w:ind w:right="178"/>
              <w:rPr>
                <w:rFonts w:ascii="Times New Roman" w:hAnsi="Times New Roman" w:cs="Times New Roman"/>
                <w:b/>
                <w:bCs/>
                <w:color w:val="auto"/>
                <w:szCs w:val="24"/>
              </w:rPr>
            </w:pPr>
            <w:r w:rsidRPr="00DD39C3">
              <w:rPr>
                <w:rFonts w:ascii="Times New Roman" w:hAnsi="Times New Roman" w:cs="Times New Roman"/>
                <w:b/>
                <w:bCs/>
                <w:color w:val="auto"/>
                <w:szCs w:val="24"/>
              </w:rPr>
              <w:t>Does</w:t>
            </w:r>
            <w:r w:rsidRPr="00DD39C3">
              <w:rPr>
                <w:rFonts w:ascii="Times New Roman" w:hAnsi="Times New Roman" w:cs="Times New Roman"/>
                <w:b/>
                <w:bCs/>
                <w:color w:val="auto"/>
                <w:spacing w:val="-3"/>
                <w:szCs w:val="24"/>
              </w:rPr>
              <w:t xml:space="preserve"> </w:t>
            </w:r>
            <w:r w:rsidRPr="00DD39C3">
              <w:rPr>
                <w:rFonts w:ascii="Times New Roman" w:hAnsi="Times New Roman" w:cs="Times New Roman"/>
                <w:b/>
                <w:bCs/>
                <w:color w:val="auto"/>
                <w:szCs w:val="24"/>
              </w:rPr>
              <w:t>the</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iCs/>
                <w:color w:val="auto"/>
                <w:szCs w:val="24"/>
              </w:rPr>
              <w:t>combination product</w:t>
            </w:r>
            <w:r w:rsidRPr="00DD39C3">
              <w:rPr>
                <w:rFonts w:ascii="Times New Roman" w:hAnsi="Times New Roman" w:cs="Times New Roman"/>
                <w:b/>
                <w:bCs/>
                <w:i/>
                <w:color w:val="auto"/>
                <w:spacing w:val="-4"/>
                <w:szCs w:val="24"/>
              </w:rPr>
              <w:t xml:space="preserve"> </w:t>
            </w:r>
            <w:r w:rsidRPr="00DD39C3">
              <w:rPr>
                <w:rFonts w:ascii="Times New Roman" w:hAnsi="Times New Roman" w:cs="Times New Roman"/>
                <w:b/>
                <w:bCs/>
                <w:color w:val="auto"/>
                <w:szCs w:val="24"/>
              </w:rPr>
              <w:t>produce</w:t>
            </w:r>
            <w:r w:rsidRPr="00DD39C3">
              <w:rPr>
                <w:rFonts w:ascii="Times New Roman" w:hAnsi="Times New Roman" w:cs="Times New Roman"/>
                <w:b/>
                <w:bCs/>
                <w:color w:val="auto"/>
                <w:spacing w:val="-3"/>
                <w:szCs w:val="24"/>
              </w:rPr>
              <w:t xml:space="preserve"> </w:t>
            </w:r>
            <w:r w:rsidRPr="00DD39C3">
              <w:rPr>
                <w:rFonts w:ascii="Times New Roman" w:hAnsi="Times New Roman" w:cs="Times New Roman"/>
                <w:b/>
                <w:bCs/>
                <w:color w:val="auto"/>
                <w:szCs w:val="24"/>
              </w:rPr>
              <w:t>an</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output</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that</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is</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used</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as</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an</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input</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in</w:t>
            </w:r>
            <w:r w:rsidRPr="00DD39C3">
              <w:rPr>
                <w:rFonts w:ascii="Times New Roman" w:hAnsi="Times New Roman" w:cs="Times New Roman"/>
                <w:b/>
                <w:bCs/>
                <w:color w:val="auto"/>
                <w:spacing w:val="-4"/>
                <w:szCs w:val="24"/>
              </w:rPr>
              <w:t xml:space="preserve"> </w:t>
            </w:r>
            <w:r w:rsidRPr="00DD39C3">
              <w:rPr>
                <w:rFonts w:ascii="Times New Roman" w:hAnsi="Times New Roman" w:cs="Times New Roman"/>
                <w:b/>
                <w:bCs/>
                <w:color w:val="auto"/>
                <w:szCs w:val="24"/>
              </w:rPr>
              <w:t>determining clinical action?</w:t>
            </w:r>
          </w:p>
          <w:p w14:paraId="73D0EFBE" w14:textId="5247CB12" w:rsidR="00406469" w:rsidRPr="005B797F" w:rsidRDefault="00406469" w:rsidP="00DC4C9A">
            <w:pPr>
              <w:pStyle w:val="BodyText"/>
              <w:keepNext/>
              <w:keepLines/>
              <w:suppressLineNumbers/>
              <w:suppressAutoHyphens/>
              <w:spacing w:before="193" w:line="225" w:lineRule="auto"/>
              <w:ind w:right="114"/>
              <w:jc w:val="both"/>
              <w:rPr>
                <w:rFonts w:ascii="Times New Roman" w:hAnsi="Times New Roman"/>
                <w:sz w:val="24"/>
                <w:szCs w:val="24"/>
              </w:rPr>
            </w:pPr>
            <w:r w:rsidRPr="00DD39C3">
              <w:rPr>
                <w:rFonts w:ascii="Times New Roman" w:hAnsi="Times New Roman"/>
                <w:color w:val="231F20"/>
                <w:sz w:val="24"/>
                <w:szCs w:val="24"/>
              </w:rPr>
              <w:t>Factors</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that</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should</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be</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considered</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include</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whether</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incorrect</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or</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delayed</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outputs</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can</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result</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in</w:t>
            </w:r>
            <w:r w:rsidRPr="00DD39C3">
              <w:rPr>
                <w:rFonts w:ascii="Times New Roman" w:hAnsi="Times New Roman"/>
                <w:color w:val="231F20"/>
                <w:spacing w:val="30"/>
                <w:sz w:val="24"/>
                <w:szCs w:val="24"/>
              </w:rPr>
              <w:t xml:space="preserve"> </w:t>
            </w:r>
            <w:r w:rsidRPr="00DD39C3">
              <w:rPr>
                <w:rFonts w:ascii="Times New Roman" w:hAnsi="Times New Roman"/>
                <w:color w:val="231F20"/>
                <w:sz w:val="24"/>
                <w:szCs w:val="24"/>
              </w:rPr>
              <w:t xml:space="preserve">direct or indirect </w:t>
            </w:r>
            <w:r w:rsidRPr="005B797F">
              <w:rPr>
                <w:rFonts w:ascii="Times New Roman" w:hAnsi="Times New Roman"/>
                <w:iCs/>
                <w:color w:val="231F20"/>
                <w:sz w:val="24"/>
                <w:szCs w:val="24"/>
              </w:rPr>
              <w:t>risks</w:t>
            </w:r>
            <w:r w:rsidRPr="005B797F">
              <w:rPr>
                <w:rFonts w:ascii="Times New Roman" w:hAnsi="Times New Roman"/>
                <w:i/>
                <w:color w:val="231F20"/>
                <w:sz w:val="24"/>
                <w:szCs w:val="24"/>
              </w:rPr>
              <w:t xml:space="preserve"> </w:t>
            </w:r>
            <w:r w:rsidRPr="005B797F">
              <w:rPr>
                <w:rFonts w:ascii="Times New Roman" w:hAnsi="Times New Roman"/>
                <w:color w:val="231F20"/>
                <w:sz w:val="24"/>
                <w:szCs w:val="24"/>
              </w:rPr>
              <w:t>to patients, e.g.</w:t>
            </w:r>
            <w:ins w:id="121" w:author="Leigh Shepherd" w:date="2023-02-09T12:45:00Z">
              <w:r w:rsidR="007B5450" w:rsidRPr="005B797F">
                <w:rPr>
                  <w:rFonts w:ascii="Times New Roman" w:hAnsi="Times New Roman"/>
                  <w:color w:val="231F20"/>
                  <w:sz w:val="24"/>
                  <w:szCs w:val="24"/>
                </w:rPr>
                <w:t>,</w:t>
              </w:r>
            </w:ins>
            <w:r w:rsidRPr="005B797F">
              <w:rPr>
                <w:rFonts w:ascii="Times New Roman" w:hAnsi="Times New Roman"/>
                <w:color w:val="231F20"/>
                <w:sz w:val="24"/>
                <w:szCs w:val="24"/>
              </w:rPr>
              <w:t xml:space="preserve"> an incorrect diagnosis resulting in delayed or omitted therapy for a patient. </w:t>
            </w:r>
          </w:p>
        </w:tc>
      </w:tr>
    </w:tbl>
    <w:p w14:paraId="53FCF7D3" w14:textId="77777777" w:rsidR="001B1C49" w:rsidRDefault="001B1C49" w:rsidP="001B1C49">
      <w:pPr>
        <w:pStyle w:val="BodyText"/>
        <w:spacing w:before="8"/>
        <w:rPr>
          <w:sz w:val="20"/>
        </w:rPr>
      </w:pPr>
    </w:p>
    <w:p w14:paraId="6A4EDD45" w14:textId="77777777" w:rsidR="009C7B67" w:rsidRDefault="009C7B67" w:rsidP="001B1C49">
      <w:pPr>
        <w:pStyle w:val="BodyText"/>
        <w:spacing w:before="1"/>
        <w:rPr>
          <w:sz w:val="24"/>
        </w:rPr>
        <w:sectPr w:rsidR="009C7B67" w:rsidSect="001D36D1">
          <w:pgSz w:w="12240" w:h="15840" w:code="1"/>
          <w:pgMar w:top="1440" w:right="1440" w:bottom="1440" w:left="1440" w:header="720" w:footer="720" w:gutter="0"/>
          <w:pgNumType w:start="2"/>
          <w:cols w:space="720"/>
        </w:sectPr>
      </w:pPr>
    </w:p>
    <w:tbl>
      <w:tblPr>
        <w:tblW w:w="9750" w:type="dxa"/>
        <w:tblInd w:w="17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3233"/>
        <w:gridCol w:w="3600"/>
        <w:gridCol w:w="2917"/>
      </w:tblGrid>
      <w:tr w:rsidR="00B47EFC" w14:paraId="02DB675A" w14:textId="77777777" w:rsidTr="00DC4C9A">
        <w:trPr>
          <w:tblHeader/>
        </w:trPr>
        <w:tc>
          <w:tcPr>
            <w:tcW w:w="9750" w:type="dxa"/>
            <w:gridSpan w:val="3"/>
            <w:tcBorders>
              <w:top w:val="single" w:sz="8" w:space="0" w:color="231F20"/>
              <w:left w:val="single" w:sz="8" w:space="0" w:color="231F20"/>
              <w:bottom w:val="single" w:sz="8" w:space="0" w:color="231F20"/>
            </w:tcBorders>
            <w:shd w:val="clear" w:color="auto" w:fill="D9D9D9" w:themeFill="background1" w:themeFillShade="D9"/>
          </w:tcPr>
          <w:p w14:paraId="4CD42D51" w14:textId="72D3A4AA" w:rsidR="00B47EFC" w:rsidRPr="00AC6C46" w:rsidRDefault="00B47EFC" w:rsidP="00B47EFC">
            <w:pPr>
              <w:pStyle w:val="TableParagraph"/>
              <w:tabs>
                <w:tab w:val="left" w:pos="359"/>
              </w:tabs>
              <w:spacing w:line="320" w:lineRule="atLeast"/>
              <w:ind w:left="45" w:right="1418"/>
              <w:rPr>
                <w:sz w:val="24"/>
                <w:szCs w:val="24"/>
              </w:rPr>
            </w:pPr>
            <w:r>
              <w:rPr>
                <w:rFonts w:ascii="Times New Roman" w:hAnsi="Times New Roman" w:cs="Times New Roman"/>
                <w:b/>
                <w:color w:val="231F20"/>
              </w:rPr>
              <w:lastRenderedPageBreak/>
              <w:t xml:space="preserve">  </w:t>
            </w:r>
            <w:r w:rsidRPr="00AC6C46">
              <w:rPr>
                <w:rFonts w:ascii="Times New Roman" w:hAnsi="Times New Roman" w:cs="Times New Roman"/>
                <w:b/>
                <w:color w:val="231F20"/>
                <w:sz w:val="24"/>
                <w:szCs w:val="24"/>
              </w:rPr>
              <w:t>Appendix B – Examples of Hazards</w:t>
            </w:r>
          </w:p>
        </w:tc>
      </w:tr>
      <w:tr w:rsidR="00DC4C9A" w14:paraId="75BF5633" w14:textId="77777777" w:rsidTr="00DC4C9A">
        <w:trPr>
          <w:tblHeader/>
        </w:trPr>
        <w:tc>
          <w:tcPr>
            <w:tcW w:w="3233" w:type="dxa"/>
            <w:tcBorders>
              <w:top w:val="single" w:sz="8" w:space="0" w:color="231F20"/>
              <w:left w:val="single" w:sz="8" w:space="0" w:color="231F20"/>
              <w:bottom w:val="single" w:sz="8" w:space="0" w:color="231F20"/>
              <w:right w:val="single" w:sz="4" w:space="0" w:color="231F20"/>
            </w:tcBorders>
            <w:shd w:val="clear" w:color="auto" w:fill="BFBFBF" w:themeFill="background1" w:themeFillShade="BF"/>
          </w:tcPr>
          <w:p w14:paraId="45169F72" w14:textId="77777777" w:rsidR="00B47EFC" w:rsidRPr="005B797F" w:rsidRDefault="00B47EFC" w:rsidP="005B797F">
            <w:pPr>
              <w:pStyle w:val="TableParagraph"/>
              <w:tabs>
                <w:tab w:val="left" w:pos="358"/>
              </w:tabs>
              <w:spacing w:before="40"/>
              <w:ind w:left="45" w:right="1418"/>
              <w:jc w:val="center"/>
              <w:rPr>
                <w:rFonts w:ascii="Times New Roman" w:hAnsi="Times New Roman" w:cs="Times New Roman"/>
                <w:b/>
                <w:bCs/>
                <w:sz w:val="24"/>
                <w:szCs w:val="24"/>
              </w:rPr>
            </w:pPr>
            <w:r w:rsidRPr="005B797F">
              <w:rPr>
                <w:rFonts w:ascii="Times New Roman" w:hAnsi="Times New Roman" w:cs="Times New Roman"/>
                <w:b/>
                <w:bCs/>
                <w:sz w:val="24"/>
                <w:szCs w:val="24"/>
              </w:rPr>
              <w:t>Energy hazards</w:t>
            </w:r>
          </w:p>
        </w:tc>
        <w:tc>
          <w:tcPr>
            <w:tcW w:w="3600"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0FEFABE3" w14:textId="77777777" w:rsidR="00B47EFC" w:rsidRPr="005B797F" w:rsidRDefault="00B47EFC" w:rsidP="005B797F">
            <w:pPr>
              <w:pStyle w:val="TableParagraph"/>
              <w:spacing w:before="40"/>
              <w:ind w:left="50"/>
              <w:jc w:val="center"/>
              <w:rPr>
                <w:rFonts w:ascii="Times New Roman" w:hAnsi="Times New Roman" w:cs="Times New Roman"/>
                <w:b/>
                <w:bCs/>
                <w:sz w:val="24"/>
                <w:szCs w:val="24"/>
              </w:rPr>
            </w:pPr>
            <w:r w:rsidRPr="005B797F">
              <w:rPr>
                <w:rFonts w:ascii="Times New Roman" w:hAnsi="Times New Roman" w:cs="Times New Roman"/>
                <w:b/>
                <w:bCs/>
                <w:sz w:val="24"/>
                <w:szCs w:val="24"/>
              </w:rPr>
              <w:t>Biological and chemical hazards</w:t>
            </w:r>
          </w:p>
        </w:tc>
        <w:tc>
          <w:tcPr>
            <w:tcW w:w="2917" w:type="dxa"/>
            <w:tcBorders>
              <w:top w:val="single" w:sz="8" w:space="0" w:color="231F20"/>
              <w:left w:val="single" w:sz="4" w:space="0" w:color="231F20"/>
              <w:bottom w:val="single" w:sz="8" w:space="0" w:color="231F20"/>
              <w:right w:val="single" w:sz="8" w:space="0" w:color="231F20"/>
            </w:tcBorders>
            <w:shd w:val="clear" w:color="auto" w:fill="BFBFBF" w:themeFill="background1" w:themeFillShade="BF"/>
          </w:tcPr>
          <w:p w14:paraId="78A1E446" w14:textId="77777777" w:rsidR="00B47EFC" w:rsidRPr="005B797F" w:rsidRDefault="00B47EFC" w:rsidP="005B797F">
            <w:pPr>
              <w:pStyle w:val="TableParagraph"/>
              <w:tabs>
                <w:tab w:val="left" w:pos="359"/>
              </w:tabs>
              <w:spacing w:before="40"/>
              <w:ind w:left="360" w:hanging="313"/>
              <w:jc w:val="center"/>
              <w:rPr>
                <w:rFonts w:ascii="Times New Roman" w:hAnsi="Times New Roman" w:cs="Times New Roman"/>
                <w:b/>
                <w:bCs/>
                <w:sz w:val="24"/>
                <w:szCs w:val="24"/>
              </w:rPr>
            </w:pPr>
            <w:r w:rsidRPr="005B797F">
              <w:rPr>
                <w:rFonts w:ascii="Times New Roman" w:hAnsi="Times New Roman" w:cs="Times New Roman"/>
                <w:b/>
                <w:bCs/>
                <w:sz w:val="24"/>
                <w:szCs w:val="24"/>
              </w:rPr>
              <w:t>Performance-related hazards</w:t>
            </w:r>
          </w:p>
        </w:tc>
      </w:tr>
      <w:tr w:rsidR="00DC4C9A" w14:paraId="7C1DBBA0" w14:textId="77777777" w:rsidTr="00DC4C9A">
        <w:tc>
          <w:tcPr>
            <w:tcW w:w="3233" w:type="dxa"/>
            <w:tcBorders>
              <w:top w:val="single" w:sz="8" w:space="0" w:color="231F20"/>
              <w:left w:val="single" w:sz="8" w:space="0" w:color="231F20"/>
              <w:bottom w:val="single" w:sz="8" w:space="0" w:color="231F20"/>
              <w:right w:val="single" w:sz="4" w:space="0" w:color="231F20"/>
            </w:tcBorders>
          </w:tcPr>
          <w:p w14:paraId="7337DD5A" w14:textId="5A473BC9" w:rsidR="00DC4C9A" w:rsidRPr="005B797F" w:rsidRDefault="00B47EFC" w:rsidP="005B797F">
            <w:pPr>
              <w:pStyle w:val="TableParagraph"/>
              <w:tabs>
                <w:tab w:val="left" w:pos="358"/>
              </w:tabs>
              <w:spacing w:before="40"/>
              <w:rPr>
                <w:rFonts w:ascii="Times New Roman" w:hAnsi="Times New Roman" w:cs="Times New Roman"/>
                <w:sz w:val="24"/>
                <w:szCs w:val="24"/>
              </w:rPr>
            </w:pPr>
            <w:r w:rsidRPr="005B797F">
              <w:rPr>
                <w:rFonts w:ascii="Times New Roman" w:hAnsi="Times New Roman" w:cs="Times New Roman"/>
                <w:sz w:val="24"/>
                <w:szCs w:val="24"/>
              </w:rPr>
              <w:t xml:space="preserve">Electric energy </w:t>
            </w:r>
          </w:p>
          <w:p w14:paraId="7AF554E8" w14:textId="69176499"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 xml:space="preserve">Static discharge </w:t>
            </w:r>
          </w:p>
          <w:p w14:paraId="30C74D48" w14:textId="77777777" w:rsidR="00B47EFC" w:rsidRPr="005B797F" w:rsidRDefault="00B47EFC" w:rsidP="005B797F">
            <w:pPr>
              <w:pStyle w:val="TableParagraph"/>
              <w:tabs>
                <w:tab w:val="left" w:pos="358"/>
              </w:tabs>
              <w:spacing w:before="40"/>
              <w:ind w:left="45" w:right="1418"/>
              <w:rPr>
                <w:rFonts w:ascii="Times New Roman" w:hAnsi="Times New Roman" w:cs="Times New Roman"/>
                <w:sz w:val="24"/>
                <w:szCs w:val="24"/>
              </w:rPr>
            </w:pPr>
            <w:r w:rsidRPr="005B797F">
              <w:rPr>
                <w:rFonts w:ascii="Times New Roman" w:hAnsi="Times New Roman" w:cs="Times New Roman"/>
                <w:sz w:val="24"/>
                <w:szCs w:val="24"/>
              </w:rPr>
              <w:t>Mechanical energy</w:t>
            </w:r>
          </w:p>
          <w:p w14:paraId="68EC8684" w14:textId="77777777" w:rsidR="00B47EFC" w:rsidRPr="005B797F" w:rsidRDefault="00B47EFC" w:rsidP="005B797F">
            <w:pPr>
              <w:pStyle w:val="TableParagraph"/>
              <w:tabs>
                <w:tab w:val="left" w:pos="358"/>
              </w:tabs>
              <w:spacing w:before="40"/>
              <w:ind w:left="45" w:right="1418"/>
              <w:rPr>
                <w:rFonts w:ascii="Times New Roman" w:hAnsi="Times New Roman" w:cs="Times New Roman"/>
                <w:sz w:val="24"/>
                <w:szCs w:val="24"/>
              </w:rPr>
            </w:pPr>
            <w:r w:rsidRPr="005B797F">
              <w:rPr>
                <w:rFonts w:ascii="Times New Roman" w:hAnsi="Times New Roman" w:cs="Times New Roman"/>
                <w:sz w:val="24"/>
                <w:szCs w:val="24"/>
              </w:rPr>
              <w:t>Kinetic energy</w:t>
            </w:r>
          </w:p>
          <w:p w14:paraId="54F15B1B"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falling objects</w:t>
            </w:r>
          </w:p>
          <w:p w14:paraId="4A40FCE4"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high pressure fluid injection</w:t>
            </w:r>
          </w:p>
          <w:p w14:paraId="3A3287C0"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moving parts</w:t>
            </w:r>
          </w:p>
          <w:p w14:paraId="3F8EB12F"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vibrating parts</w:t>
            </w:r>
          </w:p>
          <w:p w14:paraId="60302925" w14:textId="77777777" w:rsidR="00B47EFC" w:rsidRPr="005B797F" w:rsidRDefault="00B47EFC" w:rsidP="005B797F">
            <w:pPr>
              <w:pStyle w:val="TableParagraph"/>
              <w:tabs>
                <w:tab w:val="left" w:pos="358"/>
              </w:tabs>
              <w:spacing w:before="40"/>
              <w:ind w:left="45" w:right="810"/>
              <w:rPr>
                <w:rFonts w:ascii="Times New Roman" w:hAnsi="Times New Roman" w:cs="Times New Roman"/>
                <w:sz w:val="24"/>
                <w:szCs w:val="24"/>
              </w:rPr>
            </w:pPr>
            <w:r w:rsidRPr="005B797F">
              <w:rPr>
                <w:rFonts w:ascii="Times New Roman" w:hAnsi="Times New Roman" w:cs="Times New Roman"/>
                <w:sz w:val="24"/>
                <w:szCs w:val="24"/>
              </w:rPr>
              <w:t>Potential (stored) energy</w:t>
            </w:r>
          </w:p>
          <w:p w14:paraId="32A75ED0"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bending</w:t>
            </w:r>
          </w:p>
          <w:p w14:paraId="59ED1A64"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compression</w:t>
            </w:r>
          </w:p>
          <w:p w14:paraId="781A5D72"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cutting, shearing</w:t>
            </w:r>
          </w:p>
          <w:p w14:paraId="267FC691"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gravitational pull</w:t>
            </w:r>
          </w:p>
          <w:p w14:paraId="0EF16EBD"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suspended mass</w:t>
            </w:r>
          </w:p>
          <w:p w14:paraId="5F31F5C4" w14:textId="77777777" w:rsidR="00B47EFC" w:rsidRPr="005B797F" w:rsidRDefault="00B47EFC" w:rsidP="005B797F">
            <w:pPr>
              <w:pStyle w:val="TableParagraph"/>
              <w:numPr>
                <w:ilvl w:val="0"/>
                <w:numId w:val="27"/>
              </w:numPr>
              <w:tabs>
                <w:tab w:val="left" w:pos="358"/>
              </w:tabs>
              <w:spacing w:before="40"/>
              <w:ind w:left="357"/>
              <w:rPr>
                <w:rFonts w:ascii="Times New Roman" w:hAnsi="Times New Roman" w:cs="Times New Roman"/>
                <w:sz w:val="24"/>
                <w:szCs w:val="24"/>
              </w:rPr>
            </w:pPr>
            <w:r w:rsidRPr="005B797F">
              <w:rPr>
                <w:rFonts w:ascii="Times New Roman" w:hAnsi="Times New Roman" w:cs="Times New Roman"/>
                <w:sz w:val="24"/>
                <w:szCs w:val="24"/>
              </w:rPr>
              <w:t>tension</w:t>
            </w:r>
          </w:p>
          <w:p w14:paraId="2A01555C" w14:textId="5A13E25C" w:rsidR="00B47EFC" w:rsidRPr="005B797F" w:rsidRDefault="00B47EFC" w:rsidP="005B797F">
            <w:pPr>
              <w:pStyle w:val="TableParagraph"/>
              <w:numPr>
                <w:ilvl w:val="0"/>
                <w:numId w:val="27"/>
              </w:numPr>
              <w:tabs>
                <w:tab w:val="left" w:pos="358"/>
              </w:tabs>
              <w:spacing w:before="40"/>
              <w:ind w:right="1657" w:firstLine="0"/>
              <w:rPr>
                <w:rFonts w:ascii="Times New Roman" w:hAnsi="Times New Roman" w:cs="Times New Roman"/>
                <w:sz w:val="24"/>
                <w:szCs w:val="24"/>
              </w:rPr>
            </w:pPr>
            <w:r w:rsidRPr="005B797F">
              <w:rPr>
                <w:rFonts w:ascii="Times New Roman" w:hAnsi="Times New Roman" w:cs="Times New Roman"/>
                <w:sz w:val="24"/>
                <w:szCs w:val="24"/>
              </w:rPr>
              <w:t xml:space="preserve">torsion </w:t>
            </w:r>
          </w:p>
        </w:tc>
        <w:tc>
          <w:tcPr>
            <w:tcW w:w="3600" w:type="dxa"/>
            <w:tcBorders>
              <w:top w:val="single" w:sz="8" w:space="0" w:color="231F20"/>
              <w:left w:val="single" w:sz="4" w:space="0" w:color="231F20"/>
              <w:bottom w:val="single" w:sz="8" w:space="0" w:color="231F20"/>
              <w:right w:val="single" w:sz="4" w:space="0" w:color="231F20"/>
            </w:tcBorders>
          </w:tcPr>
          <w:p w14:paraId="103460AC"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Biological agents</w:t>
            </w:r>
          </w:p>
          <w:p w14:paraId="446D6D71" w14:textId="157681F2"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Bacteria</w:t>
            </w:r>
            <w:r w:rsidR="00DD39C3" w:rsidRPr="005B797F">
              <w:rPr>
                <w:rFonts w:ascii="Times New Roman" w:hAnsi="Times New Roman" w:cs="Times New Roman"/>
                <w:sz w:val="24"/>
                <w:szCs w:val="24"/>
              </w:rPr>
              <w:t>,</w:t>
            </w:r>
            <w:r w:rsidRPr="005B797F">
              <w:rPr>
                <w:rFonts w:ascii="Times New Roman" w:hAnsi="Times New Roman" w:cs="Times New Roman"/>
                <w:sz w:val="24"/>
                <w:szCs w:val="24"/>
              </w:rPr>
              <w:t xml:space="preserve"> Fungi</w:t>
            </w:r>
            <w:r w:rsidR="00DD39C3" w:rsidRPr="005B797F">
              <w:rPr>
                <w:rFonts w:ascii="Times New Roman" w:hAnsi="Times New Roman" w:cs="Times New Roman"/>
                <w:sz w:val="24"/>
                <w:szCs w:val="24"/>
              </w:rPr>
              <w:t>,</w:t>
            </w:r>
            <w:r w:rsidRPr="005B797F">
              <w:rPr>
                <w:rFonts w:ascii="Times New Roman" w:hAnsi="Times New Roman" w:cs="Times New Roman"/>
                <w:sz w:val="24"/>
                <w:szCs w:val="24"/>
              </w:rPr>
              <w:t xml:space="preserve"> Parasites</w:t>
            </w:r>
            <w:r w:rsidR="00DD39C3" w:rsidRPr="005B797F">
              <w:rPr>
                <w:rFonts w:ascii="Times New Roman" w:hAnsi="Times New Roman" w:cs="Times New Roman"/>
                <w:sz w:val="24"/>
                <w:szCs w:val="24"/>
              </w:rPr>
              <w:t>,</w:t>
            </w:r>
            <w:r w:rsidRPr="005B797F">
              <w:rPr>
                <w:rFonts w:ascii="Times New Roman" w:hAnsi="Times New Roman" w:cs="Times New Roman"/>
                <w:sz w:val="24"/>
                <w:szCs w:val="24"/>
              </w:rPr>
              <w:t xml:space="preserve"> Prions</w:t>
            </w:r>
            <w:r w:rsidR="00DD39C3" w:rsidRPr="005B797F">
              <w:rPr>
                <w:rFonts w:ascii="Times New Roman" w:hAnsi="Times New Roman" w:cs="Times New Roman"/>
                <w:sz w:val="24"/>
                <w:szCs w:val="24"/>
              </w:rPr>
              <w:t>,</w:t>
            </w:r>
            <w:r w:rsidRPr="005B797F">
              <w:rPr>
                <w:rFonts w:ascii="Times New Roman" w:hAnsi="Times New Roman" w:cs="Times New Roman"/>
                <w:sz w:val="24"/>
                <w:szCs w:val="24"/>
              </w:rPr>
              <w:t xml:space="preserve"> Toxins</w:t>
            </w:r>
            <w:r w:rsidR="00DD39C3" w:rsidRPr="005B797F">
              <w:rPr>
                <w:rFonts w:ascii="Times New Roman" w:hAnsi="Times New Roman" w:cs="Times New Roman"/>
                <w:sz w:val="24"/>
                <w:szCs w:val="24"/>
              </w:rPr>
              <w:t>,</w:t>
            </w:r>
            <w:r w:rsidRPr="005B797F">
              <w:rPr>
                <w:rFonts w:ascii="Times New Roman" w:hAnsi="Times New Roman" w:cs="Times New Roman"/>
                <w:sz w:val="24"/>
                <w:szCs w:val="24"/>
              </w:rPr>
              <w:t xml:space="preserve"> Viruses</w:t>
            </w:r>
          </w:p>
          <w:p w14:paraId="350C626A"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Chemical agents</w:t>
            </w:r>
          </w:p>
          <w:p w14:paraId="37285898" w14:textId="16DBAB5A"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 xml:space="preserve">Carcinogenic, mutagenic, </w:t>
            </w:r>
            <w:r w:rsidR="00DC4C9A" w:rsidRPr="005B797F">
              <w:rPr>
                <w:rFonts w:ascii="Times New Roman" w:hAnsi="Times New Roman" w:cs="Times New Roman"/>
                <w:sz w:val="24"/>
                <w:szCs w:val="24"/>
              </w:rPr>
              <w:t>reproductive</w:t>
            </w:r>
          </w:p>
          <w:p w14:paraId="21DBA220"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Caustic, corrosive</w:t>
            </w:r>
          </w:p>
          <w:p w14:paraId="01E7767A"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acidic</w:t>
            </w:r>
          </w:p>
          <w:p w14:paraId="27B8D96C"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alkaline</w:t>
            </w:r>
          </w:p>
          <w:p w14:paraId="7979D96D"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oxidants</w:t>
            </w:r>
          </w:p>
          <w:p w14:paraId="52972F98" w14:textId="22ACAE72"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 xml:space="preserve">Flammable, combustible, explosive </w:t>
            </w:r>
            <w:r w:rsidR="00DD39C3" w:rsidRPr="005B797F">
              <w:rPr>
                <w:rFonts w:ascii="Times New Roman" w:hAnsi="Times New Roman" w:cs="Times New Roman"/>
                <w:sz w:val="24"/>
                <w:szCs w:val="24"/>
              </w:rPr>
              <w:t>f</w:t>
            </w:r>
            <w:r w:rsidRPr="005B797F">
              <w:rPr>
                <w:rFonts w:ascii="Times New Roman" w:hAnsi="Times New Roman" w:cs="Times New Roman"/>
                <w:sz w:val="24"/>
                <w:szCs w:val="24"/>
              </w:rPr>
              <w:t>umes, vapors</w:t>
            </w:r>
          </w:p>
          <w:p w14:paraId="0D09C3F2"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Osmotic</w:t>
            </w:r>
          </w:p>
          <w:p w14:paraId="4AAED9B4"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Particles (including micro- and nano- particles)</w:t>
            </w:r>
          </w:p>
          <w:p w14:paraId="30E2B079"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Pyrogenic Solvents Toxic</w:t>
            </w:r>
          </w:p>
          <w:p w14:paraId="0398E2E2"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asbestos</w:t>
            </w:r>
          </w:p>
          <w:p w14:paraId="1B44B22C"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heavy metals</w:t>
            </w:r>
          </w:p>
          <w:p w14:paraId="3574130F"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inorganic toxicants</w:t>
            </w:r>
          </w:p>
          <w:p w14:paraId="410BEE75"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organic toxicants</w:t>
            </w:r>
          </w:p>
          <w:p w14:paraId="01C7C757" w14:textId="128F6D35" w:rsidR="00B47EFC" w:rsidRPr="005B797F" w:rsidRDefault="00B47EFC" w:rsidP="005B797F">
            <w:pPr>
              <w:pStyle w:val="TableParagraph"/>
              <w:numPr>
                <w:ilvl w:val="0"/>
                <w:numId w:val="26"/>
              </w:numPr>
              <w:tabs>
                <w:tab w:val="left" w:pos="363"/>
              </w:tabs>
              <w:spacing w:before="40"/>
              <w:ind w:right="1229" w:firstLine="0"/>
              <w:rPr>
                <w:rFonts w:ascii="Times New Roman" w:hAnsi="Times New Roman" w:cs="Times New Roman"/>
                <w:sz w:val="24"/>
                <w:szCs w:val="24"/>
              </w:rPr>
            </w:pPr>
            <w:r w:rsidRPr="005B797F">
              <w:rPr>
                <w:rFonts w:ascii="Times New Roman" w:hAnsi="Times New Roman" w:cs="Times New Roman"/>
                <w:sz w:val="24"/>
                <w:szCs w:val="24"/>
              </w:rPr>
              <w:t xml:space="preserve">silica </w:t>
            </w:r>
            <w:r w:rsidR="00DD39C3" w:rsidRPr="005B797F">
              <w:rPr>
                <w:rFonts w:ascii="Times New Roman" w:hAnsi="Times New Roman" w:cs="Times New Roman"/>
                <w:sz w:val="24"/>
                <w:szCs w:val="24"/>
              </w:rPr>
              <w:t>i</w:t>
            </w:r>
            <w:r w:rsidRPr="005B797F">
              <w:rPr>
                <w:rFonts w:ascii="Times New Roman" w:hAnsi="Times New Roman" w:cs="Times New Roman"/>
                <w:sz w:val="24"/>
                <w:szCs w:val="24"/>
              </w:rPr>
              <w:t xml:space="preserve">mmunological </w:t>
            </w:r>
            <w:r w:rsidR="00DD39C3" w:rsidRPr="005B797F">
              <w:rPr>
                <w:rFonts w:ascii="Times New Roman" w:hAnsi="Times New Roman" w:cs="Times New Roman"/>
                <w:sz w:val="24"/>
                <w:szCs w:val="24"/>
              </w:rPr>
              <w:t xml:space="preserve">Agents </w:t>
            </w:r>
            <w:r w:rsidRPr="005B797F">
              <w:rPr>
                <w:rFonts w:ascii="Times New Roman" w:hAnsi="Times New Roman" w:cs="Times New Roman"/>
                <w:sz w:val="24"/>
                <w:szCs w:val="24"/>
              </w:rPr>
              <w:t>Allergenic</w:t>
            </w:r>
          </w:p>
          <w:p w14:paraId="6836F6FF"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antiseptic substances</w:t>
            </w:r>
          </w:p>
          <w:p w14:paraId="1FAE7CCB" w14:textId="77777777" w:rsidR="00B47EFC" w:rsidRPr="005B797F" w:rsidRDefault="00B47EFC" w:rsidP="005B797F">
            <w:pPr>
              <w:pStyle w:val="TableParagraph"/>
              <w:numPr>
                <w:ilvl w:val="0"/>
                <w:numId w:val="26"/>
              </w:numPr>
              <w:tabs>
                <w:tab w:val="left" w:pos="363"/>
              </w:tabs>
              <w:spacing w:before="40"/>
              <w:ind w:right="1509" w:firstLine="0"/>
              <w:rPr>
                <w:rFonts w:ascii="Times New Roman" w:hAnsi="Times New Roman" w:cs="Times New Roman"/>
                <w:sz w:val="24"/>
                <w:szCs w:val="24"/>
              </w:rPr>
            </w:pPr>
            <w:r w:rsidRPr="005B797F">
              <w:rPr>
                <w:rFonts w:ascii="Times New Roman" w:hAnsi="Times New Roman" w:cs="Times New Roman"/>
                <w:sz w:val="24"/>
                <w:szCs w:val="24"/>
              </w:rPr>
              <w:t>latex Immunosuppressive Irritants</w:t>
            </w:r>
          </w:p>
          <w:p w14:paraId="03F62E4C" w14:textId="77777777" w:rsidR="00B47EFC" w:rsidRPr="005B797F" w:rsidRDefault="00B47EFC" w:rsidP="005B797F">
            <w:pPr>
              <w:pStyle w:val="TableParagraph"/>
              <w:numPr>
                <w:ilvl w:val="0"/>
                <w:numId w:val="26"/>
              </w:numPr>
              <w:tabs>
                <w:tab w:val="left" w:pos="363"/>
              </w:tabs>
              <w:spacing w:before="40"/>
              <w:ind w:left="362"/>
              <w:rPr>
                <w:rFonts w:ascii="Times New Roman" w:hAnsi="Times New Roman" w:cs="Times New Roman"/>
                <w:sz w:val="24"/>
                <w:szCs w:val="24"/>
              </w:rPr>
            </w:pPr>
            <w:r w:rsidRPr="005B797F">
              <w:rPr>
                <w:rFonts w:ascii="Times New Roman" w:hAnsi="Times New Roman" w:cs="Times New Roman"/>
                <w:sz w:val="24"/>
                <w:szCs w:val="24"/>
              </w:rPr>
              <w:t>cleaning residues</w:t>
            </w:r>
          </w:p>
          <w:p w14:paraId="165AD614" w14:textId="77777777" w:rsidR="00B47EFC" w:rsidRPr="005B797F" w:rsidRDefault="00B47EFC" w:rsidP="005B797F">
            <w:pPr>
              <w:pStyle w:val="TableParagraph"/>
              <w:spacing w:before="40"/>
              <w:ind w:left="50"/>
              <w:rPr>
                <w:rFonts w:ascii="Times New Roman" w:hAnsi="Times New Roman" w:cs="Times New Roman"/>
                <w:sz w:val="24"/>
                <w:szCs w:val="24"/>
              </w:rPr>
            </w:pPr>
            <w:r w:rsidRPr="005B797F">
              <w:rPr>
                <w:rFonts w:ascii="Times New Roman" w:hAnsi="Times New Roman" w:cs="Times New Roman"/>
                <w:sz w:val="24"/>
                <w:szCs w:val="24"/>
              </w:rPr>
              <w:t>Sensitizing</w:t>
            </w:r>
          </w:p>
        </w:tc>
        <w:tc>
          <w:tcPr>
            <w:tcW w:w="2917" w:type="dxa"/>
            <w:tcBorders>
              <w:top w:val="single" w:sz="8" w:space="0" w:color="231F20"/>
              <w:left w:val="single" w:sz="4" w:space="0" w:color="231F20"/>
              <w:bottom w:val="single" w:sz="8" w:space="0" w:color="231F20"/>
              <w:right w:val="single" w:sz="8" w:space="0" w:color="231F20"/>
            </w:tcBorders>
          </w:tcPr>
          <w:p w14:paraId="35D38725" w14:textId="77777777" w:rsidR="00B47EFC" w:rsidRPr="005B797F" w:rsidRDefault="00B47EFC" w:rsidP="005B797F">
            <w:pPr>
              <w:pStyle w:val="TableParagraph"/>
              <w:tabs>
                <w:tab w:val="left" w:pos="359"/>
              </w:tabs>
              <w:spacing w:before="40"/>
              <w:ind w:left="360" w:hanging="313"/>
              <w:rPr>
                <w:rFonts w:ascii="Times New Roman" w:hAnsi="Times New Roman" w:cs="Times New Roman"/>
                <w:sz w:val="24"/>
                <w:szCs w:val="24"/>
              </w:rPr>
            </w:pPr>
            <w:r w:rsidRPr="005B797F">
              <w:rPr>
                <w:rFonts w:ascii="Times New Roman" w:hAnsi="Times New Roman" w:cs="Times New Roman"/>
                <w:sz w:val="24"/>
                <w:szCs w:val="24"/>
              </w:rPr>
              <w:t>Data</w:t>
            </w:r>
          </w:p>
          <w:p w14:paraId="0EF47408"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access</w:t>
            </w:r>
          </w:p>
          <w:p w14:paraId="5314055C"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availability</w:t>
            </w:r>
          </w:p>
          <w:p w14:paraId="421E8BF0"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confidentiality</w:t>
            </w:r>
          </w:p>
          <w:p w14:paraId="28EB5725"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transfer</w:t>
            </w:r>
          </w:p>
          <w:p w14:paraId="677B01ED"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integrity</w:t>
            </w:r>
          </w:p>
          <w:p w14:paraId="7505D8FB" w14:textId="77777777" w:rsidR="00B47EFC" w:rsidRPr="005B797F" w:rsidRDefault="00B47EFC" w:rsidP="005B797F">
            <w:pPr>
              <w:pStyle w:val="TableParagraph"/>
              <w:tabs>
                <w:tab w:val="left" w:pos="359"/>
              </w:tabs>
              <w:spacing w:before="40"/>
              <w:ind w:left="360" w:hanging="313"/>
              <w:rPr>
                <w:rFonts w:ascii="Times New Roman" w:hAnsi="Times New Roman" w:cs="Times New Roman"/>
                <w:sz w:val="24"/>
                <w:szCs w:val="24"/>
              </w:rPr>
            </w:pPr>
            <w:r w:rsidRPr="005B797F">
              <w:rPr>
                <w:rFonts w:ascii="Times New Roman" w:hAnsi="Times New Roman" w:cs="Times New Roman"/>
                <w:sz w:val="24"/>
                <w:szCs w:val="24"/>
              </w:rPr>
              <w:t>Delivery</w:t>
            </w:r>
          </w:p>
          <w:p w14:paraId="7C6206FF"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quantity</w:t>
            </w:r>
          </w:p>
          <w:p w14:paraId="57B3618B"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rate</w:t>
            </w:r>
          </w:p>
          <w:p w14:paraId="1410465B" w14:textId="091C4DD5" w:rsidR="00B47EFC" w:rsidRPr="005B797F" w:rsidRDefault="00B47EFC" w:rsidP="005B797F">
            <w:pPr>
              <w:pStyle w:val="TableParagraph"/>
              <w:tabs>
                <w:tab w:val="left" w:pos="359"/>
              </w:tabs>
              <w:spacing w:before="40"/>
              <w:ind w:left="360" w:hanging="313"/>
              <w:rPr>
                <w:rFonts w:ascii="Times New Roman" w:hAnsi="Times New Roman" w:cs="Times New Roman"/>
                <w:sz w:val="24"/>
                <w:szCs w:val="24"/>
              </w:rPr>
            </w:pPr>
            <w:r w:rsidRPr="005B797F">
              <w:rPr>
                <w:rFonts w:ascii="Times New Roman" w:hAnsi="Times New Roman" w:cs="Times New Roman"/>
                <w:sz w:val="24"/>
                <w:szCs w:val="24"/>
              </w:rPr>
              <w:t>Functionality</w:t>
            </w:r>
          </w:p>
          <w:p w14:paraId="4F67C309" w14:textId="77777777" w:rsidR="00B47EFC" w:rsidRPr="005B797F" w:rsidRDefault="00B47EFC" w:rsidP="005B797F">
            <w:pPr>
              <w:pStyle w:val="TableParagraph"/>
              <w:numPr>
                <w:ilvl w:val="0"/>
                <w:numId w:val="25"/>
              </w:numPr>
              <w:tabs>
                <w:tab w:val="left" w:pos="359"/>
              </w:tabs>
              <w:spacing w:before="40"/>
              <w:ind w:left="360"/>
              <w:rPr>
                <w:rFonts w:ascii="Times New Roman" w:hAnsi="Times New Roman" w:cs="Times New Roman"/>
                <w:sz w:val="24"/>
                <w:szCs w:val="24"/>
              </w:rPr>
            </w:pPr>
            <w:r w:rsidRPr="005B797F">
              <w:rPr>
                <w:rFonts w:ascii="Times New Roman" w:hAnsi="Times New Roman" w:cs="Times New Roman"/>
                <w:sz w:val="24"/>
                <w:szCs w:val="24"/>
              </w:rPr>
              <w:t>critical performance</w:t>
            </w:r>
          </w:p>
          <w:p w14:paraId="5AB21007" w14:textId="66FD3153" w:rsidR="00B47EFC" w:rsidRPr="005B797F" w:rsidRDefault="00B47EFC" w:rsidP="005B797F">
            <w:pPr>
              <w:pStyle w:val="TableParagraph"/>
              <w:tabs>
                <w:tab w:val="left" w:pos="359"/>
              </w:tabs>
              <w:spacing w:before="40"/>
              <w:ind w:left="360"/>
              <w:rPr>
                <w:rFonts w:ascii="Times New Roman" w:hAnsi="Times New Roman" w:cs="Times New Roman"/>
                <w:sz w:val="24"/>
                <w:szCs w:val="24"/>
              </w:rPr>
            </w:pPr>
          </w:p>
        </w:tc>
      </w:tr>
    </w:tbl>
    <w:p w14:paraId="33CAC653" w14:textId="77777777" w:rsidR="001B1C49" w:rsidRPr="004D54C5" w:rsidRDefault="001B1C49" w:rsidP="00E97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rPr>
          <w:szCs w:val="24"/>
        </w:rPr>
      </w:pPr>
    </w:p>
    <w:sectPr w:rsidR="001B1C49" w:rsidRPr="004D54C5" w:rsidSect="00B47EFC">
      <w:pgSz w:w="12240" w:h="15840" w:code="1"/>
      <w:pgMar w:top="1440" w:right="1440" w:bottom="2520" w:left="1440" w:header="72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igh Shepherd" w:date="2022-11-04T13:53:00Z" w:initials="LS">
    <w:p w14:paraId="6D5FF374" w14:textId="77777777" w:rsidR="0074321A" w:rsidRDefault="0074321A" w:rsidP="00CB7872">
      <w:pPr>
        <w:pStyle w:val="CommentText"/>
      </w:pPr>
      <w:r>
        <w:rPr>
          <w:rStyle w:val="CommentReference"/>
        </w:rPr>
        <w:annotationRef/>
      </w:r>
      <w:r>
        <w:t>Is it desired to use the terms medical devices and combination products throughout the procedure?  There are cases where both terms are used and cases where just medical devices are used.  Since Altimmune is just working with a combination product, what is most appropriate?</w:t>
      </w:r>
    </w:p>
  </w:comment>
  <w:comment w:id="3" w:author="Leigh Shepherd" w:date="2022-10-05T11:33:00Z" w:initials="LS">
    <w:p w14:paraId="2CC2B184" w14:textId="1F890205" w:rsidR="00F87A5B" w:rsidRDefault="00F87A5B" w:rsidP="00CB7872">
      <w:pPr>
        <w:pStyle w:val="CommentText"/>
      </w:pPr>
      <w:r>
        <w:rPr>
          <w:rStyle w:val="CommentReference"/>
        </w:rPr>
        <w:annotationRef/>
      </w:r>
      <w:r>
        <w:t xml:space="preserve">The roles need discussion.  We need to be able to assign clear responsibility so that we can determine who should train on this SOP. </w:t>
      </w:r>
    </w:p>
  </w:comment>
  <w:comment w:id="4" w:author="Jonathan Amaya-Hodges" w:date="2022-11-29T07:31:00Z" w:initials="JAH">
    <w:p w14:paraId="7D03FC18" w14:textId="77777777" w:rsidR="00A47452" w:rsidRDefault="00A47452" w:rsidP="007A547B">
      <w:pPr>
        <w:pStyle w:val="CommentText"/>
      </w:pPr>
      <w:r>
        <w:rPr>
          <w:rStyle w:val="CommentReference"/>
        </w:rPr>
        <w:annotationRef/>
      </w:r>
      <w:r>
        <w:t xml:space="preserve">Given current division of responsibilities and the way this is managed at other companies, I would recommend </w:t>
      </w:r>
      <w:r>
        <w:rPr>
          <w:b/>
          <w:bCs/>
        </w:rPr>
        <w:t>Quality Assurance</w:t>
      </w:r>
      <w:r>
        <w:t xml:space="preserve"> be the overall owner of the RM process at Altimmune. Agree that this should be made clear within this section.</w:t>
      </w:r>
    </w:p>
  </w:comment>
  <w:comment w:id="5" w:author="Leigh Shepherd" w:date="2022-10-05T11:34:00Z" w:initials="LS">
    <w:p w14:paraId="334FE740" w14:textId="4EF5D855" w:rsidR="00F87A5B" w:rsidRDefault="00F87A5B" w:rsidP="00CB7872">
      <w:pPr>
        <w:pStyle w:val="CommentText"/>
      </w:pPr>
      <w:r>
        <w:rPr>
          <w:rStyle w:val="CommentReference"/>
        </w:rPr>
        <w:annotationRef/>
      </w:r>
      <w:r>
        <w:t>Which departments would this apply to?  Product Development?  Others?</w:t>
      </w:r>
    </w:p>
  </w:comment>
  <w:comment w:id="6" w:author="Sandra Regnell" w:date="2022-11-08T20:41:00Z" w:initials="SR">
    <w:p w14:paraId="103EEA56" w14:textId="77777777" w:rsidR="00CB7872" w:rsidRDefault="00890F5C" w:rsidP="00CB7872">
      <w:pPr>
        <w:pStyle w:val="CommentText"/>
      </w:pPr>
      <w:r>
        <w:rPr>
          <w:rStyle w:val="CommentReference"/>
        </w:rPr>
        <w:annotationRef/>
      </w:r>
      <w:r w:rsidR="00CB7872">
        <w:t xml:space="preserve">Product Development Manufacturing and Quality at a minimum.  It is a good idea to include Human Factors, Clinical and Regulatory as well.  </w:t>
      </w:r>
    </w:p>
  </w:comment>
  <w:comment w:id="7" w:author="Jonathan Amaya-Hodges" w:date="2022-11-29T07:32:00Z" w:initials="JAH">
    <w:p w14:paraId="7AFE7DE3" w14:textId="77777777" w:rsidR="00A47452" w:rsidRDefault="00A47452" w:rsidP="00A81C8B">
      <w:pPr>
        <w:pStyle w:val="CommentText"/>
      </w:pPr>
      <w:r>
        <w:rPr>
          <w:rStyle w:val="CommentReference"/>
        </w:rPr>
        <w:annotationRef/>
      </w:r>
      <w:r>
        <w:t>This would likely be Quality Management if this is assigned to QA.</w:t>
      </w:r>
    </w:p>
  </w:comment>
  <w:comment w:id="8" w:author="Leigh Shepherd" w:date="2023-01-13T11:40:00Z" w:initials="LS">
    <w:p w14:paraId="53CD9B9C" w14:textId="77777777" w:rsidR="00B116A1" w:rsidRDefault="00B116A1" w:rsidP="00813714">
      <w:pPr>
        <w:pStyle w:val="CommentText"/>
      </w:pPr>
      <w:r>
        <w:rPr>
          <w:rStyle w:val="CommentReference"/>
        </w:rPr>
        <w:annotationRef/>
      </w:r>
      <w:r>
        <w:t>Please clarify where the policy would be located</w:t>
      </w:r>
    </w:p>
  </w:comment>
  <w:comment w:id="9" w:author="Sandra Regnell [2]" w:date="2023-02-06T09:08:00Z" w:initials="SR">
    <w:p w14:paraId="10D6342C" w14:textId="77777777" w:rsidR="000A7DC3" w:rsidRDefault="000A7DC3" w:rsidP="004D697D">
      <w:pPr>
        <w:pStyle w:val="CommentText"/>
      </w:pPr>
      <w:r>
        <w:rPr>
          <w:rStyle w:val="CommentReference"/>
        </w:rPr>
        <w:annotationRef/>
      </w:r>
      <w:r>
        <w:t xml:space="preserve">Removed reference to the policy. It is embedded in this document. </w:t>
      </w:r>
    </w:p>
  </w:comment>
  <w:comment w:id="10" w:author="Leigh Shepherd" w:date="2022-10-05T11:39:00Z" w:initials="LS">
    <w:p w14:paraId="1ACDE86A" w14:textId="6D582B3F" w:rsidR="00996B93" w:rsidRDefault="00996B93" w:rsidP="00996B93">
      <w:pPr>
        <w:pStyle w:val="CommentText"/>
      </w:pPr>
      <w:r>
        <w:rPr>
          <w:rStyle w:val="CommentReference"/>
        </w:rPr>
        <w:annotationRef/>
      </w:r>
      <w:r>
        <w:t>Is this document being created as part of Phase 1?  Or is this referring to the current procedure?</w:t>
      </w:r>
    </w:p>
  </w:comment>
  <w:comment w:id="11" w:author="Jonathan Amaya-Hodges" w:date="2022-11-29T07:33:00Z" w:initials="JAH">
    <w:p w14:paraId="6859DD15" w14:textId="77777777" w:rsidR="00996B93" w:rsidRDefault="00996B93" w:rsidP="00996B93">
      <w:pPr>
        <w:pStyle w:val="CommentText"/>
      </w:pPr>
      <w:r>
        <w:rPr>
          <w:rStyle w:val="CommentReference"/>
        </w:rPr>
        <w:annotationRef/>
      </w:r>
      <w:r>
        <w:t xml:space="preserve">This appears to be a requirement related to a deliverable (likely the RM Plan) - </w:t>
      </w:r>
      <w:r>
        <w:rPr>
          <w:b/>
          <w:bCs/>
        </w:rPr>
        <w:t>Sandra, please move to the relevant section</w:t>
      </w:r>
      <w:r>
        <w:t xml:space="preserve"> - and this would be something included in that document as a part of Phase 2.</w:t>
      </w:r>
    </w:p>
  </w:comment>
  <w:comment w:id="12" w:author="Jonathan Amaya-Hodges" w:date="2022-09-28T00:19:00Z" w:initials="JAH">
    <w:p w14:paraId="5A872C56" w14:textId="1D77739D" w:rsidR="009D2185" w:rsidRDefault="009D2185" w:rsidP="00CB7872">
      <w:pPr>
        <w:pStyle w:val="CommentText"/>
      </w:pPr>
      <w:r>
        <w:rPr>
          <w:rStyle w:val="CommentReference"/>
        </w:rPr>
        <w:annotationRef/>
      </w:r>
      <w:r>
        <w:t xml:space="preserve">See updates above </w:t>
      </w:r>
    </w:p>
  </w:comment>
  <w:comment w:id="14" w:author="Leigh Shepherd" w:date="2022-10-05T11:44:00Z" w:initials="LS">
    <w:p w14:paraId="523018DD" w14:textId="757EDB73" w:rsidR="003A7CFA" w:rsidRDefault="003A7CFA" w:rsidP="00CB7872">
      <w:pPr>
        <w:pStyle w:val="CommentText"/>
      </w:pPr>
      <w:r>
        <w:rPr>
          <w:rStyle w:val="CommentReference"/>
        </w:rPr>
        <w:annotationRef/>
      </w:r>
      <w:r>
        <w:t>Or combination product?</w:t>
      </w:r>
    </w:p>
  </w:comment>
  <w:comment w:id="17" w:author="Leigh Shepherd" w:date="2022-10-05T11:58:00Z" w:initials="LS">
    <w:p w14:paraId="5D0FFC68" w14:textId="77777777" w:rsidR="00802D28" w:rsidRDefault="00F0276A" w:rsidP="009502DB">
      <w:pPr>
        <w:pStyle w:val="CommentText"/>
      </w:pPr>
      <w:r>
        <w:rPr>
          <w:rStyle w:val="CommentReference"/>
        </w:rPr>
        <w:annotationRef/>
      </w:r>
      <w:r w:rsidR="00802D28">
        <w:t>This language sounds more like a guidance document.  If this SOP is defining how we do this, is this language necessary here?</w:t>
      </w:r>
    </w:p>
  </w:comment>
  <w:comment w:id="18" w:author="Jonathan Amaya-Hodges" w:date="2022-11-29T07:37:00Z" w:initials="JAH">
    <w:p w14:paraId="417942C8" w14:textId="2E24E58A" w:rsidR="00A47452" w:rsidRDefault="00A47452" w:rsidP="00FE443D">
      <w:pPr>
        <w:pStyle w:val="CommentText"/>
      </w:pPr>
      <w:r>
        <w:rPr>
          <w:rStyle w:val="CommentReference"/>
        </w:rPr>
        <w:annotationRef/>
      </w:r>
      <w:r>
        <w:t>Agreed, this is the procedure of concern - see redlines to address.</w:t>
      </w:r>
    </w:p>
  </w:comment>
  <w:comment w:id="19" w:author="Leigh Shepherd" w:date="2022-10-05T11:57:00Z" w:initials="LS">
    <w:p w14:paraId="6BC286A4" w14:textId="09AC5620" w:rsidR="00F0276A" w:rsidRDefault="00F0276A" w:rsidP="00CB7872">
      <w:pPr>
        <w:pStyle w:val="CommentText"/>
      </w:pPr>
      <w:r>
        <w:rPr>
          <w:rStyle w:val="CommentReference"/>
        </w:rPr>
        <w:annotationRef/>
      </w:r>
      <w:r>
        <w:t>This language sounds more like a guidance document.  If we want to include a responsibility for management to ensure people have the appropriate qualifications and training, that would be fine.  The last sentence is part of our Training SOP QA-019 and should be there instead of in this SOP.</w:t>
      </w:r>
    </w:p>
  </w:comment>
  <w:comment w:id="20" w:author="Jonathan Amaya-Hodges" w:date="2022-11-29T07:39:00Z" w:initials="JAH">
    <w:p w14:paraId="21B35C69" w14:textId="77777777" w:rsidR="0037061C" w:rsidRDefault="0037061C" w:rsidP="00082977">
      <w:pPr>
        <w:pStyle w:val="CommentText"/>
      </w:pPr>
      <w:r>
        <w:rPr>
          <w:rStyle w:val="CommentReference"/>
        </w:rPr>
        <w:annotationRef/>
      </w:r>
      <w:r>
        <w:t>Overall, I believe this is a valid requirement and is reflective of the relevant standard (14971).</w:t>
      </w:r>
      <w:r>
        <w:br/>
        <w:t>I agree that the competence/training should point to the relevant Altimmune SOP and should be revised to incorporate.</w:t>
      </w:r>
    </w:p>
  </w:comment>
  <w:comment w:id="21" w:author="Leigh Shepherd" w:date="2023-01-13T11:54:00Z" w:initials="LS">
    <w:p w14:paraId="7E593B97" w14:textId="77777777" w:rsidR="00264866" w:rsidRDefault="00AC64CC" w:rsidP="005121B8">
      <w:pPr>
        <w:pStyle w:val="CommentText"/>
      </w:pPr>
      <w:r>
        <w:rPr>
          <w:rStyle w:val="CommentReference"/>
        </w:rPr>
        <w:annotationRef/>
      </w:r>
      <w:r w:rsidR="00264866">
        <w:t>Are critical or major risks defined somewhere?</w:t>
      </w:r>
    </w:p>
  </w:comment>
  <w:comment w:id="22" w:author="Sandra Regnell [2]" w:date="2023-02-06T09:11:00Z" w:initials="SR">
    <w:p w14:paraId="3AD04348" w14:textId="77777777" w:rsidR="000A7DC3" w:rsidRDefault="000A7DC3" w:rsidP="00F23D94">
      <w:pPr>
        <w:pStyle w:val="CommentText"/>
      </w:pPr>
      <w:r>
        <w:rPr>
          <w:rStyle w:val="CommentReference"/>
        </w:rPr>
        <w:annotationRef/>
      </w:r>
      <w:r>
        <w:t xml:space="preserve">Mapped to the rating scale used. Only Major risks need to be communicated to Senior Management. </w:t>
      </w:r>
    </w:p>
  </w:comment>
  <w:comment w:id="23" w:author="Leigh Shepherd" w:date="2022-10-05T12:00:00Z" w:initials="LS">
    <w:p w14:paraId="1379C841" w14:textId="3A92584A" w:rsidR="0059305D" w:rsidRDefault="0059305D" w:rsidP="00CB7872">
      <w:pPr>
        <w:pStyle w:val="CommentText"/>
      </w:pPr>
      <w:r>
        <w:rPr>
          <w:rStyle w:val="CommentReference"/>
        </w:rPr>
        <w:annotationRef/>
      </w:r>
      <w:r>
        <w:t>Are the details of the establishment of the risk profile and review of it documented somewhere else in this SOP?</w:t>
      </w:r>
    </w:p>
  </w:comment>
  <w:comment w:id="24" w:author="Sandra Regnell [2]" w:date="2022-11-28T21:36:00Z" w:initials="SR">
    <w:p w14:paraId="48E78BD9" w14:textId="77777777" w:rsidR="00533835" w:rsidRDefault="00533835">
      <w:pPr>
        <w:pStyle w:val="CommentText"/>
      </w:pPr>
      <w:r>
        <w:rPr>
          <w:rStyle w:val="CommentReference"/>
        </w:rPr>
        <w:annotationRef/>
      </w:r>
      <w:r>
        <w:t>The steps in this SOP describe how the risk profile is established. This is typically how it is done.</w:t>
      </w:r>
    </w:p>
    <w:p w14:paraId="75ECD4D4" w14:textId="77777777" w:rsidR="00533835" w:rsidRDefault="00533835">
      <w:pPr>
        <w:pStyle w:val="CommentText"/>
      </w:pPr>
    </w:p>
    <w:p w14:paraId="19ADB06B" w14:textId="77777777" w:rsidR="00533835" w:rsidRDefault="00533835">
      <w:pPr>
        <w:pStyle w:val="CommentText"/>
      </w:pPr>
      <w:r>
        <w:t>Plan</w:t>
      </w:r>
    </w:p>
    <w:p w14:paraId="3755C5D3" w14:textId="77777777" w:rsidR="00533835" w:rsidRDefault="00533835">
      <w:pPr>
        <w:pStyle w:val="CommentText"/>
      </w:pPr>
      <w:r>
        <w:t>Hazards Analysis</w:t>
      </w:r>
    </w:p>
    <w:p w14:paraId="7092F808" w14:textId="77777777" w:rsidR="00533835" w:rsidRDefault="00533835">
      <w:pPr>
        <w:pStyle w:val="CommentText"/>
      </w:pPr>
      <w:r>
        <w:t>FMEA</w:t>
      </w:r>
    </w:p>
    <w:p w14:paraId="51423694" w14:textId="77777777" w:rsidR="00533835" w:rsidRDefault="00533835">
      <w:pPr>
        <w:pStyle w:val="CommentText"/>
      </w:pPr>
      <w:r>
        <w:t xml:space="preserve">Initial risk established </w:t>
      </w:r>
    </w:p>
    <w:p w14:paraId="7434A65A" w14:textId="77777777" w:rsidR="00533835" w:rsidRDefault="00533835">
      <w:pPr>
        <w:pStyle w:val="CommentText"/>
      </w:pPr>
      <w:r>
        <w:t>Mitigations for risks produced through design, testing or inspection</w:t>
      </w:r>
    </w:p>
    <w:p w14:paraId="22DEBBB0" w14:textId="77777777" w:rsidR="00533835" w:rsidRDefault="00533835">
      <w:pPr>
        <w:pStyle w:val="CommentText"/>
      </w:pPr>
      <w:r>
        <w:t xml:space="preserve">Update HA and FMEAS to reduce risk </w:t>
      </w:r>
    </w:p>
    <w:p w14:paraId="55D3257B" w14:textId="77777777" w:rsidR="00533835" w:rsidRDefault="00533835">
      <w:pPr>
        <w:pStyle w:val="CommentText"/>
      </w:pPr>
      <w:r>
        <w:t>Evaluate residual risk</w:t>
      </w:r>
    </w:p>
    <w:p w14:paraId="2051B1A8" w14:textId="77777777" w:rsidR="00533835" w:rsidRDefault="00533835">
      <w:pPr>
        <w:pStyle w:val="CommentText"/>
      </w:pPr>
      <w:r>
        <w:t>Determine Benefit Risk</w:t>
      </w:r>
    </w:p>
    <w:p w14:paraId="791948ED" w14:textId="77777777" w:rsidR="00533835" w:rsidRDefault="00533835">
      <w:pPr>
        <w:pStyle w:val="CommentText"/>
      </w:pPr>
      <w:r>
        <w:t>Report</w:t>
      </w:r>
    </w:p>
    <w:p w14:paraId="18AE4721" w14:textId="77777777" w:rsidR="00533835" w:rsidRDefault="00533835" w:rsidP="00823E5D">
      <w:pPr>
        <w:pStyle w:val="CommentText"/>
      </w:pPr>
    </w:p>
  </w:comment>
  <w:comment w:id="25" w:author="Sandra Regnell [2]" w:date="2022-11-28T21:37:00Z" w:initials="SR">
    <w:p w14:paraId="15EE9359" w14:textId="77777777" w:rsidR="00533835" w:rsidRDefault="00533835" w:rsidP="00845740">
      <w:pPr>
        <w:pStyle w:val="CommentText"/>
      </w:pPr>
      <w:r>
        <w:rPr>
          <w:rStyle w:val="CommentReference"/>
        </w:rPr>
        <w:annotationRef/>
      </w:r>
      <w:r>
        <w:t>There is a lot of detail in the SOP about what the HA and FMEAs need to evaluate.</w:t>
      </w:r>
    </w:p>
  </w:comment>
  <w:comment w:id="26" w:author="Jonathan Amaya-Hodges" w:date="2022-11-29T07:45:00Z" w:initials="JAH">
    <w:p w14:paraId="177014A9" w14:textId="77777777" w:rsidR="0037061C" w:rsidRDefault="0037061C" w:rsidP="002E75EE">
      <w:pPr>
        <w:pStyle w:val="CommentText"/>
      </w:pPr>
      <w:r>
        <w:rPr>
          <w:rStyle w:val="CommentReference"/>
        </w:rPr>
        <w:annotationRef/>
      </w:r>
      <w:r>
        <w:t>Generally this should be accomplished via the RM Report and periodic updates to the RMF which is covered in Section 9.</w:t>
      </w:r>
      <w:r>
        <w:br/>
      </w:r>
      <w:r>
        <w:br/>
        <w:t>I would not propose any modification to this requirement.</w:t>
      </w:r>
    </w:p>
  </w:comment>
  <w:comment w:id="28" w:author="Bo Li" w:date="2022-10-31T13:43:00Z" w:initials="BL">
    <w:p w14:paraId="4372B38E" w14:textId="5C572EF0" w:rsidR="000B1D75" w:rsidRDefault="000B1D75" w:rsidP="00CB7872">
      <w:pPr>
        <w:pStyle w:val="CommentText"/>
      </w:pPr>
      <w:r>
        <w:rPr>
          <w:rStyle w:val="CommentReference"/>
        </w:rPr>
        <w:annotationRef/>
      </w:r>
      <w:r>
        <w:t>The first column at the left, ie "RM Plan" can be removed as Fig. 1 illustrates the entire RM process</w:t>
      </w:r>
    </w:p>
  </w:comment>
  <w:comment w:id="29" w:author="Jonathan Amaya-Hodges" w:date="2022-11-29T07:46:00Z" w:initials="JAH">
    <w:p w14:paraId="2AD7084F" w14:textId="77777777" w:rsidR="0037061C" w:rsidRDefault="0037061C" w:rsidP="00B36002">
      <w:pPr>
        <w:pStyle w:val="CommentText"/>
      </w:pPr>
      <w:r>
        <w:rPr>
          <w:rStyle w:val="CommentReference"/>
        </w:rPr>
        <w:annotationRef/>
      </w:r>
      <w:r>
        <w:t>Note that this figure is taken directly from the standard and the RM Plan along the left denotes that the RMP covers the entirety of the RM process.</w:t>
      </w:r>
      <w:r>
        <w:br/>
        <w:t>I'm not opposed to modifying if this is a point of confusion.</w:t>
      </w:r>
    </w:p>
  </w:comment>
  <w:comment w:id="30" w:author="Bo Li" w:date="2022-12-18T23:28:00Z" w:initials="BL">
    <w:p w14:paraId="419CEBEE" w14:textId="77777777" w:rsidR="00E8294C" w:rsidRDefault="00E8294C" w:rsidP="00544FBC">
      <w:pPr>
        <w:pStyle w:val="CommentText"/>
      </w:pPr>
      <w:r>
        <w:rPr>
          <w:rStyle w:val="CommentReference"/>
        </w:rPr>
        <w:annotationRef/>
      </w:r>
      <w:r>
        <w:t>OK. Added a sentence to 8.1.5 to reflect this</w:t>
      </w:r>
    </w:p>
  </w:comment>
  <w:comment w:id="32" w:author="David Plescia" w:date="2022-09-28T09:50:00Z" w:initials="DP">
    <w:p w14:paraId="79211B51" w14:textId="163F3FEE" w:rsidR="00CD29E5" w:rsidRDefault="00CD29E5" w:rsidP="00CB7872">
      <w:pPr>
        <w:pStyle w:val="CommentText"/>
      </w:pPr>
      <w:r>
        <w:rPr>
          <w:rStyle w:val="CommentReference"/>
        </w:rPr>
        <w:annotationRef/>
      </w:r>
      <w:r>
        <w:t xml:space="preserve">Should the following (applicable) sections be indented or bulleted? </w:t>
      </w:r>
    </w:p>
  </w:comment>
  <w:comment w:id="31" w:author="Leigh Shepherd" w:date="2022-10-05T13:31:00Z" w:initials="LS">
    <w:p w14:paraId="45516444" w14:textId="77777777" w:rsidR="007A4E33" w:rsidRDefault="007A4E33" w:rsidP="00CB7872">
      <w:pPr>
        <w:pStyle w:val="CommentText"/>
      </w:pPr>
      <w:r>
        <w:rPr>
          <w:rStyle w:val="CommentReference"/>
        </w:rPr>
        <w:annotationRef/>
      </w:r>
      <w:r>
        <w:t>Need to indicate how this is documented.  Is there a template to be used?  If it's the Risk Management Plan Template, we'll just want to put a reference here.</w:t>
      </w:r>
    </w:p>
  </w:comment>
  <w:comment w:id="33" w:author="Leigh Shepherd" w:date="2022-10-05T13:37:00Z" w:initials="LS">
    <w:p w14:paraId="4945A6CC" w14:textId="29272B2D" w:rsidR="007A4E33" w:rsidRDefault="007A4E33" w:rsidP="00CB7872">
      <w:pPr>
        <w:pStyle w:val="CommentText"/>
      </w:pPr>
      <w:r>
        <w:rPr>
          <w:rStyle w:val="CommentReference"/>
        </w:rPr>
        <w:annotationRef/>
      </w:r>
      <w:r>
        <w:t>Is this intended to be another bullet for information that is included in the Risk Management Plan?  If not, the wording needs attention as it doesn't start with a complete sentence.</w:t>
      </w:r>
    </w:p>
  </w:comment>
  <w:comment w:id="34" w:author="Leigh Shepherd" w:date="2022-10-05T13:38:00Z" w:initials="LS">
    <w:p w14:paraId="0131C6D6" w14:textId="77777777" w:rsidR="007A4E33" w:rsidRDefault="007A4E33" w:rsidP="00CB7872">
      <w:pPr>
        <w:pStyle w:val="CommentText"/>
      </w:pPr>
      <w:r>
        <w:rPr>
          <w:rStyle w:val="CommentReference"/>
        </w:rPr>
        <w:annotationRef/>
      </w:r>
      <w:r>
        <w:t>Where is this documented?</w:t>
      </w:r>
    </w:p>
  </w:comment>
  <w:comment w:id="35" w:author="Leigh Shepherd" w:date="2022-10-05T13:39:00Z" w:initials="LS">
    <w:p w14:paraId="0386BD4E" w14:textId="77777777" w:rsidR="007A4E33" w:rsidRDefault="007A4E33" w:rsidP="00CB7872">
      <w:pPr>
        <w:pStyle w:val="CommentText"/>
      </w:pPr>
      <w:r>
        <w:rPr>
          <w:rStyle w:val="CommentReference"/>
        </w:rPr>
        <w:annotationRef/>
      </w:r>
      <w:r>
        <w:t>This is not a complete sentence.  If it's part of a list, it's not clear what it goes with.</w:t>
      </w:r>
    </w:p>
  </w:comment>
  <w:comment w:id="36" w:author="Leigh Shepherd" w:date="2022-10-05T13:40:00Z" w:initials="LS">
    <w:p w14:paraId="36AC96A9" w14:textId="77777777" w:rsidR="007A4E33" w:rsidRDefault="007A4E33" w:rsidP="00CB7872">
      <w:pPr>
        <w:pStyle w:val="CommentText"/>
      </w:pPr>
      <w:r>
        <w:rPr>
          <w:rStyle w:val="CommentReference"/>
        </w:rPr>
        <w:annotationRef/>
      </w:r>
      <w:r>
        <w:t>This is not a complete sentence.  If it's part of a list, it's not clear what it goes with.</w:t>
      </w:r>
    </w:p>
  </w:comment>
  <w:comment w:id="37" w:author="Leigh Shepherd" w:date="2022-10-05T13:41:00Z" w:initials="LS">
    <w:p w14:paraId="7981CE0D" w14:textId="77777777" w:rsidR="00B3072D" w:rsidRDefault="00B3072D" w:rsidP="00CB7872">
      <w:pPr>
        <w:pStyle w:val="CommentText"/>
      </w:pPr>
      <w:r>
        <w:rPr>
          <w:rStyle w:val="CommentReference"/>
        </w:rPr>
        <w:annotationRef/>
      </w:r>
      <w:r>
        <w:t xml:space="preserve">We do not currently have a defined complaint handling process.  </w:t>
      </w:r>
    </w:p>
  </w:comment>
  <w:comment w:id="38" w:author="Jonathan Amaya-Hodges" w:date="2022-11-29T07:47:00Z" w:initials="JAH">
    <w:p w14:paraId="23D8A81F" w14:textId="77777777" w:rsidR="0037061C" w:rsidRDefault="0037061C" w:rsidP="005B2DDA">
      <w:pPr>
        <w:pStyle w:val="CommentText"/>
      </w:pPr>
      <w:r>
        <w:rPr>
          <w:rStyle w:val="CommentReference"/>
        </w:rPr>
        <w:annotationRef/>
      </w:r>
      <w:r>
        <w:t>See modification, I would leave this in for when this will (eventually) come into play</w:t>
      </w:r>
    </w:p>
  </w:comment>
  <w:comment w:id="39" w:author="Bo Li" w:date="2022-10-31T13:56:00Z" w:initials="BL">
    <w:p w14:paraId="21BE615C" w14:textId="61600666" w:rsidR="00B9166A" w:rsidRDefault="00B9166A" w:rsidP="00CB7872">
      <w:pPr>
        <w:pStyle w:val="CommentText"/>
      </w:pPr>
      <w:r>
        <w:rPr>
          <w:rStyle w:val="CommentReference"/>
        </w:rPr>
        <w:annotationRef/>
      </w:r>
      <w:r>
        <w:t>I can understand the need of inclusion of this element (documentation of decisions) in the RM plan. But at the planning phase, the specifics are not yet available</w:t>
      </w:r>
    </w:p>
  </w:comment>
  <w:comment w:id="40" w:author="Sandra Regnell [2]" w:date="2022-11-28T21:31:00Z" w:initials="SR">
    <w:p w14:paraId="391DE7E1" w14:textId="77777777" w:rsidR="003A574A" w:rsidRDefault="003A574A">
      <w:pPr>
        <w:pStyle w:val="CommentText"/>
      </w:pPr>
      <w:r>
        <w:rPr>
          <w:rStyle w:val="CommentReference"/>
        </w:rPr>
        <w:annotationRef/>
      </w:r>
      <w:r>
        <w:t xml:space="preserve">The Risk Management Plan evolves as product development happens. </w:t>
      </w:r>
    </w:p>
    <w:p w14:paraId="4B5577DB" w14:textId="77777777" w:rsidR="003A574A" w:rsidRDefault="003A574A">
      <w:pPr>
        <w:pStyle w:val="CommentText"/>
      </w:pPr>
    </w:p>
    <w:p w14:paraId="28E3F396" w14:textId="77777777" w:rsidR="003A574A" w:rsidRDefault="003A574A">
      <w:pPr>
        <w:pStyle w:val="CommentText"/>
      </w:pPr>
      <w:r>
        <w:t xml:space="preserve">It starts out high level.  </w:t>
      </w:r>
    </w:p>
    <w:p w14:paraId="4C0491F7" w14:textId="77777777" w:rsidR="003A574A" w:rsidRDefault="003A574A">
      <w:pPr>
        <w:pStyle w:val="CommentText"/>
      </w:pPr>
    </w:p>
    <w:p w14:paraId="66608DB7" w14:textId="77777777" w:rsidR="003A574A" w:rsidRDefault="003A574A">
      <w:pPr>
        <w:pStyle w:val="CommentText"/>
      </w:pPr>
      <w:r>
        <w:t xml:space="preserve">Some organizations leave it that way and include the detail in the report. </w:t>
      </w:r>
    </w:p>
    <w:p w14:paraId="21298F48" w14:textId="77777777" w:rsidR="003A574A" w:rsidRDefault="003A574A">
      <w:pPr>
        <w:pStyle w:val="CommentText"/>
      </w:pPr>
    </w:p>
    <w:p w14:paraId="59E406B5" w14:textId="77777777" w:rsidR="003A574A" w:rsidRDefault="003A574A" w:rsidP="000B0ADD">
      <w:pPr>
        <w:pStyle w:val="CommentText"/>
      </w:pPr>
      <w:r>
        <w:t xml:space="preserve">The process is designed to be iterative. </w:t>
      </w:r>
    </w:p>
  </w:comment>
  <w:comment w:id="41" w:author="Jonathan Amaya-Hodges" w:date="2022-11-29T08:19:00Z" w:initials="JAH">
    <w:p w14:paraId="5E134A44" w14:textId="77777777" w:rsidR="002E2B79" w:rsidRDefault="002E2B79" w:rsidP="00AE506A">
      <w:pPr>
        <w:pStyle w:val="CommentText"/>
      </w:pPr>
      <w:r>
        <w:rPr>
          <w:rStyle w:val="CommentReference"/>
        </w:rPr>
        <w:annotationRef/>
      </w:r>
      <w:r>
        <w:t>Agree that this should be considered a living document and can be modified as the project progresses.</w:t>
      </w:r>
      <w:r>
        <w:br/>
        <w:t xml:space="preserve">For our immediate purposes (clinical PFS) this would likely be N/A and would be defined in a different process for a commercial product. </w:t>
      </w:r>
    </w:p>
  </w:comment>
  <w:comment w:id="42" w:author="Leigh Shepherd" w:date="2022-10-05T13:43:00Z" w:initials="LS">
    <w:p w14:paraId="77DAEA34" w14:textId="2E5FCD95" w:rsidR="00B3072D" w:rsidRDefault="00B3072D" w:rsidP="00CB7872">
      <w:pPr>
        <w:pStyle w:val="CommentText"/>
      </w:pPr>
      <w:r>
        <w:rPr>
          <w:rStyle w:val="CommentReference"/>
        </w:rPr>
        <w:annotationRef/>
      </w:r>
      <w:r>
        <w:t>Is this process detailed somewhere else in this SOP?</w:t>
      </w:r>
    </w:p>
  </w:comment>
  <w:comment w:id="43" w:author="Leigh Shepherd" w:date="2022-10-05T13:44:00Z" w:initials="LS">
    <w:p w14:paraId="0B9180AC" w14:textId="02F46066" w:rsidR="00E23023" w:rsidRDefault="00B3072D" w:rsidP="00CB7872">
      <w:pPr>
        <w:pStyle w:val="CommentText"/>
      </w:pPr>
      <w:r>
        <w:rPr>
          <w:rStyle w:val="CommentReference"/>
        </w:rPr>
        <w:annotationRef/>
      </w:r>
      <w:r w:rsidR="00E23023">
        <w:t>Need to link QA-018, QA-021, and/or QA-024 here based on what is applicable.</w:t>
      </w:r>
    </w:p>
  </w:comment>
  <w:comment w:id="44" w:author="Jonathan Amaya-Hodges" w:date="2022-11-29T08:19:00Z" w:initials="JAH">
    <w:p w14:paraId="125C2C0C" w14:textId="77777777" w:rsidR="002E2B79" w:rsidRDefault="002E2B79" w:rsidP="0060504B">
      <w:pPr>
        <w:pStyle w:val="CommentText"/>
      </w:pPr>
      <w:r>
        <w:rPr>
          <w:rStyle w:val="CommentReference"/>
        </w:rPr>
        <w:annotationRef/>
      </w:r>
      <w:r>
        <w:t>Agreed</w:t>
      </w:r>
    </w:p>
  </w:comment>
  <w:comment w:id="45" w:author="Leigh Shepherd" w:date="2022-10-05T13:52:00Z" w:initials="LS">
    <w:p w14:paraId="55292BFE" w14:textId="77777777" w:rsidR="00E97146" w:rsidRDefault="00E97146" w:rsidP="00CB7872">
      <w:pPr>
        <w:pStyle w:val="CommentText"/>
      </w:pPr>
      <w:r>
        <w:rPr>
          <w:rStyle w:val="CommentReference"/>
        </w:rPr>
        <w:annotationRef/>
      </w:r>
      <w:r>
        <w:t>Where is this documented?</w:t>
      </w:r>
    </w:p>
  </w:comment>
  <w:comment w:id="46" w:author="Leigh Shepherd" w:date="2022-10-05T13:53:00Z" w:initials="LS">
    <w:p w14:paraId="3E29AE0A" w14:textId="77777777" w:rsidR="00E97146" w:rsidRDefault="00E97146" w:rsidP="00CB7872">
      <w:pPr>
        <w:pStyle w:val="CommentText"/>
      </w:pPr>
      <w:r>
        <w:rPr>
          <w:rStyle w:val="CommentReference"/>
        </w:rPr>
        <w:annotationRef/>
      </w:r>
      <w:r>
        <w:t>Where is this documented?</w:t>
      </w:r>
    </w:p>
  </w:comment>
  <w:comment w:id="47" w:author="Leigh Shepherd" w:date="2022-10-05T13:54:00Z" w:initials="LS">
    <w:p w14:paraId="6C3FF1D0" w14:textId="77777777" w:rsidR="00E97146" w:rsidRDefault="00E97146" w:rsidP="00CB7872">
      <w:pPr>
        <w:pStyle w:val="CommentText"/>
      </w:pPr>
      <w:r>
        <w:rPr>
          <w:rStyle w:val="CommentReference"/>
        </w:rPr>
        <w:annotationRef/>
      </w:r>
      <w:r>
        <w:t>Where is this documented?</w:t>
      </w:r>
    </w:p>
  </w:comment>
  <w:comment w:id="49" w:author="Bo Li" w:date="2022-10-31T23:37:00Z" w:initials="BL">
    <w:p w14:paraId="4C5C0E95" w14:textId="77777777" w:rsidR="00C936A5" w:rsidRDefault="00C936A5" w:rsidP="00CB7872">
      <w:pPr>
        <w:pStyle w:val="CommentText"/>
      </w:pPr>
      <w:r>
        <w:rPr>
          <w:rStyle w:val="CommentReference"/>
        </w:rPr>
        <w:annotationRef/>
      </w:r>
      <w:r>
        <w:t>This should be expanded to include a summary of the approach or a diagram</w:t>
      </w:r>
    </w:p>
  </w:comment>
  <w:comment w:id="50" w:author="Jonathan Amaya-Hodges" w:date="2022-11-29T08:22:00Z" w:initials="JAH">
    <w:p w14:paraId="2C9210CC" w14:textId="77777777" w:rsidR="002E2B79" w:rsidRDefault="002E2B79" w:rsidP="00301219">
      <w:pPr>
        <w:pStyle w:val="CommentText"/>
      </w:pPr>
      <w:r>
        <w:rPr>
          <w:rStyle w:val="CommentReference"/>
        </w:rPr>
        <w:annotationRef/>
      </w:r>
      <w:r>
        <w:t>Relevant portions (applicable to the types of products being designed/manufactured by Altimmune) could be summarized or included as an appendix to this document, which I have seen done in the past.</w:t>
      </w:r>
    </w:p>
  </w:comment>
  <w:comment w:id="51" w:author="Sandra Regnell [2]" w:date="2023-02-02T09:01:00Z" w:initials="SR">
    <w:p w14:paraId="436F9CA1" w14:textId="77777777" w:rsidR="00F90C84" w:rsidRDefault="00F90C84" w:rsidP="00E9677F">
      <w:pPr>
        <w:pStyle w:val="CommentText"/>
      </w:pPr>
      <w:r>
        <w:rPr>
          <w:rStyle w:val="CommentReference"/>
        </w:rPr>
        <w:annotationRef/>
      </w:r>
      <w:r>
        <w:t xml:space="preserve">Need guidance on direction we wish to take with this comment. </w:t>
      </w:r>
    </w:p>
  </w:comment>
  <w:comment w:id="52" w:author="Sandra Regnell [2]" w:date="2023-02-06T09:14:00Z" w:initials="SR">
    <w:p w14:paraId="25E98B8C" w14:textId="77777777" w:rsidR="000A7DC3" w:rsidRDefault="000A7DC3" w:rsidP="0054200C">
      <w:pPr>
        <w:pStyle w:val="CommentText"/>
      </w:pPr>
      <w:r>
        <w:rPr>
          <w:rStyle w:val="CommentReference"/>
        </w:rPr>
        <w:annotationRef/>
      </w:r>
      <w:r>
        <w:t xml:space="preserve">Add bolded list from standard. </w:t>
      </w:r>
    </w:p>
  </w:comment>
  <w:comment w:id="63" w:author="Leigh Shepherd" w:date="2022-10-05T13:55:00Z" w:initials="LS">
    <w:p w14:paraId="7224B73C" w14:textId="253C591C" w:rsidR="00E97146" w:rsidRDefault="00E97146" w:rsidP="00CB7872">
      <w:pPr>
        <w:pStyle w:val="CommentText"/>
      </w:pPr>
      <w:r>
        <w:rPr>
          <w:rStyle w:val="CommentReference"/>
        </w:rPr>
        <w:annotationRef/>
      </w:r>
      <w:r>
        <w:t>Where is this documented?</w:t>
      </w:r>
    </w:p>
  </w:comment>
  <w:comment w:id="64" w:author="Jonathan Amaya-Hodges" w:date="2022-11-29T08:21:00Z" w:initials="JAH">
    <w:p w14:paraId="26046128" w14:textId="77777777" w:rsidR="002E2B79" w:rsidRDefault="002E2B79" w:rsidP="003E3DC6">
      <w:pPr>
        <w:pStyle w:val="CommentText"/>
      </w:pPr>
      <w:r>
        <w:rPr>
          <w:rStyle w:val="CommentReference"/>
        </w:rPr>
        <w:annotationRef/>
      </w:r>
      <w:r>
        <w:t>This would typically be captured in the Hazard Analysis document or other related docs (e.g. FMEAs).</w:t>
      </w:r>
      <w:r>
        <w:br/>
        <w:t>This could be clarified if needed, but I think this requirement is reasonable as is</w:t>
      </w:r>
    </w:p>
  </w:comment>
  <w:comment w:id="65" w:author="Leigh Shepherd" w:date="2022-10-05T13:56:00Z" w:initials="LS">
    <w:p w14:paraId="4E43471E" w14:textId="0CD600B6" w:rsidR="00E97146" w:rsidRDefault="00E97146" w:rsidP="00CB7872">
      <w:pPr>
        <w:pStyle w:val="CommentText"/>
      </w:pPr>
      <w:r>
        <w:rPr>
          <w:rStyle w:val="CommentReference"/>
        </w:rPr>
        <w:annotationRef/>
      </w:r>
      <w:r>
        <w:t>What document does this go in?</w:t>
      </w:r>
    </w:p>
  </w:comment>
  <w:comment w:id="66" w:author="Leigh Shepherd" w:date="2022-10-05T13:59:00Z" w:initials="LS">
    <w:p w14:paraId="71B70740" w14:textId="77777777" w:rsidR="00E97146" w:rsidRDefault="00E97146" w:rsidP="00CB7872">
      <w:pPr>
        <w:pStyle w:val="CommentText"/>
      </w:pPr>
      <w:r>
        <w:rPr>
          <w:rStyle w:val="CommentReference"/>
        </w:rPr>
        <w:annotationRef/>
      </w:r>
      <w:r>
        <w:t>Where is this documented?</w:t>
      </w:r>
    </w:p>
  </w:comment>
  <w:comment w:id="68" w:author="Leigh Shepherd" w:date="2022-10-05T14:01:00Z" w:initials="LS">
    <w:p w14:paraId="144E08F6" w14:textId="77777777" w:rsidR="00EB5334" w:rsidRDefault="00EB5334" w:rsidP="00CB7872">
      <w:pPr>
        <w:pStyle w:val="CommentText"/>
      </w:pPr>
      <w:r>
        <w:rPr>
          <w:rStyle w:val="CommentReference"/>
        </w:rPr>
        <w:annotationRef/>
      </w:r>
      <w:r>
        <w:t>Is there a particular document that this resides in?</w:t>
      </w:r>
    </w:p>
  </w:comment>
  <w:comment w:id="71" w:author="Jonathan Amaya-Hodges" w:date="2022-09-28T00:21:00Z" w:initials="JAH">
    <w:p w14:paraId="2F8720E0" w14:textId="501706DE" w:rsidR="0057743E" w:rsidRDefault="0057743E" w:rsidP="00CB7872">
      <w:pPr>
        <w:pStyle w:val="CommentText"/>
      </w:pPr>
      <w:r>
        <w:rPr>
          <w:rStyle w:val="CommentReference"/>
        </w:rPr>
        <w:annotationRef/>
      </w:r>
      <w:r>
        <w:t>Updating per our discussion on Sep 23</w:t>
      </w:r>
    </w:p>
  </w:comment>
  <w:comment w:id="82" w:author="Bo Li" w:date="2022-11-01T00:28:00Z" w:initials="BL">
    <w:p w14:paraId="2A4C4878" w14:textId="77777777" w:rsidR="00B3205D" w:rsidRDefault="00B3205D">
      <w:pPr>
        <w:pStyle w:val="CommentText"/>
      </w:pPr>
      <w:r>
        <w:rPr>
          <w:rStyle w:val="CommentReference"/>
        </w:rPr>
        <w:annotationRef/>
      </w:r>
      <w:r>
        <w:t>Should also give numerical limits:</w:t>
      </w:r>
    </w:p>
    <w:p w14:paraId="4B84DC3D" w14:textId="77777777" w:rsidR="00B3205D" w:rsidRDefault="00B3205D">
      <w:pPr>
        <w:pStyle w:val="CommentText"/>
      </w:pPr>
    </w:p>
    <w:p w14:paraId="4301F64A" w14:textId="77777777" w:rsidR="00B3205D" w:rsidRDefault="00B3205D">
      <w:pPr>
        <w:pStyle w:val="CommentText"/>
      </w:pPr>
      <w:r>
        <w:t>Major: &gt; 15</w:t>
      </w:r>
    </w:p>
    <w:p w14:paraId="3D523E76" w14:textId="77777777" w:rsidR="00B3205D" w:rsidRDefault="00B3205D">
      <w:pPr>
        <w:pStyle w:val="CommentText"/>
      </w:pPr>
      <w:r>
        <w:t>Moderate: 8 - 15</w:t>
      </w:r>
    </w:p>
    <w:p w14:paraId="29656285" w14:textId="77777777" w:rsidR="00B3205D" w:rsidRDefault="00B3205D" w:rsidP="00CB7872">
      <w:pPr>
        <w:pStyle w:val="CommentText"/>
      </w:pPr>
      <w:r>
        <w:t>Minor: &lt; 8</w:t>
      </w:r>
    </w:p>
  </w:comment>
  <w:comment w:id="83" w:author="Jonathan Amaya-Hodges" w:date="2022-11-29T08:23:00Z" w:initials="JAH">
    <w:p w14:paraId="5CEC11AF" w14:textId="77777777" w:rsidR="002E2B79" w:rsidRDefault="002E2B79" w:rsidP="004A0C54">
      <w:pPr>
        <w:pStyle w:val="CommentText"/>
      </w:pPr>
      <w:r>
        <w:rPr>
          <w:rStyle w:val="CommentReference"/>
        </w:rPr>
        <w:annotationRef/>
      </w:r>
      <w:r>
        <w:t>Can revise to include these if desired</w:t>
      </w:r>
    </w:p>
  </w:comment>
  <w:comment w:id="84" w:author="Sandra Regnell [2]" w:date="2022-11-29T15:17:00Z" w:initials="SR">
    <w:p w14:paraId="2103EBDA" w14:textId="77777777" w:rsidR="00BE7DB1" w:rsidRDefault="00BE7DB1">
      <w:pPr>
        <w:pStyle w:val="CommentText"/>
      </w:pPr>
      <w:r>
        <w:rPr>
          <w:rStyle w:val="CommentReference"/>
        </w:rPr>
        <w:annotationRef/>
      </w:r>
      <w:r>
        <w:t xml:space="preserve">Table on the left (we can delete) shows an inconsistency in the Risk Index Table.  </w:t>
      </w:r>
    </w:p>
    <w:p w14:paraId="2E7BCFBB" w14:textId="77777777" w:rsidR="00BE7DB1" w:rsidRDefault="00BE7DB1">
      <w:pPr>
        <w:pStyle w:val="CommentText"/>
      </w:pPr>
    </w:p>
    <w:p w14:paraId="423100BA" w14:textId="77777777" w:rsidR="00BE7DB1" w:rsidRDefault="00BE7DB1" w:rsidP="00AC6FB8">
      <w:pPr>
        <w:pStyle w:val="CommentText"/>
      </w:pPr>
      <w:r>
        <w:t>Harm 5, Occ 1 and Occ 5, Harm 1 should both be minor according to their values.</w:t>
      </w:r>
    </w:p>
  </w:comment>
  <w:comment w:id="81" w:author="Jonathan Amaya-Hodges" w:date="2022-11-30T15:01:00Z" w:initials="JAH">
    <w:p w14:paraId="2C34EEF4" w14:textId="77777777" w:rsidR="00DE2243" w:rsidRDefault="00DE2243">
      <w:pPr>
        <w:pStyle w:val="CommentText"/>
      </w:pPr>
      <w:r>
        <w:rPr>
          <w:rStyle w:val="CommentReference"/>
        </w:rPr>
        <w:annotationRef/>
      </w:r>
      <w:r>
        <w:t>Recommend reverting back:</w:t>
      </w:r>
    </w:p>
    <w:p w14:paraId="05BFDF82" w14:textId="77777777" w:rsidR="00DE2243" w:rsidRDefault="00DE2243">
      <w:pPr>
        <w:pStyle w:val="CommentText"/>
      </w:pPr>
    </w:p>
    <w:p w14:paraId="1905F953" w14:textId="77777777" w:rsidR="00DE2243" w:rsidRDefault="00DE2243" w:rsidP="006973DA">
      <w:pPr>
        <w:pStyle w:val="CommentText"/>
      </w:pPr>
      <w:r>
        <w:t xml:space="preserve">Regarding the Risk Acceptability Matrix and updates/changes you provided - I'll defer to David Plescia regarding those details. I prefer the top chart (where the 5 severity/1 occurrence &amp; 1 severity/5 occurrence are both moderate vs. minor) as it doesn't conceptually make sense as to why those would be minor. Note that per Annex C of ISO/TR 24971:2020 this is only a semi-quantitative exercise and direct application of numerical approach is not necessarily required (this was commonly done in prior risk approaches where an RPN was calculated, though that method is generally considered to be deprecated). So, my recommendation would be to not use a purely quantitative/numerical approach and stick with the initial (top) matrix as a semi-quantitative approach only. </w:t>
      </w:r>
    </w:p>
  </w:comment>
  <w:comment w:id="85" w:author="Bo Li" w:date="2022-11-01T14:03:00Z" w:initials="BL">
    <w:p w14:paraId="5272A6AB" w14:textId="3C84D8D3" w:rsidR="009769FB" w:rsidRDefault="009769FB" w:rsidP="00CB7872">
      <w:pPr>
        <w:pStyle w:val="CommentText"/>
      </w:pPr>
      <w:r>
        <w:rPr>
          <w:rStyle w:val="CommentReference"/>
        </w:rPr>
        <w:annotationRef/>
      </w:r>
      <w:r>
        <w:t>Is this the action or plan?</w:t>
      </w:r>
    </w:p>
  </w:comment>
  <w:comment w:id="86" w:author="Jonathan Amaya-Hodges" w:date="2022-11-29T08:24:00Z" w:initials="JAH">
    <w:p w14:paraId="3D430DF0" w14:textId="77777777" w:rsidR="002E2B79" w:rsidRDefault="002E2B79" w:rsidP="00540234">
      <w:pPr>
        <w:pStyle w:val="CommentText"/>
      </w:pPr>
      <w:r>
        <w:rPr>
          <w:rStyle w:val="CommentReference"/>
        </w:rPr>
        <w:annotationRef/>
      </w:r>
      <w:r>
        <w:t>I would propose modifying as indicated for clarity.</w:t>
      </w:r>
    </w:p>
  </w:comment>
  <w:comment w:id="87" w:author="Leigh Shepherd" w:date="2022-10-05T14:06:00Z" w:initials="LS">
    <w:p w14:paraId="6389F8DD" w14:textId="3B000905" w:rsidR="00EB5334" w:rsidRDefault="00EB5334" w:rsidP="00CB7872">
      <w:pPr>
        <w:pStyle w:val="CommentText"/>
      </w:pPr>
      <w:r>
        <w:rPr>
          <w:rStyle w:val="CommentReference"/>
        </w:rPr>
        <w:annotationRef/>
      </w:r>
      <w:r>
        <w:t>Is this part of Section 9.0, Periodic Review?</w:t>
      </w:r>
    </w:p>
  </w:comment>
  <w:comment w:id="88" w:author="Sandra Regnell [2]" w:date="2022-11-29T14:49:00Z" w:initials="SR">
    <w:p w14:paraId="406C77C4" w14:textId="77777777" w:rsidR="00AF73AC" w:rsidRDefault="00AF73AC" w:rsidP="00424821">
      <w:pPr>
        <w:pStyle w:val="CommentText"/>
      </w:pPr>
      <w:r>
        <w:rPr>
          <w:rStyle w:val="CommentReference"/>
        </w:rPr>
        <w:annotationRef/>
      </w:r>
      <w:r>
        <w:t xml:space="preserve">See modified comment. </w:t>
      </w:r>
    </w:p>
  </w:comment>
  <w:comment w:id="89" w:author="Leigh Shepherd" w:date="2022-10-05T14:11:00Z" w:initials="LS">
    <w:p w14:paraId="105BDA43" w14:textId="42EA5F28" w:rsidR="00EB5334" w:rsidRDefault="00EB5334" w:rsidP="00CB7872">
      <w:pPr>
        <w:pStyle w:val="CommentText"/>
      </w:pPr>
      <w:r>
        <w:rPr>
          <w:rStyle w:val="CommentReference"/>
        </w:rPr>
        <w:annotationRef/>
      </w:r>
      <w:r>
        <w:t>Is there a particular document that this goes in?</w:t>
      </w:r>
    </w:p>
  </w:comment>
  <w:comment w:id="90" w:author="Jonathan Amaya-Hodges" w:date="2022-11-29T08:28:00Z" w:initials="JAH">
    <w:p w14:paraId="02BC6EAA" w14:textId="77777777" w:rsidR="002E2B79" w:rsidRDefault="002E2B79" w:rsidP="0002790D">
      <w:pPr>
        <w:pStyle w:val="CommentText"/>
      </w:pPr>
      <w:r>
        <w:rPr>
          <w:rStyle w:val="CommentReference"/>
        </w:rPr>
        <w:annotationRef/>
      </w:r>
      <w:r>
        <w:t>See above, likely FMEAs</w:t>
      </w:r>
    </w:p>
  </w:comment>
  <w:comment w:id="91" w:author="Leigh Shepherd" w:date="2022-10-05T14:11:00Z" w:initials="LS">
    <w:p w14:paraId="52F5862F" w14:textId="1DF77AAB" w:rsidR="009F4A6E" w:rsidRDefault="009F4A6E" w:rsidP="00CB7872">
      <w:pPr>
        <w:pStyle w:val="CommentText"/>
      </w:pPr>
      <w:r>
        <w:rPr>
          <w:rStyle w:val="CommentReference"/>
        </w:rPr>
        <w:annotationRef/>
      </w:r>
      <w:r>
        <w:t>Is there a particular document that this goes in?</w:t>
      </w:r>
    </w:p>
  </w:comment>
  <w:comment w:id="92" w:author="Jonathan Amaya-Hodges" w:date="2022-11-29T08:29:00Z" w:initials="JAH">
    <w:p w14:paraId="34263DAC" w14:textId="77777777" w:rsidR="002E2B79" w:rsidRDefault="002E2B79" w:rsidP="00CD4925">
      <w:pPr>
        <w:pStyle w:val="CommentText"/>
      </w:pPr>
      <w:r>
        <w:rPr>
          <w:rStyle w:val="CommentReference"/>
        </w:rPr>
        <w:annotationRef/>
      </w:r>
      <w:r>
        <w:t>See above, this is also usually contained in the FMEAs.</w:t>
      </w:r>
    </w:p>
  </w:comment>
  <w:comment w:id="94" w:author="Leigh Shepherd" w:date="2022-10-05T14:15:00Z" w:initials="LS">
    <w:p w14:paraId="03452E54" w14:textId="204A4EC2" w:rsidR="009F4A6E" w:rsidRDefault="009F4A6E" w:rsidP="00CB7872">
      <w:pPr>
        <w:pStyle w:val="CommentText"/>
      </w:pPr>
      <w:r>
        <w:rPr>
          <w:rStyle w:val="CommentReference"/>
        </w:rPr>
        <w:annotationRef/>
      </w:r>
      <w:r>
        <w:t>Is there a trigger in the Design Change Form to considered new or changed risks?</w:t>
      </w:r>
    </w:p>
  </w:comment>
  <w:comment w:id="95" w:author="Jonathan Amaya-Hodges" w:date="2022-11-29T13:51:00Z" w:initials="JAH">
    <w:p w14:paraId="2A60352F" w14:textId="77777777" w:rsidR="00E92CB0" w:rsidRDefault="00E92CB0">
      <w:pPr>
        <w:pStyle w:val="CommentText"/>
      </w:pPr>
      <w:r>
        <w:rPr>
          <w:rStyle w:val="CommentReference"/>
        </w:rPr>
        <w:annotationRef/>
      </w:r>
      <w:r>
        <w:t xml:space="preserve">Not explicitly, only implied as a part of the DHF (here's the link to the form for David &amp; Sandra: </w:t>
      </w:r>
      <w:hyperlink r:id="rId1" w:history="1">
        <w:r w:rsidRPr="007643FF">
          <w:rPr>
            <w:rStyle w:val="Hyperlink"/>
          </w:rPr>
          <w:t>https://suttonscreekinc.box.com/s/cbbt2tdhj99xiz3cn018bhle65g8wmjw</w:t>
        </w:r>
      </w:hyperlink>
      <w:r>
        <w:t>)</w:t>
      </w:r>
    </w:p>
    <w:p w14:paraId="119EC933" w14:textId="77777777" w:rsidR="00E92CB0" w:rsidRDefault="00E92CB0" w:rsidP="007643FF">
      <w:pPr>
        <w:pStyle w:val="CommentText"/>
      </w:pPr>
      <w:r>
        <w:rPr>
          <w:b/>
          <w:bCs/>
        </w:rPr>
        <w:t>David &amp; Sandra</w:t>
      </w:r>
      <w:r>
        <w:t xml:space="preserve">: we should consider </w:t>
      </w:r>
      <w:r>
        <w:rPr>
          <w:i/>
          <w:iCs/>
        </w:rPr>
        <w:t>adding</w:t>
      </w:r>
      <w:r>
        <w:t xml:space="preserve"> an explicit question concerning impact on the risk management file</w:t>
      </w:r>
    </w:p>
  </w:comment>
  <w:comment w:id="96" w:author="Sandra Regnell [2]" w:date="2022-11-29T15:39:00Z" w:initials="SR">
    <w:p w14:paraId="3240C41A" w14:textId="77777777" w:rsidR="001B286B" w:rsidRDefault="001B286B" w:rsidP="00543854">
      <w:pPr>
        <w:pStyle w:val="CommentText"/>
      </w:pPr>
      <w:r>
        <w:rPr>
          <w:rStyle w:val="CommentReference"/>
        </w:rPr>
        <w:annotationRef/>
      </w:r>
      <w:r>
        <w:t xml:space="preserve">It was there but it was the last  question in that section - 2M. Re-ordered so it is now question 2B. </w:t>
      </w:r>
    </w:p>
  </w:comment>
  <w:comment w:id="97" w:author="Leigh Shepherd" w:date="2022-10-05T14:15:00Z" w:initials="LS">
    <w:p w14:paraId="23A54EE8" w14:textId="0B7BFCF8" w:rsidR="009F4A6E" w:rsidRDefault="009F4A6E" w:rsidP="00CB7872">
      <w:pPr>
        <w:pStyle w:val="CommentText"/>
      </w:pPr>
      <w:r>
        <w:rPr>
          <w:rStyle w:val="CommentReference"/>
        </w:rPr>
        <w:annotationRef/>
      </w:r>
      <w:r>
        <w:t>Is there a particular document in which this is recorded?</w:t>
      </w:r>
      <w:r>
        <w:br/>
      </w:r>
    </w:p>
  </w:comment>
  <w:comment w:id="98" w:author="Jonathan Amaya-Hodges" w:date="2022-11-29T13:52:00Z" w:initials="JAH">
    <w:p w14:paraId="09D68D48" w14:textId="77777777" w:rsidR="00092E1B" w:rsidRDefault="00092E1B" w:rsidP="009C6168">
      <w:pPr>
        <w:pStyle w:val="CommentText"/>
      </w:pPr>
      <w:r>
        <w:rPr>
          <w:rStyle w:val="CommentReference"/>
        </w:rPr>
        <w:annotationRef/>
      </w:r>
      <w:r>
        <w:t>Individual FMEAs, see above</w:t>
      </w:r>
    </w:p>
  </w:comment>
  <w:comment w:id="99" w:author="Leigh Shepherd" w:date="2022-10-05T14:16:00Z" w:initials="LS">
    <w:p w14:paraId="1488DA0E" w14:textId="7ED6319A" w:rsidR="009F4A6E" w:rsidRDefault="009F4A6E" w:rsidP="00CB7872">
      <w:pPr>
        <w:pStyle w:val="CommentText"/>
      </w:pPr>
      <w:r>
        <w:rPr>
          <w:rStyle w:val="CommentReference"/>
        </w:rPr>
        <w:annotationRef/>
      </w:r>
      <w:r>
        <w:t>Is there a particular document in which this is recorded?</w:t>
      </w:r>
    </w:p>
  </w:comment>
  <w:comment w:id="100" w:author="Jonathan Amaya-Hodges" w:date="2022-11-29T13:52:00Z" w:initials="JAH">
    <w:p w14:paraId="641EA489" w14:textId="77777777" w:rsidR="00092E1B" w:rsidRDefault="00092E1B" w:rsidP="004C4706">
      <w:pPr>
        <w:pStyle w:val="CommentText"/>
      </w:pPr>
      <w:r>
        <w:rPr>
          <w:rStyle w:val="CommentReference"/>
        </w:rPr>
        <w:annotationRef/>
      </w:r>
      <w:r>
        <w:t>RM Report, see above</w:t>
      </w:r>
    </w:p>
  </w:comment>
  <w:comment w:id="101" w:author="Bo Li" w:date="2022-11-01T23:10:00Z" w:initials="BL">
    <w:p w14:paraId="130B6F29" w14:textId="1665791E" w:rsidR="00895434" w:rsidRDefault="00895434" w:rsidP="00CB7872">
      <w:pPr>
        <w:pStyle w:val="CommentText"/>
      </w:pPr>
      <w:r>
        <w:rPr>
          <w:rStyle w:val="CommentReference"/>
        </w:rPr>
        <w:annotationRef/>
      </w:r>
      <w:r>
        <w:t>Is this the only time point for the review? There should be multiple reviews, interim or stage gated reviews and reports</w:t>
      </w:r>
    </w:p>
  </w:comment>
  <w:comment w:id="102" w:author="Jonathan Amaya-Hodges" w:date="2022-11-29T13:56:00Z" w:initials="JAH">
    <w:p w14:paraId="7A9691A7" w14:textId="77777777" w:rsidR="00092E1B" w:rsidRDefault="00092E1B" w:rsidP="009C0838">
      <w:pPr>
        <w:pStyle w:val="CommentText"/>
      </w:pPr>
      <w:r>
        <w:rPr>
          <w:rStyle w:val="CommentReference"/>
        </w:rPr>
        <w:annotationRef/>
      </w:r>
      <w:r>
        <w:t>Also added clinical usage. Periodic reviews included in a separate section, later</w:t>
      </w:r>
    </w:p>
  </w:comment>
  <w:comment w:id="103" w:author="Sandra Regnell [2]" w:date="2022-11-29T15:46:00Z" w:initials="SR">
    <w:p w14:paraId="0AC82710" w14:textId="77777777" w:rsidR="0063772A" w:rsidRDefault="0063772A">
      <w:pPr>
        <w:pStyle w:val="CommentText"/>
      </w:pPr>
      <w:r>
        <w:rPr>
          <w:rStyle w:val="CommentReference"/>
        </w:rPr>
        <w:annotationRef/>
      </w:r>
      <w:r>
        <w:t>Note that this section is discussing the report. The report will not be available to review until all risk activities have been completed which is why it only addresses the two release scenarios.</w:t>
      </w:r>
    </w:p>
    <w:p w14:paraId="3B8F561F" w14:textId="77777777" w:rsidR="0063772A" w:rsidRDefault="0063772A">
      <w:pPr>
        <w:pStyle w:val="CommentText"/>
      </w:pPr>
    </w:p>
    <w:p w14:paraId="04E7BDC7" w14:textId="77777777" w:rsidR="0063772A" w:rsidRDefault="0063772A">
      <w:pPr>
        <w:pStyle w:val="CommentText"/>
      </w:pPr>
      <w:r>
        <w:t xml:space="preserve">Risk reviews will be specified in the Design and Development Plan along with other stage gate reviews.  Risk Reviews can be done separately but are most commonly done at a time that syncs with the other milestones (Design Freeze, Design Verification and Validation, or Design Transfer).  </w:t>
      </w:r>
    </w:p>
    <w:p w14:paraId="49683EF4" w14:textId="77777777" w:rsidR="0063772A" w:rsidRDefault="0063772A">
      <w:pPr>
        <w:pStyle w:val="CommentText"/>
      </w:pPr>
    </w:p>
    <w:p w14:paraId="3F43F14E" w14:textId="77777777" w:rsidR="0063772A" w:rsidRDefault="0063772A">
      <w:pPr>
        <w:pStyle w:val="CommentText"/>
      </w:pPr>
      <w:r>
        <w:t xml:space="preserve">In the case of a product that has already been designed, it may only be necessary to have one Risk Review prior to release.  </w:t>
      </w:r>
    </w:p>
    <w:p w14:paraId="2C8D0EEF" w14:textId="77777777" w:rsidR="0063772A" w:rsidRDefault="0063772A">
      <w:pPr>
        <w:pStyle w:val="CommentText"/>
      </w:pPr>
    </w:p>
    <w:p w14:paraId="5F6963D5" w14:textId="77777777" w:rsidR="0063772A" w:rsidRDefault="0063772A" w:rsidP="00CB03A6">
      <w:pPr>
        <w:pStyle w:val="CommentText"/>
      </w:pPr>
      <w:r>
        <w:t xml:space="preserve">Risk Reviews are also conducted  when Adverse Events happen or a threshold is reached for complaints or if there is a question about product safety. </w:t>
      </w:r>
    </w:p>
  </w:comment>
  <w:comment w:id="104" w:author="Bo Li" w:date="2022-11-01T23:59:00Z" w:initials="BL">
    <w:p w14:paraId="39F77B2F" w14:textId="4409783C" w:rsidR="0012797B" w:rsidRDefault="0012797B" w:rsidP="00CB7872">
      <w:pPr>
        <w:pStyle w:val="CommentText"/>
      </w:pPr>
      <w:r>
        <w:rPr>
          <w:rStyle w:val="CommentReference"/>
        </w:rPr>
        <w:annotationRef/>
      </w:r>
      <w:r>
        <w:t>How should the information collected be documented and stored. I assume it is not in the RM files.</w:t>
      </w:r>
    </w:p>
  </w:comment>
  <w:comment w:id="105" w:author="Jonathan Amaya-Hodges" w:date="2022-11-29T13:58:00Z" w:initials="JAH">
    <w:p w14:paraId="72A8C4AF" w14:textId="77777777" w:rsidR="00092E1B" w:rsidRDefault="00092E1B" w:rsidP="00BE1811">
      <w:pPr>
        <w:pStyle w:val="CommentText"/>
      </w:pPr>
      <w:r>
        <w:rPr>
          <w:rStyle w:val="CommentReference"/>
        </w:rPr>
        <w:annotationRef/>
      </w:r>
      <w:r>
        <w:t>Agree this is worded generically.</w:t>
      </w:r>
      <w:r>
        <w:br/>
      </w:r>
      <w:r>
        <w:rPr>
          <w:b/>
          <w:bCs/>
        </w:rPr>
        <w:t>David &amp; Sandra</w:t>
      </w:r>
      <w:r>
        <w:t>: I'd recommend revising this section or removing.</w:t>
      </w:r>
    </w:p>
  </w:comment>
  <w:comment w:id="106" w:author="Sandra Regnell [2]" w:date="2022-11-29T16:05:00Z" w:initials="SR">
    <w:p w14:paraId="3C323857" w14:textId="77777777" w:rsidR="00512B8D" w:rsidRDefault="00512B8D" w:rsidP="002144A0">
      <w:pPr>
        <w:pStyle w:val="CommentText"/>
      </w:pPr>
      <w:r>
        <w:rPr>
          <w:rStyle w:val="CommentReference"/>
        </w:rPr>
        <w:annotationRef/>
      </w:r>
      <w:r>
        <w:t>Referring to processes we do not yet have but they are necessary to implement this requirement.</w:t>
      </w:r>
    </w:p>
  </w:comment>
  <w:comment w:id="107" w:author="Leigh Shepherd" w:date="2023-02-03T20:36:00Z" w:initials="LS">
    <w:p w14:paraId="360A1FEC" w14:textId="77777777" w:rsidR="0054025B" w:rsidRDefault="0054025B" w:rsidP="00C26470">
      <w:pPr>
        <w:pStyle w:val="CommentText"/>
      </w:pPr>
      <w:r>
        <w:rPr>
          <w:rStyle w:val="CommentReference"/>
        </w:rPr>
        <w:annotationRef/>
      </w:r>
      <w:r>
        <w:t>Can this clarify when the clock starts on the periodic reviews?</w:t>
      </w:r>
    </w:p>
  </w:comment>
  <w:comment w:id="108" w:author="Sandra Regnell [2]" w:date="2023-02-06T09:17:00Z" w:initials="SR">
    <w:p w14:paraId="40C7F78D" w14:textId="77777777" w:rsidR="003C37A7" w:rsidRDefault="003C37A7" w:rsidP="00152F5A">
      <w:pPr>
        <w:pStyle w:val="CommentText"/>
      </w:pPr>
      <w:r>
        <w:rPr>
          <w:rStyle w:val="CommentReference"/>
        </w:rPr>
        <w:annotationRef/>
      </w:r>
      <w:r>
        <w:t>Added.</w:t>
      </w:r>
    </w:p>
  </w:comment>
  <w:comment w:id="109" w:author="Leigh Shepherd" w:date="2022-10-05T14:22:00Z" w:initials="LS">
    <w:p w14:paraId="56D58452" w14:textId="111EAFFC" w:rsidR="00DB29CD" w:rsidRDefault="00DB29CD" w:rsidP="00CB7872">
      <w:pPr>
        <w:pStyle w:val="CommentText"/>
      </w:pPr>
      <w:r>
        <w:rPr>
          <w:rStyle w:val="CommentReference"/>
        </w:rPr>
        <w:annotationRef/>
      </w:r>
      <w:r>
        <w:t>Is this the Management Responsibility SOP?</w:t>
      </w:r>
    </w:p>
  </w:comment>
  <w:comment w:id="110" w:author="Jonathan Amaya-Hodges" w:date="2022-11-29T14:02:00Z" w:initials="JAH">
    <w:p w14:paraId="12319594" w14:textId="77777777" w:rsidR="00FF16D7" w:rsidRDefault="00FF16D7" w:rsidP="00C76D9E">
      <w:pPr>
        <w:pStyle w:val="CommentText"/>
      </w:pPr>
      <w:r>
        <w:rPr>
          <w:rStyle w:val="CommentReference"/>
        </w:rPr>
        <w:annotationRef/>
      </w:r>
      <w:r>
        <w:t>Yes; see earlier comments</w:t>
      </w:r>
    </w:p>
  </w:comment>
  <w:comment w:id="111" w:author="Leigh Shepherd" w:date="2022-10-05T16:27:00Z" w:initials="LS">
    <w:p w14:paraId="144BB747" w14:textId="4BCCA0EF" w:rsidR="00F3030D" w:rsidRDefault="00F3030D" w:rsidP="00CB7872">
      <w:pPr>
        <w:pStyle w:val="CommentText"/>
      </w:pPr>
      <w:r>
        <w:rPr>
          <w:rStyle w:val="CommentReference"/>
        </w:rPr>
        <w:annotationRef/>
      </w:r>
      <w:r>
        <w:t>All forms and templates need to be referenced somewhere in the body of this SOP.</w:t>
      </w:r>
    </w:p>
  </w:comment>
  <w:comment w:id="112" w:author="Jonathan Amaya-Hodges" w:date="2022-11-29T14:02:00Z" w:initials="JAH">
    <w:p w14:paraId="2FA1E61E" w14:textId="77777777" w:rsidR="00FF16D7" w:rsidRDefault="00FF16D7" w:rsidP="00931294">
      <w:pPr>
        <w:pStyle w:val="CommentText"/>
      </w:pPr>
      <w:r>
        <w:rPr>
          <w:rStyle w:val="CommentReference"/>
        </w:rPr>
        <w:annotationRef/>
      </w:r>
      <w:r>
        <w:t>Agreed, update with references from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5FF374" w15:done="1"/>
  <w15:commentEx w15:paraId="2CC2B184" w15:done="1"/>
  <w15:commentEx w15:paraId="7D03FC18" w15:paraIdParent="2CC2B184" w15:done="1"/>
  <w15:commentEx w15:paraId="334FE740" w15:done="1"/>
  <w15:commentEx w15:paraId="103EEA56" w15:paraIdParent="334FE740" w15:done="1"/>
  <w15:commentEx w15:paraId="7AFE7DE3" w15:paraIdParent="334FE740" w15:done="1"/>
  <w15:commentEx w15:paraId="53CD9B9C" w15:done="1"/>
  <w15:commentEx w15:paraId="10D6342C" w15:paraIdParent="53CD9B9C" w15:done="1"/>
  <w15:commentEx w15:paraId="1ACDE86A" w15:done="1"/>
  <w15:commentEx w15:paraId="6859DD15" w15:paraIdParent="1ACDE86A" w15:done="1"/>
  <w15:commentEx w15:paraId="5A872C56" w15:done="1"/>
  <w15:commentEx w15:paraId="523018DD" w15:done="1"/>
  <w15:commentEx w15:paraId="5D0FFC68" w15:done="1"/>
  <w15:commentEx w15:paraId="417942C8" w15:paraIdParent="5D0FFC68" w15:done="1"/>
  <w15:commentEx w15:paraId="6BC286A4" w15:done="1"/>
  <w15:commentEx w15:paraId="21B35C69" w15:paraIdParent="6BC286A4" w15:done="1"/>
  <w15:commentEx w15:paraId="7E593B97" w15:done="1"/>
  <w15:commentEx w15:paraId="3AD04348" w15:paraIdParent="7E593B97" w15:done="1"/>
  <w15:commentEx w15:paraId="1379C841" w15:done="1"/>
  <w15:commentEx w15:paraId="18AE4721" w15:paraIdParent="1379C841" w15:done="1"/>
  <w15:commentEx w15:paraId="15EE9359" w15:paraIdParent="1379C841" w15:done="1"/>
  <w15:commentEx w15:paraId="177014A9" w15:paraIdParent="1379C841" w15:done="1"/>
  <w15:commentEx w15:paraId="4372B38E" w15:done="1"/>
  <w15:commentEx w15:paraId="2AD7084F" w15:paraIdParent="4372B38E" w15:done="1"/>
  <w15:commentEx w15:paraId="419CEBEE" w15:paraIdParent="4372B38E" w15:done="1"/>
  <w15:commentEx w15:paraId="79211B51" w15:done="1"/>
  <w15:commentEx w15:paraId="45516444" w15:done="1"/>
  <w15:commentEx w15:paraId="4945A6CC" w15:done="1"/>
  <w15:commentEx w15:paraId="0131C6D6" w15:done="1"/>
  <w15:commentEx w15:paraId="0386BD4E" w15:done="1"/>
  <w15:commentEx w15:paraId="36AC96A9" w15:done="1"/>
  <w15:commentEx w15:paraId="7981CE0D" w15:done="1"/>
  <w15:commentEx w15:paraId="23D8A81F" w15:paraIdParent="7981CE0D" w15:done="1"/>
  <w15:commentEx w15:paraId="21BE615C" w15:done="1"/>
  <w15:commentEx w15:paraId="59E406B5" w15:paraIdParent="21BE615C" w15:done="1"/>
  <w15:commentEx w15:paraId="5E134A44" w15:paraIdParent="21BE615C" w15:done="1"/>
  <w15:commentEx w15:paraId="77DAEA34" w15:done="1"/>
  <w15:commentEx w15:paraId="0B9180AC" w15:done="1"/>
  <w15:commentEx w15:paraId="125C2C0C" w15:paraIdParent="0B9180AC" w15:done="1"/>
  <w15:commentEx w15:paraId="55292BFE" w15:done="1"/>
  <w15:commentEx w15:paraId="3E29AE0A" w15:done="1"/>
  <w15:commentEx w15:paraId="6C3FF1D0" w15:done="1"/>
  <w15:commentEx w15:paraId="4C5C0E95" w15:done="1"/>
  <w15:commentEx w15:paraId="2C9210CC" w15:paraIdParent="4C5C0E95" w15:done="1"/>
  <w15:commentEx w15:paraId="436F9CA1" w15:paraIdParent="4C5C0E95" w15:done="1"/>
  <w15:commentEx w15:paraId="25E98B8C" w15:paraIdParent="4C5C0E95" w15:done="1"/>
  <w15:commentEx w15:paraId="7224B73C" w15:done="1"/>
  <w15:commentEx w15:paraId="26046128" w15:paraIdParent="7224B73C" w15:done="1"/>
  <w15:commentEx w15:paraId="4E43471E" w15:done="1"/>
  <w15:commentEx w15:paraId="71B70740" w15:done="1"/>
  <w15:commentEx w15:paraId="144E08F6" w15:done="1"/>
  <w15:commentEx w15:paraId="2F8720E0" w15:done="1"/>
  <w15:commentEx w15:paraId="29656285" w15:done="1"/>
  <w15:commentEx w15:paraId="5CEC11AF" w15:paraIdParent="29656285" w15:done="1"/>
  <w15:commentEx w15:paraId="423100BA" w15:paraIdParent="29656285" w15:done="1"/>
  <w15:commentEx w15:paraId="1905F953" w15:done="1"/>
  <w15:commentEx w15:paraId="5272A6AB" w15:done="1"/>
  <w15:commentEx w15:paraId="3D430DF0" w15:paraIdParent="5272A6AB" w15:done="1"/>
  <w15:commentEx w15:paraId="6389F8DD" w15:done="1"/>
  <w15:commentEx w15:paraId="406C77C4" w15:paraIdParent="6389F8DD" w15:done="1"/>
  <w15:commentEx w15:paraId="105BDA43" w15:done="1"/>
  <w15:commentEx w15:paraId="02BC6EAA" w15:paraIdParent="105BDA43" w15:done="1"/>
  <w15:commentEx w15:paraId="52F5862F" w15:done="1"/>
  <w15:commentEx w15:paraId="34263DAC" w15:paraIdParent="52F5862F" w15:done="1"/>
  <w15:commentEx w15:paraId="03452E54" w15:done="1"/>
  <w15:commentEx w15:paraId="119EC933" w15:paraIdParent="03452E54" w15:done="1"/>
  <w15:commentEx w15:paraId="3240C41A" w15:paraIdParent="03452E54" w15:done="1"/>
  <w15:commentEx w15:paraId="23A54EE8" w15:done="1"/>
  <w15:commentEx w15:paraId="09D68D48" w15:paraIdParent="23A54EE8" w15:done="1"/>
  <w15:commentEx w15:paraId="1488DA0E" w15:done="1"/>
  <w15:commentEx w15:paraId="641EA489" w15:paraIdParent="1488DA0E" w15:done="1"/>
  <w15:commentEx w15:paraId="130B6F29" w15:done="1"/>
  <w15:commentEx w15:paraId="7A9691A7" w15:paraIdParent="130B6F29" w15:done="1"/>
  <w15:commentEx w15:paraId="5F6963D5" w15:paraIdParent="130B6F29" w15:done="1"/>
  <w15:commentEx w15:paraId="39F77B2F" w15:done="1"/>
  <w15:commentEx w15:paraId="72A8C4AF" w15:paraIdParent="39F77B2F" w15:done="1"/>
  <w15:commentEx w15:paraId="3C323857" w15:paraIdParent="39F77B2F" w15:done="1"/>
  <w15:commentEx w15:paraId="360A1FEC" w15:done="1"/>
  <w15:commentEx w15:paraId="40C7F78D" w15:paraIdParent="360A1FEC" w15:done="1"/>
  <w15:commentEx w15:paraId="56D58452" w15:done="1"/>
  <w15:commentEx w15:paraId="12319594" w15:paraIdParent="56D58452" w15:done="1"/>
  <w15:commentEx w15:paraId="144BB747" w15:done="1"/>
  <w15:commentEx w15:paraId="2FA1E61E" w15:paraIdParent="144BB74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97C1" w16cex:dateUtc="2022-11-04T17:53:00Z"/>
  <w16cex:commentExtensible w16cex:durableId="26E7EA05" w16cex:dateUtc="2022-10-05T15:33:00Z"/>
  <w16cex:commentExtensible w16cex:durableId="273033CB" w16cex:dateUtc="2022-11-29T12:31:00Z"/>
  <w16cex:commentExtensible w16cex:durableId="26E7EA44" w16cex:dateUtc="2022-10-05T15:34:00Z"/>
  <w16cex:commentExtensible w16cex:durableId="27153D5D" w16cex:dateUtc="2022-11-09T04:41:00Z"/>
  <w16cex:commentExtensible w16cex:durableId="27303405" w16cex:dateUtc="2022-11-29T12:32:00Z"/>
  <w16cex:commentExtensible w16cex:durableId="276BC1A8" w16cex:dateUtc="2023-01-13T16:40:00Z"/>
  <w16cex:commentExtensible w16cex:durableId="278B420D" w16cex:dateUtc="2023-02-06T17:08:00Z"/>
  <w16cex:commentExtensible w16cex:durableId="27597479" w16cex:dateUtc="2022-10-05T15:39:00Z"/>
  <w16cex:commentExtensible w16cex:durableId="27597478" w16cex:dateUtc="2022-11-29T12:33:00Z"/>
  <w16cex:commentExtensible w16cex:durableId="26DE117A" w16cex:dateUtc="2022-09-28T04:19:00Z"/>
  <w16cex:commentExtensible w16cex:durableId="26E7EC80" w16cex:dateUtc="2022-10-05T15:44:00Z"/>
  <w16cex:commentExtensible w16cex:durableId="26E7EFE2" w16cex:dateUtc="2022-10-05T15:58:00Z"/>
  <w16cex:commentExtensible w16cex:durableId="27303548" w16cex:dateUtc="2022-11-29T12:37:00Z"/>
  <w16cex:commentExtensible w16cex:durableId="26E7EFC4" w16cex:dateUtc="2022-10-05T15:57:00Z"/>
  <w16cex:commentExtensible w16cex:durableId="273035C1" w16cex:dateUtc="2022-11-29T12:39:00Z"/>
  <w16cex:commentExtensible w16cex:durableId="276BC4F9" w16cex:dateUtc="2023-01-13T16:54:00Z"/>
  <w16cex:commentExtensible w16cex:durableId="278B42DD" w16cex:dateUtc="2023-02-06T17:11:00Z"/>
  <w16cex:commentExtensible w16cex:durableId="26E7F072" w16cex:dateUtc="2022-10-05T16:00:00Z"/>
  <w16cex:commentExtensible w16cex:durableId="272FA865" w16cex:dateUtc="2022-11-29T05:36:00Z"/>
  <w16cex:commentExtensible w16cex:durableId="272FA89E" w16cex:dateUtc="2022-11-29T05:37:00Z"/>
  <w16cex:commentExtensible w16cex:durableId="27303715" w16cex:dateUtc="2022-11-29T12:45:00Z"/>
  <w16cex:commentExtensible w16cex:durableId="270A4F81" w16cex:dateUtc="2022-10-31T17:43:00Z"/>
  <w16cex:commentExtensible w16cex:durableId="27303766" w16cex:dateUtc="2022-11-29T12:46:00Z"/>
  <w16cex:commentExtensible w16cex:durableId="274A20A6" w16cex:dateUtc="2022-12-19T04:28:00Z"/>
  <w16cex:commentExtensible w16cex:durableId="26DE974A" w16cex:dateUtc="2022-09-28T13:50:00Z"/>
  <w16cex:commentExtensible w16cex:durableId="26E805AC" w16cex:dateUtc="2022-10-05T17:31:00Z"/>
  <w16cex:commentExtensible w16cex:durableId="26E80730" w16cex:dateUtc="2022-10-05T17:37:00Z"/>
  <w16cex:commentExtensible w16cex:durableId="26E80754" w16cex:dateUtc="2022-10-05T17:38:00Z"/>
  <w16cex:commentExtensible w16cex:durableId="26E8079D" w16cex:dateUtc="2022-10-05T17:39:00Z"/>
  <w16cex:commentExtensible w16cex:durableId="26E807B5" w16cex:dateUtc="2022-10-05T17:40:00Z"/>
  <w16cex:commentExtensible w16cex:durableId="26E807FC" w16cex:dateUtc="2022-10-05T17:41:00Z"/>
  <w16cex:commentExtensible w16cex:durableId="27303787" w16cex:dateUtc="2022-11-29T12:47:00Z"/>
  <w16cex:commentExtensible w16cex:durableId="270A5278" w16cex:dateUtc="2022-10-31T17:56:00Z"/>
  <w16cex:commentExtensible w16cex:durableId="272FA72D" w16cex:dateUtc="2022-11-29T05:31:00Z"/>
  <w16cex:commentExtensible w16cex:durableId="27303EF7" w16cex:dateUtc="2022-11-29T13:19:00Z"/>
  <w16cex:commentExtensible w16cex:durableId="26E8087D" w16cex:dateUtc="2022-10-05T17:43:00Z"/>
  <w16cex:commentExtensible w16cex:durableId="26E808D5" w16cex:dateUtc="2022-10-05T17:44:00Z"/>
  <w16cex:commentExtensible w16cex:durableId="27303F08" w16cex:dateUtc="2022-11-29T13:19:00Z"/>
  <w16cex:commentExtensible w16cex:durableId="26E80AAD" w16cex:dateUtc="2022-10-05T17:52:00Z"/>
  <w16cex:commentExtensible w16cex:durableId="26E80AE9" w16cex:dateUtc="2022-10-05T17:53:00Z"/>
  <w16cex:commentExtensible w16cex:durableId="26E80B12" w16cex:dateUtc="2022-10-05T17:54:00Z"/>
  <w16cex:commentExtensible w16cex:durableId="270ADA9C" w16cex:dateUtc="2022-11-01T03:37:00Z"/>
  <w16cex:commentExtensible w16cex:durableId="27303FDC" w16cex:dateUtc="2022-11-29T13:22:00Z"/>
  <w16cex:commentExtensible w16cex:durableId="2785FA82" w16cex:dateUtc="2023-02-02T17:01:00Z"/>
  <w16cex:commentExtensible w16cex:durableId="278B435D" w16cex:dateUtc="2023-02-06T17:14:00Z"/>
  <w16cex:commentExtensible w16cex:durableId="26E80B5B" w16cex:dateUtc="2022-10-05T17:55:00Z"/>
  <w16cex:commentExtensible w16cex:durableId="27303F8C" w16cex:dateUtc="2022-11-29T13:21:00Z"/>
  <w16cex:commentExtensible w16cex:durableId="26E80B96" w16cex:dateUtc="2022-10-05T17:56:00Z"/>
  <w16cex:commentExtensible w16cex:durableId="26E80C5B" w16cex:dateUtc="2022-10-05T17:59:00Z"/>
  <w16cex:commentExtensible w16cex:durableId="26E80CC8" w16cex:dateUtc="2022-10-05T18:01:00Z"/>
  <w16cex:commentExtensible w16cex:durableId="26DE1212" w16cex:dateUtc="2022-09-28T04:21:00Z"/>
  <w16cex:commentExtensible w16cex:durableId="270AE6A8" w16cex:dateUtc="2022-11-01T04:28:00Z"/>
  <w16cex:commentExtensible w16cex:durableId="27304017" w16cex:dateUtc="2022-11-29T13:23:00Z"/>
  <w16cex:commentExtensible w16cex:durableId="2730A126" w16cex:dateUtc="2022-11-29T23:17:00Z"/>
  <w16cex:commentExtensible w16cex:durableId="2731EEEA" w16cex:dateUtc="2022-11-30T20:01:00Z"/>
  <w16cex:commentExtensible w16cex:durableId="270BA5A6" w16cex:dateUtc="2022-11-01T18:03:00Z"/>
  <w16cex:commentExtensible w16cex:durableId="2730403A" w16cex:dateUtc="2022-11-29T13:24:00Z"/>
  <w16cex:commentExtensible w16cex:durableId="26E80E03" w16cex:dateUtc="2022-10-05T18:06:00Z"/>
  <w16cex:commentExtensible w16cex:durableId="27309A8A" w16cex:dateUtc="2022-11-29T22:49:00Z"/>
  <w16cex:commentExtensible w16cex:durableId="26E80EF7" w16cex:dateUtc="2022-10-05T18:11:00Z"/>
  <w16cex:commentExtensible w16cex:durableId="27304141" w16cex:dateUtc="2022-11-29T13:28:00Z"/>
  <w16cex:commentExtensible w16cex:durableId="26E80F2F" w16cex:dateUtc="2022-10-05T18:11:00Z"/>
  <w16cex:commentExtensible w16cex:durableId="2730414C" w16cex:dateUtc="2022-11-29T13:29:00Z"/>
  <w16cex:commentExtensible w16cex:durableId="26E81019" w16cex:dateUtc="2022-10-05T18:15:00Z"/>
  <w16cex:commentExtensible w16cex:durableId="27308CC9" w16cex:dateUtc="2022-11-29T18:51:00Z"/>
  <w16cex:commentExtensible w16cex:durableId="2730A615" w16cex:dateUtc="2022-11-29T23:39:00Z"/>
  <w16cex:commentExtensible w16cex:durableId="26E80FEF" w16cex:dateUtc="2022-10-05T18:15:00Z"/>
  <w16cex:commentExtensible w16cex:durableId="27308D02" w16cex:dateUtc="2022-11-29T18:52:00Z"/>
  <w16cex:commentExtensible w16cex:durableId="26E81046" w16cex:dateUtc="2022-10-05T18:16:00Z"/>
  <w16cex:commentExtensible w16cex:durableId="27308D07" w16cex:dateUtc="2022-11-29T18:52:00Z"/>
  <w16cex:commentExtensible w16cex:durableId="270C25D0" w16cex:dateUtc="2022-11-02T03:10:00Z"/>
  <w16cex:commentExtensible w16cex:durableId="27308DF6" w16cex:dateUtc="2022-11-29T18:56:00Z"/>
  <w16cex:commentExtensible w16cex:durableId="2730A7F3" w16cex:dateUtc="2022-11-29T23:46:00Z"/>
  <w16cex:commentExtensible w16cex:durableId="270C3173" w16cex:dateUtc="2022-11-02T03:59:00Z"/>
  <w16cex:commentExtensible w16cex:durableId="27308E68" w16cex:dateUtc="2022-11-29T18:58:00Z"/>
  <w16cex:commentExtensible w16cex:durableId="2730AC3F" w16cex:dateUtc="2022-11-30T00:05:00Z"/>
  <w16cex:commentExtensible w16cex:durableId="2787EEE5" w16cex:dateUtc="2023-02-04T01:36:00Z"/>
  <w16cex:commentExtensible w16cex:durableId="278B4421" w16cex:dateUtc="2023-02-06T17:17:00Z"/>
  <w16cex:commentExtensible w16cex:durableId="26E811B2" w16cex:dateUtc="2022-10-05T18:22:00Z"/>
  <w16cex:commentExtensible w16cex:durableId="27308F6A" w16cex:dateUtc="2022-11-29T19:02:00Z"/>
  <w16cex:commentExtensible w16cex:durableId="26E82EE4" w16cex:dateUtc="2022-10-05T20:27:00Z"/>
  <w16cex:commentExtensible w16cex:durableId="27308F8E" w16cex:dateUtc="2022-11-29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5FF374" w16cid:durableId="270F97C1"/>
  <w16cid:commentId w16cid:paraId="2CC2B184" w16cid:durableId="26E7EA05"/>
  <w16cid:commentId w16cid:paraId="7D03FC18" w16cid:durableId="273033CB"/>
  <w16cid:commentId w16cid:paraId="334FE740" w16cid:durableId="26E7EA44"/>
  <w16cid:commentId w16cid:paraId="103EEA56" w16cid:durableId="27153D5D"/>
  <w16cid:commentId w16cid:paraId="7AFE7DE3" w16cid:durableId="27303405"/>
  <w16cid:commentId w16cid:paraId="53CD9B9C" w16cid:durableId="276BC1A8"/>
  <w16cid:commentId w16cid:paraId="10D6342C" w16cid:durableId="278B420D"/>
  <w16cid:commentId w16cid:paraId="1ACDE86A" w16cid:durableId="27597479"/>
  <w16cid:commentId w16cid:paraId="6859DD15" w16cid:durableId="27597478"/>
  <w16cid:commentId w16cid:paraId="5A872C56" w16cid:durableId="26DE117A"/>
  <w16cid:commentId w16cid:paraId="523018DD" w16cid:durableId="26E7EC80"/>
  <w16cid:commentId w16cid:paraId="5D0FFC68" w16cid:durableId="26E7EFE2"/>
  <w16cid:commentId w16cid:paraId="417942C8" w16cid:durableId="27303548"/>
  <w16cid:commentId w16cid:paraId="6BC286A4" w16cid:durableId="26E7EFC4"/>
  <w16cid:commentId w16cid:paraId="21B35C69" w16cid:durableId="273035C1"/>
  <w16cid:commentId w16cid:paraId="7E593B97" w16cid:durableId="276BC4F9"/>
  <w16cid:commentId w16cid:paraId="3AD04348" w16cid:durableId="278B42DD"/>
  <w16cid:commentId w16cid:paraId="1379C841" w16cid:durableId="26E7F072"/>
  <w16cid:commentId w16cid:paraId="18AE4721" w16cid:durableId="272FA865"/>
  <w16cid:commentId w16cid:paraId="15EE9359" w16cid:durableId="272FA89E"/>
  <w16cid:commentId w16cid:paraId="177014A9" w16cid:durableId="27303715"/>
  <w16cid:commentId w16cid:paraId="4372B38E" w16cid:durableId="270A4F81"/>
  <w16cid:commentId w16cid:paraId="2AD7084F" w16cid:durableId="27303766"/>
  <w16cid:commentId w16cid:paraId="419CEBEE" w16cid:durableId="274A20A6"/>
  <w16cid:commentId w16cid:paraId="79211B51" w16cid:durableId="26DE974A"/>
  <w16cid:commentId w16cid:paraId="45516444" w16cid:durableId="26E805AC"/>
  <w16cid:commentId w16cid:paraId="4945A6CC" w16cid:durableId="26E80730"/>
  <w16cid:commentId w16cid:paraId="0131C6D6" w16cid:durableId="26E80754"/>
  <w16cid:commentId w16cid:paraId="0386BD4E" w16cid:durableId="26E8079D"/>
  <w16cid:commentId w16cid:paraId="36AC96A9" w16cid:durableId="26E807B5"/>
  <w16cid:commentId w16cid:paraId="7981CE0D" w16cid:durableId="26E807FC"/>
  <w16cid:commentId w16cid:paraId="23D8A81F" w16cid:durableId="27303787"/>
  <w16cid:commentId w16cid:paraId="21BE615C" w16cid:durableId="270A5278"/>
  <w16cid:commentId w16cid:paraId="59E406B5" w16cid:durableId="272FA72D"/>
  <w16cid:commentId w16cid:paraId="5E134A44" w16cid:durableId="27303EF7"/>
  <w16cid:commentId w16cid:paraId="77DAEA34" w16cid:durableId="26E8087D"/>
  <w16cid:commentId w16cid:paraId="0B9180AC" w16cid:durableId="26E808D5"/>
  <w16cid:commentId w16cid:paraId="125C2C0C" w16cid:durableId="27303F08"/>
  <w16cid:commentId w16cid:paraId="55292BFE" w16cid:durableId="26E80AAD"/>
  <w16cid:commentId w16cid:paraId="3E29AE0A" w16cid:durableId="26E80AE9"/>
  <w16cid:commentId w16cid:paraId="6C3FF1D0" w16cid:durableId="26E80B12"/>
  <w16cid:commentId w16cid:paraId="4C5C0E95" w16cid:durableId="270ADA9C"/>
  <w16cid:commentId w16cid:paraId="2C9210CC" w16cid:durableId="27303FDC"/>
  <w16cid:commentId w16cid:paraId="436F9CA1" w16cid:durableId="2785FA82"/>
  <w16cid:commentId w16cid:paraId="25E98B8C" w16cid:durableId="278B435D"/>
  <w16cid:commentId w16cid:paraId="7224B73C" w16cid:durableId="26E80B5B"/>
  <w16cid:commentId w16cid:paraId="26046128" w16cid:durableId="27303F8C"/>
  <w16cid:commentId w16cid:paraId="4E43471E" w16cid:durableId="26E80B96"/>
  <w16cid:commentId w16cid:paraId="71B70740" w16cid:durableId="26E80C5B"/>
  <w16cid:commentId w16cid:paraId="144E08F6" w16cid:durableId="26E80CC8"/>
  <w16cid:commentId w16cid:paraId="2F8720E0" w16cid:durableId="26DE1212"/>
  <w16cid:commentId w16cid:paraId="29656285" w16cid:durableId="270AE6A8"/>
  <w16cid:commentId w16cid:paraId="5CEC11AF" w16cid:durableId="27304017"/>
  <w16cid:commentId w16cid:paraId="423100BA" w16cid:durableId="2730A126"/>
  <w16cid:commentId w16cid:paraId="1905F953" w16cid:durableId="2731EEEA"/>
  <w16cid:commentId w16cid:paraId="5272A6AB" w16cid:durableId="270BA5A6"/>
  <w16cid:commentId w16cid:paraId="3D430DF0" w16cid:durableId="2730403A"/>
  <w16cid:commentId w16cid:paraId="6389F8DD" w16cid:durableId="26E80E03"/>
  <w16cid:commentId w16cid:paraId="406C77C4" w16cid:durableId="27309A8A"/>
  <w16cid:commentId w16cid:paraId="105BDA43" w16cid:durableId="26E80EF7"/>
  <w16cid:commentId w16cid:paraId="02BC6EAA" w16cid:durableId="27304141"/>
  <w16cid:commentId w16cid:paraId="52F5862F" w16cid:durableId="26E80F2F"/>
  <w16cid:commentId w16cid:paraId="34263DAC" w16cid:durableId="2730414C"/>
  <w16cid:commentId w16cid:paraId="03452E54" w16cid:durableId="26E81019"/>
  <w16cid:commentId w16cid:paraId="119EC933" w16cid:durableId="27308CC9"/>
  <w16cid:commentId w16cid:paraId="3240C41A" w16cid:durableId="2730A615"/>
  <w16cid:commentId w16cid:paraId="23A54EE8" w16cid:durableId="26E80FEF"/>
  <w16cid:commentId w16cid:paraId="09D68D48" w16cid:durableId="27308D02"/>
  <w16cid:commentId w16cid:paraId="1488DA0E" w16cid:durableId="26E81046"/>
  <w16cid:commentId w16cid:paraId="641EA489" w16cid:durableId="27308D07"/>
  <w16cid:commentId w16cid:paraId="130B6F29" w16cid:durableId="270C25D0"/>
  <w16cid:commentId w16cid:paraId="7A9691A7" w16cid:durableId="27308DF6"/>
  <w16cid:commentId w16cid:paraId="5F6963D5" w16cid:durableId="2730A7F3"/>
  <w16cid:commentId w16cid:paraId="39F77B2F" w16cid:durableId="270C3173"/>
  <w16cid:commentId w16cid:paraId="72A8C4AF" w16cid:durableId="27308E68"/>
  <w16cid:commentId w16cid:paraId="3C323857" w16cid:durableId="2730AC3F"/>
  <w16cid:commentId w16cid:paraId="360A1FEC" w16cid:durableId="2787EEE5"/>
  <w16cid:commentId w16cid:paraId="40C7F78D" w16cid:durableId="278B4421"/>
  <w16cid:commentId w16cid:paraId="56D58452" w16cid:durableId="26E811B2"/>
  <w16cid:commentId w16cid:paraId="12319594" w16cid:durableId="27308F6A"/>
  <w16cid:commentId w16cid:paraId="144BB747" w16cid:durableId="26E82EE4"/>
  <w16cid:commentId w16cid:paraId="2FA1E61E" w16cid:durableId="27308F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73E6" w14:textId="77777777" w:rsidR="00D0201F" w:rsidRDefault="00D0201F">
      <w:r>
        <w:separator/>
      </w:r>
    </w:p>
  </w:endnote>
  <w:endnote w:type="continuationSeparator" w:id="0">
    <w:p w14:paraId="5FB0A636" w14:textId="77777777" w:rsidR="00D0201F" w:rsidRDefault="00D0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104D" w14:textId="77777777" w:rsidR="006A166C" w:rsidRPr="002B7CCC" w:rsidRDefault="006A166C" w:rsidP="006A166C">
    <w:pPr>
      <w:pStyle w:val="Footer"/>
      <w:jc w:val="center"/>
      <w:rPr>
        <w:b/>
        <w:i/>
        <w:snapToGrid w:val="0"/>
        <w:color w:val="FF0000"/>
        <w:sz w:val="22"/>
        <w:szCs w:val="22"/>
      </w:rPr>
    </w:pPr>
    <w:bookmarkStart w:id="0" w:name="_Hlk126070950"/>
    <w:bookmarkStart w:id="1" w:name="_Hlk126070951"/>
    <w:r w:rsidRPr="002B7CCC">
      <w:rPr>
        <w:b/>
        <w:i/>
        <w:snapToGrid w:val="0"/>
        <w:color w:val="FF0000"/>
        <w:sz w:val="22"/>
        <w:szCs w:val="22"/>
      </w:rPr>
      <w:t>CONFIDENTIAL</w:t>
    </w:r>
    <w:r w:rsidR="004D54C5" w:rsidRPr="002B7CCC">
      <w:rPr>
        <w:b/>
        <w:i/>
        <w:snapToGrid w:val="0"/>
        <w:color w:val="FF0000"/>
        <w:sz w:val="22"/>
        <w:szCs w:val="22"/>
      </w:rPr>
      <w:t xml:space="preserve"> – DO NOT DISTRIBUTE</w:t>
    </w:r>
    <w:bookmarkEnd w:id="0"/>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6F6F" w14:textId="77777777" w:rsidR="00834917" w:rsidRPr="001C5070" w:rsidRDefault="00834917" w:rsidP="00834917">
    <w:pPr>
      <w:pStyle w:val="Footer"/>
      <w:jc w:val="both"/>
      <w:rPr>
        <w:snapToGrid w:val="0"/>
        <w:sz w:val="16"/>
      </w:rPr>
    </w:pPr>
  </w:p>
  <w:tbl>
    <w:tblPr>
      <w:tblW w:w="9648"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3285"/>
      <w:gridCol w:w="3843"/>
      <w:gridCol w:w="720"/>
      <w:gridCol w:w="1564"/>
      <w:gridCol w:w="236"/>
    </w:tblGrid>
    <w:tr w:rsidR="00B44FEB" w14:paraId="10EE8772" w14:textId="77777777" w:rsidTr="00C61D56">
      <w:tc>
        <w:tcPr>
          <w:tcW w:w="3285" w:type="dxa"/>
        </w:tcPr>
        <w:p w14:paraId="229BC13B" w14:textId="77777777" w:rsidR="00B44FEB" w:rsidRPr="008F663F" w:rsidRDefault="00B44FEB" w:rsidP="00C61D56">
          <w:pPr>
            <w:pStyle w:val="Footer"/>
            <w:spacing w:before="120" w:after="120"/>
            <w:rPr>
              <w:b/>
              <w:snapToGrid w:val="0"/>
            </w:rPr>
          </w:pPr>
          <w:r w:rsidRPr="008F663F">
            <w:rPr>
              <w:b/>
              <w:snapToGrid w:val="0"/>
            </w:rPr>
            <w:t>Management Approval:</w:t>
          </w:r>
        </w:p>
        <w:p w14:paraId="4C50A7FC" w14:textId="77777777" w:rsidR="00B44FEB" w:rsidRDefault="00957C90" w:rsidP="00C61D56">
          <w:pPr>
            <w:pStyle w:val="Footer"/>
            <w:spacing w:before="120"/>
            <w:ind w:left="180"/>
            <w:rPr>
              <w:b/>
              <w:snapToGrid w:val="0"/>
              <w:sz w:val="16"/>
              <w:szCs w:val="16"/>
            </w:rPr>
          </w:pPr>
          <w:r>
            <w:rPr>
              <w:b/>
              <w:snapToGrid w:val="0"/>
              <w:sz w:val="16"/>
              <w:szCs w:val="16"/>
            </w:rPr>
            <w:t>Michael A. Dorato</w:t>
          </w:r>
          <w:r w:rsidR="00B44FEB">
            <w:rPr>
              <w:b/>
              <w:snapToGrid w:val="0"/>
              <w:sz w:val="16"/>
              <w:szCs w:val="16"/>
            </w:rPr>
            <w:t xml:space="preserve">, </w:t>
          </w:r>
        </w:p>
        <w:p w14:paraId="4D494730" w14:textId="77777777" w:rsidR="00B44FEB" w:rsidRDefault="00957C90" w:rsidP="00C61D56">
          <w:pPr>
            <w:pStyle w:val="Footer"/>
            <w:ind w:left="187"/>
            <w:rPr>
              <w:b/>
              <w:snapToGrid w:val="0"/>
              <w:sz w:val="16"/>
              <w:szCs w:val="16"/>
            </w:rPr>
          </w:pPr>
          <w:r>
            <w:rPr>
              <w:b/>
              <w:snapToGrid w:val="0"/>
              <w:sz w:val="16"/>
              <w:szCs w:val="16"/>
            </w:rPr>
            <w:t>Executive Vice President</w:t>
          </w:r>
        </w:p>
      </w:tc>
      <w:tc>
        <w:tcPr>
          <w:tcW w:w="3843" w:type="dxa"/>
          <w:tcBorders>
            <w:bottom w:val="single" w:sz="2" w:space="0" w:color="auto"/>
          </w:tcBorders>
        </w:tcPr>
        <w:p w14:paraId="0F3CD1B6" w14:textId="77777777" w:rsidR="00B44FEB" w:rsidRDefault="00B44FEB" w:rsidP="00C61D56">
          <w:pPr>
            <w:pStyle w:val="Footer"/>
            <w:spacing w:before="120" w:after="120"/>
            <w:jc w:val="both"/>
            <w:rPr>
              <w:b/>
              <w:snapToGrid w:val="0"/>
              <w:sz w:val="16"/>
              <w:szCs w:val="16"/>
            </w:rPr>
          </w:pPr>
        </w:p>
      </w:tc>
      <w:tc>
        <w:tcPr>
          <w:tcW w:w="720" w:type="dxa"/>
          <w:vAlign w:val="bottom"/>
        </w:tcPr>
        <w:p w14:paraId="2B45DB5B" w14:textId="77777777" w:rsidR="00B44FEB" w:rsidRDefault="00B44FEB" w:rsidP="00C61D56">
          <w:pPr>
            <w:pStyle w:val="Footer"/>
            <w:spacing w:before="120" w:after="120"/>
            <w:jc w:val="both"/>
            <w:rPr>
              <w:b/>
              <w:snapToGrid w:val="0"/>
              <w:sz w:val="16"/>
              <w:szCs w:val="16"/>
            </w:rPr>
          </w:pPr>
        </w:p>
        <w:p w14:paraId="31FCFA4A" w14:textId="77777777" w:rsidR="00B44FEB" w:rsidRDefault="00B44FEB" w:rsidP="00C61D56">
          <w:pPr>
            <w:pStyle w:val="Footer"/>
            <w:spacing w:before="120" w:after="120"/>
            <w:jc w:val="both"/>
            <w:rPr>
              <w:b/>
              <w:snapToGrid w:val="0"/>
              <w:sz w:val="16"/>
              <w:szCs w:val="16"/>
            </w:rPr>
          </w:pPr>
          <w:r>
            <w:rPr>
              <w:b/>
              <w:snapToGrid w:val="0"/>
              <w:sz w:val="16"/>
              <w:szCs w:val="16"/>
            </w:rPr>
            <w:t>Date:</w:t>
          </w:r>
        </w:p>
      </w:tc>
      <w:tc>
        <w:tcPr>
          <w:tcW w:w="1564" w:type="dxa"/>
          <w:tcBorders>
            <w:bottom w:val="single" w:sz="2" w:space="0" w:color="auto"/>
          </w:tcBorders>
        </w:tcPr>
        <w:p w14:paraId="511AC69E" w14:textId="77777777" w:rsidR="00B44FEB" w:rsidRDefault="00B44FEB" w:rsidP="00C61D56">
          <w:pPr>
            <w:pStyle w:val="Footer"/>
            <w:spacing w:before="120" w:after="120"/>
            <w:jc w:val="both"/>
            <w:rPr>
              <w:b/>
              <w:snapToGrid w:val="0"/>
              <w:sz w:val="16"/>
              <w:szCs w:val="16"/>
            </w:rPr>
          </w:pPr>
        </w:p>
      </w:tc>
      <w:tc>
        <w:tcPr>
          <w:tcW w:w="236" w:type="dxa"/>
        </w:tcPr>
        <w:p w14:paraId="0B427E28" w14:textId="77777777" w:rsidR="00B44FEB" w:rsidRDefault="00B44FEB" w:rsidP="00C61D56">
          <w:pPr>
            <w:pStyle w:val="Footer"/>
            <w:spacing w:before="120" w:after="120"/>
            <w:jc w:val="both"/>
            <w:rPr>
              <w:b/>
              <w:snapToGrid w:val="0"/>
              <w:sz w:val="16"/>
              <w:szCs w:val="16"/>
            </w:rPr>
          </w:pPr>
        </w:p>
      </w:tc>
    </w:tr>
    <w:tr w:rsidR="00B44FEB" w14:paraId="05F31792" w14:textId="77777777" w:rsidTr="00C61D56">
      <w:tc>
        <w:tcPr>
          <w:tcW w:w="3285" w:type="dxa"/>
        </w:tcPr>
        <w:p w14:paraId="29CEDBC2" w14:textId="77777777" w:rsidR="00B44FEB" w:rsidRPr="008F663F" w:rsidRDefault="00B44FEB" w:rsidP="00C61D56">
          <w:pPr>
            <w:pStyle w:val="Footer"/>
            <w:spacing w:before="120" w:after="120"/>
            <w:rPr>
              <w:b/>
              <w:snapToGrid w:val="0"/>
            </w:rPr>
          </w:pPr>
          <w:r w:rsidRPr="008F663F">
            <w:rPr>
              <w:b/>
              <w:snapToGrid w:val="0"/>
            </w:rPr>
            <w:t>Q</w:t>
          </w:r>
          <w:r>
            <w:rPr>
              <w:b/>
              <w:snapToGrid w:val="0"/>
            </w:rPr>
            <w:t>A</w:t>
          </w:r>
          <w:r w:rsidRPr="008F663F">
            <w:rPr>
              <w:b/>
              <w:snapToGrid w:val="0"/>
            </w:rPr>
            <w:t xml:space="preserve"> Management Review:</w:t>
          </w:r>
        </w:p>
        <w:p w14:paraId="7FD175EB" w14:textId="77777777" w:rsidR="00B44FEB" w:rsidRDefault="00B44FEB" w:rsidP="00C61D56">
          <w:pPr>
            <w:pStyle w:val="Footer"/>
            <w:ind w:left="187"/>
            <w:rPr>
              <w:b/>
              <w:snapToGrid w:val="0"/>
              <w:sz w:val="16"/>
              <w:szCs w:val="16"/>
            </w:rPr>
          </w:pPr>
          <w:r>
            <w:rPr>
              <w:b/>
              <w:snapToGrid w:val="0"/>
              <w:sz w:val="16"/>
              <w:szCs w:val="16"/>
            </w:rPr>
            <w:t xml:space="preserve">Peggy A. Miller, </w:t>
          </w:r>
        </w:p>
        <w:p w14:paraId="21A5AD69" w14:textId="77777777" w:rsidR="00B44FEB" w:rsidRDefault="004C05B8" w:rsidP="00C61D56">
          <w:pPr>
            <w:pStyle w:val="Footer"/>
            <w:ind w:left="187"/>
            <w:rPr>
              <w:b/>
              <w:snapToGrid w:val="0"/>
              <w:sz w:val="16"/>
              <w:szCs w:val="16"/>
            </w:rPr>
          </w:pPr>
          <w:r>
            <w:rPr>
              <w:b/>
              <w:snapToGrid w:val="0"/>
              <w:sz w:val="16"/>
              <w:szCs w:val="16"/>
            </w:rPr>
            <w:t>Director</w:t>
          </w:r>
          <w:r w:rsidR="00B44FEB">
            <w:rPr>
              <w:b/>
              <w:snapToGrid w:val="0"/>
              <w:sz w:val="16"/>
              <w:szCs w:val="16"/>
            </w:rPr>
            <w:t>, QA</w:t>
          </w:r>
        </w:p>
      </w:tc>
      <w:tc>
        <w:tcPr>
          <w:tcW w:w="3843" w:type="dxa"/>
          <w:tcBorders>
            <w:top w:val="single" w:sz="2" w:space="0" w:color="auto"/>
            <w:bottom w:val="single" w:sz="2" w:space="0" w:color="auto"/>
          </w:tcBorders>
        </w:tcPr>
        <w:p w14:paraId="6BFA647E" w14:textId="77777777" w:rsidR="00B44FEB" w:rsidRDefault="00B44FEB" w:rsidP="00C61D56">
          <w:pPr>
            <w:pStyle w:val="Footer"/>
            <w:spacing w:before="120" w:after="120"/>
            <w:jc w:val="both"/>
            <w:rPr>
              <w:b/>
              <w:snapToGrid w:val="0"/>
              <w:sz w:val="16"/>
              <w:szCs w:val="16"/>
            </w:rPr>
          </w:pPr>
        </w:p>
      </w:tc>
      <w:tc>
        <w:tcPr>
          <w:tcW w:w="720" w:type="dxa"/>
          <w:vAlign w:val="bottom"/>
        </w:tcPr>
        <w:p w14:paraId="7FEE1D52" w14:textId="77777777" w:rsidR="00B44FEB" w:rsidRDefault="00B44FEB" w:rsidP="00C61D56">
          <w:pPr>
            <w:pStyle w:val="Footer"/>
            <w:spacing w:before="120" w:after="120"/>
            <w:jc w:val="both"/>
            <w:rPr>
              <w:b/>
              <w:snapToGrid w:val="0"/>
              <w:sz w:val="16"/>
              <w:szCs w:val="16"/>
            </w:rPr>
          </w:pPr>
        </w:p>
        <w:p w14:paraId="6CE7D430" w14:textId="77777777" w:rsidR="00B44FEB" w:rsidRDefault="00B44FEB" w:rsidP="00C61D56">
          <w:pPr>
            <w:pStyle w:val="Footer"/>
            <w:spacing w:before="120" w:after="120"/>
            <w:jc w:val="both"/>
            <w:rPr>
              <w:b/>
              <w:snapToGrid w:val="0"/>
              <w:sz w:val="16"/>
              <w:szCs w:val="16"/>
            </w:rPr>
          </w:pPr>
          <w:r>
            <w:rPr>
              <w:b/>
              <w:snapToGrid w:val="0"/>
              <w:sz w:val="16"/>
              <w:szCs w:val="16"/>
            </w:rPr>
            <w:t>Date:</w:t>
          </w:r>
        </w:p>
      </w:tc>
      <w:tc>
        <w:tcPr>
          <w:tcW w:w="1564" w:type="dxa"/>
          <w:tcBorders>
            <w:top w:val="single" w:sz="2" w:space="0" w:color="auto"/>
            <w:bottom w:val="single" w:sz="2" w:space="0" w:color="auto"/>
          </w:tcBorders>
        </w:tcPr>
        <w:p w14:paraId="14C429F4" w14:textId="77777777" w:rsidR="00B44FEB" w:rsidRDefault="00B44FEB" w:rsidP="00C61D56">
          <w:pPr>
            <w:pStyle w:val="Footer"/>
            <w:spacing w:before="120" w:after="120"/>
            <w:jc w:val="both"/>
            <w:rPr>
              <w:b/>
              <w:snapToGrid w:val="0"/>
              <w:sz w:val="16"/>
              <w:szCs w:val="16"/>
            </w:rPr>
          </w:pPr>
        </w:p>
      </w:tc>
      <w:tc>
        <w:tcPr>
          <w:tcW w:w="236" w:type="dxa"/>
        </w:tcPr>
        <w:p w14:paraId="448A3A80" w14:textId="77777777" w:rsidR="00B44FEB" w:rsidRDefault="00B44FEB" w:rsidP="00C61D56">
          <w:pPr>
            <w:pStyle w:val="Footer"/>
            <w:spacing w:before="120" w:after="120"/>
            <w:jc w:val="both"/>
            <w:rPr>
              <w:b/>
              <w:snapToGrid w:val="0"/>
              <w:sz w:val="16"/>
              <w:szCs w:val="16"/>
            </w:rPr>
          </w:pPr>
        </w:p>
      </w:tc>
    </w:tr>
    <w:tr w:rsidR="00B44FEB" w14:paraId="7F2A8519" w14:textId="77777777" w:rsidTr="00C61D56">
      <w:trPr>
        <w:trHeight w:val="187"/>
      </w:trPr>
      <w:tc>
        <w:tcPr>
          <w:tcW w:w="3285" w:type="dxa"/>
        </w:tcPr>
        <w:p w14:paraId="59DBF210" w14:textId="77777777" w:rsidR="00B44FEB" w:rsidRDefault="00B44FEB" w:rsidP="00C61D56">
          <w:pPr>
            <w:pStyle w:val="Footer"/>
            <w:spacing w:before="120" w:after="120"/>
            <w:rPr>
              <w:b/>
              <w:snapToGrid w:val="0"/>
              <w:sz w:val="16"/>
              <w:szCs w:val="16"/>
            </w:rPr>
          </w:pPr>
        </w:p>
      </w:tc>
      <w:tc>
        <w:tcPr>
          <w:tcW w:w="3843" w:type="dxa"/>
          <w:tcBorders>
            <w:top w:val="single" w:sz="2" w:space="0" w:color="auto"/>
          </w:tcBorders>
        </w:tcPr>
        <w:p w14:paraId="65E2283A" w14:textId="77777777" w:rsidR="00B44FEB" w:rsidRDefault="00B44FEB" w:rsidP="00C61D56">
          <w:pPr>
            <w:pStyle w:val="Footer"/>
            <w:spacing w:before="120" w:after="120"/>
            <w:jc w:val="both"/>
            <w:rPr>
              <w:b/>
              <w:snapToGrid w:val="0"/>
              <w:sz w:val="16"/>
              <w:szCs w:val="16"/>
            </w:rPr>
          </w:pPr>
        </w:p>
      </w:tc>
      <w:tc>
        <w:tcPr>
          <w:tcW w:w="720" w:type="dxa"/>
        </w:tcPr>
        <w:p w14:paraId="302E1FCC" w14:textId="77777777" w:rsidR="00B44FEB" w:rsidRDefault="00B44FEB" w:rsidP="00C61D56">
          <w:pPr>
            <w:pStyle w:val="Footer"/>
            <w:spacing w:before="120" w:after="120"/>
            <w:jc w:val="both"/>
            <w:rPr>
              <w:b/>
              <w:snapToGrid w:val="0"/>
              <w:sz w:val="16"/>
              <w:szCs w:val="16"/>
            </w:rPr>
          </w:pPr>
        </w:p>
      </w:tc>
      <w:tc>
        <w:tcPr>
          <w:tcW w:w="1564" w:type="dxa"/>
          <w:tcBorders>
            <w:top w:val="single" w:sz="2" w:space="0" w:color="auto"/>
          </w:tcBorders>
        </w:tcPr>
        <w:p w14:paraId="7486B012" w14:textId="77777777" w:rsidR="00B44FEB" w:rsidRDefault="00B44FEB" w:rsidP="00C61D56">
          <w:pPr>
            <w:pStyle w:val="Footer"/>
            <w:spacing w:before="120" w:after="120"/>
            <w:jc w:val="both"/>
            <w:rPr>
              <w:b/>
              <w:snapToGrid w:val="0"/>
              <w:sz w:val="16"/>
              <w:szCs w:val="16"/>
            </w:rPr>
          </w:pPr>
        </w:p>
      </w:tc>
      <w:tc>
        <w:tcPr>
          <w:tcW w:w="236" w:type="dxa"/>
        </w:tcPr>
        <w:p w14:paraId="6E1D9002" w14:textId="77777777" w:rsidR="00B44FEB" w:rsidRDefault="00B44FEB" w:rsidP="00C61D56">
          <w:pPr>
            <w:pStyle w:val="Footer"/>
            <w:spacing w:before="120" w:after="120"/>
            <w:jc w:val="both"/>
            <w:rPr>
              <w:b/>
              <w:snapToGrid w:val="0"/>
              <w:sz w:val="16"/>
              <w:szCs w:val="16"/>
            </w:rPr>
          </w:pPr>
        </w:p>
      </w:tc>
    </w:tr>
  </w:tbl>
  <w:p w14:paraId="1D411156" w14:textId="77777777" w:rsidR="00834917" w:rsidRPr="00B62880" w:rsidRDefault="00834917" w:rsidP="00834917">
    <w:pPr>
      <w:pStyle w:val="Footer"/>
      <w:jc w:val="both"/>
      <w:rPr>
        <w:rFonts w:cs="Tahoma"/>
        <w:snapToGrid w:val="0"/>
        <w:sz w:val="16"/>
      </w:rPr>
    </w:pPr>
  </w:p>
  <w:p w14:paraId="6442D074" w14:textId="77777777" w:rsidR="00834917" w:rsidRDefault="00834917" w:rsidP="003329E9">
    <w:pPr>
      <w:pStyle w:val="Footer"/>
      <w:jc w:val="center"/>
    </w:pPr>
    <w:r w:rsidRPr="00A605BF">
      <w:rPr>
        <w:rFonts w:cs="Tahoma"/>
        <w:b/>
        <w:i/>
        <w:snapToGrid w:val="0"/>
        <w:sz w:val="16"/>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6CF1" w14:textId="77777777" w:rsidR="00D0201F" w:rsidRDefault="00D0201F">
      <w:r>
        <w:separator/>
      </w:r>
    </w:p>
  </w:footnote>
  <w:footnote w:type="continuationSeparator" w:id="0">
    <w:p w14:paraId="239163AD" w14:textId="77777777" w:rsidR="00D0201F" w:rsidRDefault="00D02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5F16" w14:textId="77777777" w:rsidR="004D54C5" w:rsidRDefault="00000000">
    <w:pPr>
      <w:pStyle w:val="Header"/>
    </w:pPr>
    <w:r>
      <w:rPr>
        <w:noProof/>
      </w:rPr>
      <w:pict w14:anchorId="15B81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76079" o:spid="_x0000_s1026" type="#_x0000_t136" style="position:absolute;margin-left:0;margin-top:0;width:471.3pt;height:188.5pt;rotation:315;z-index:-2516536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43"/>
      <w:gridCol w:w="1440"/>
      <w:gridCol w:w="1777"/>
      <w:gridCol w:w="1823"/>
    </w:tblGrid>
    <w:tr w:rsidR="00E36B08" w:rsidRPr="004E57F9" w14:paraId="69204DF7" w14:textId="77777777" w:rsidTr="000B7C4F">
      <w:trPr>
        <w:cantSplit/>
        <w:trHeight w:val="800"/>
        <w:jc w:val="center"/>
      </w:trPr>
      <w:tc>
        <w:tcPr>
          <w:tcW w:w="9653" w:type="dxa"/>
          <w:gridSpan w:val="5"/>
          <w:shd w:val="clear" w:color="auto" w:fill="auto"/>
          <w:vAlign w:val="center"/>
        </w:tcPr>
        <w:p w14:paraId="58DE744B" w14:textId="77777777" w:rsidR="00E36B08" w:rsidRPr="004E57F9" w:rsidRDefault="004E57F9" w:rsidP="00FD69C5">
          <w:pPr>
            <w:pStyle w:val="Header"/>
            <w:ind w:left="-90"/>
            <w:jc w:val="center"/>
            <w:rPr>
              <w:b/>
              <w:bCs/>
              <w:sz w:val="28"/>
              <w:szCs w:val="28"/>
            </w:rPr>
          </w:pPr>
          <w:r w:rsidRPr="00586906">
            <w:rPr>
              <w:noProof/>
              <w:sz w:val="28"/>
              <w:szCs w:val="28"/>
            </w:rPr>
            <w:drawing>
              <wp:inline distT="0" distB="0" distL="0" distR="0" wp14:anchorId="51670484" wp14:editId="78251E55">
                <wp:extent cx="1901768" cy="419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8889" cy="425077"/>
                        </a:xfrm>
                        <a:prstGeom prst="rect">
                          <a:avLst/>
                        </a:prstGeom>
                        <a:noFill/>
                        <a:ln>
                          <a:noFill/>
                        </a:ln>
                      </pic:spPr>
                    </pic:pic>
                  </a:graphicData>
                </a:graphic>
              </wp:inline>
            </w:drawing>
          </w:r>
        </w:p>
      </w:tc>
    </w:tr>
    <w:tr w:rsidR="004D54C5" w:rsidRPr="004D54C5" w14:paraId="02D5D479" w14:textId="77777777" w:rsidTr="000B7C4F">
      <w:trPr>
        <w:trHeight w:val="344"/>
        <w:jc w:val="center"/>
      </w:trPr>
      <w:tc>
        <w:tcPr>
          <w:tcW w:w="2070" w:type="dxa"/>
          <w:shd w:val="clear" w:color="auto" w:fill="auto"/>
          <w:vAlign w:val="center"/>
        </w:tcPr>
        <w:p w14:paraId="175BEC14" w14:textId="77777777" w:rsidR="004D54C5" w:rsidRPr="004D54C5" w:rsidRDefault="004D54C5" w:rsidP="004D54C5">
          <w:pPr>
            <w:pStyle w:val="Header"/>
            <w:spacing w:before="60" w:after="60"/>
            <w:jc w:val="right"/>
            <w:rPr>
              <w:b/>
              <w:szCs w:val="24"/>
            </w:rPr>
          </w:pPr>
          <w:r w:rsidRPr="004D54C5">
            <w:rPr>
              <w:b/>
              <w:szCs w:val="24"/>
            </w:rPr>
            <w:t>SOP Number</w:t>
          </w:r>
          <w:r w:rsidRPr="004D54C5">
            <w:rPr>
              <w:szCs w:val="24"/>
            </w:rPr>
            <w:t>:</w:t>
          </w:r>
        </w:p>
      </w:tc>
      <w:tc>
        <w:tcPr>
          <w:tcW w:w="2543" w:type="dxa"/>
          <w:shd w:val="clear" w:color="auto" w:fill="auto"/>
          <w:vAlign w:val="center"/>
        </w:tcPr>
        <w:p w14:paraId="3C7C6B98" w14:textId="7EEE7EC3" w:rsidR="004D54C5" w:rsidRPr="004D54C5" w:rsidRDefault="00F87A5B" w:rsidP="004D54C5">
          <w:pPr>
            <w:pStyle w:val="Header"/>
            <w:spacing w:before="60" w:after="60"/>
            <w:rPr>
              <w:b/>
              <w:szCs w:val="24"/>
            </w:rPr>
          </w:pPr>
          <w:r>
            <w:rPr>
              <w:b/>
              <w:szCs w:val="24"/>
            </w:rPr>
            <w:t>PD-002</w:t>
          </w:r>
        </w:p>
      </w:tc>
      <w:tc>
        <w:tcPr>
          <w:tcW w:w="1440" w:type="dxa"/>
          <w:shd w:val="clear" w:color="auto" w:fill="auto"/>
          <w:vAlign w:val="center"/>
        </w:tcPr>
        <w:p w14:paraId="0C388621" w14:textId="77777777" w:rsidR="004D54C5" w:rsidRPr="004D54C5" w:rsidRDefault="00FE1839" w:rsidP="004D54C5">
          <w:pPr>
            <w:pStyle w:val="Header"/>
            <w:spacing w:before="60" w:after="60"/>
            <w:jc w:val="right"/>
            <w:rPr>
              <w:b/>
              <w:szCs w:val="24"/>
            </w:rPr>
          </w:pPr>
          <w:r>
            <w:rPr>
              <w:b/>
              <w:szCs w:val="24"/>
            </w:rPr>
            <w:t>Version</w:t>
          </w:r>
          <w:r w:rsidR="004D54C5" w:rsidRPr="004D54C5">
            <w:rPr>
              <w:szCs w:val="24"/>
            </w:rPr>
            <w:t>:</w:t>
          </w:r>
        </w:p>
      </w:tc>
      <w:tc>
        <w:tcPr>
          <w:tcW w:w="1777" w:type="dxa"/>
          <w:shd w:val="clear" w:color="auto" w:fill="auto"/>
          <w:vAlign w:val="center"/>
        </w:tcPr>
        <w:p w14:paraId="6F7E66A5" w14:textId="03F95C2C" w:rsidR="004D54C5" w:rsidRPr="004D54C5" w:rsidRDefault="00F87A5B" w:rsidP="004D54C5">
          <w:pPr>
            <w:pStyle w:val="Header"/>
            <w:spacing w:before="60" w:after="60"/>
            <w:rPr>
              <w:b/>
              <w:szCs w:val="24"/>
            </w:rPr>
          </w:pPr>
          <w:r>
            <w:rPr>
              <w:b/>
              <w:szCs w:val="24"/>
            </w:rPr>
            <w:t>1</w:t>
          </w:r>
        </w:p>
      </w:tc>
      <w:tc>
        <w:tcPr>
          <w:tcW w:w="1823" w:type="dxa"/>
          <w:shd w:val="clear" w:color="auto" w:fill="auto"/>
          <w:vAlign w:val="center"/>
        </w:tcPr>
        <w:sdt>
          <w:sdtPr>
            <w:id w:val="98381352"/>
            <w:docPartObj>
              <w:docPartGallery w:val="Page Numbers (Top of Page)"/>
              <w:docPartUnique/>
            </w:docPartObj>
          </w:sdtPr>
          <w:sdtContent>
            <w:p w14:paraId="5F34ACCB" w14:textId="7C6C4E8F" w:rsidR="004D54C5" w:rsidRPr="002939C0" w:rsidRDefault="002939C0" w:rsidP="002939C0">
              <w:pPr>
                <w:pStyle w:val="Header"/>
              </w:pPr>
              <w:r>
                <w:t xml:space="preserve">Page </w:t>
              </w:r>
              <w:r>
                <w:rPr>
                  <w:b/>
                  <w:bCs/>
                  <w:szCs w:val="24"/>
                </w:rPr>
                <w:fldChar w:fldCharType="begin"/>
              </w:r>
              <w:r>
                <w:rPr>
                  <w:b/>
                  <w:bCs/>
                </w:rPr>
                <w:instrText xml:space="preserve"> PAGE </w:instrText>
              </w:r>
              <w:r>
                <w:rPr>
                  <w:b/>
                  <w:bCs/>
                  <w:szCs w:val="24"/>
                </w:rPr>
                <w:fldChar w:fldCharType="separate"/>
              </w:r>
              <w:r>
                <w:rPr>
                  <w:b/>
                  <w:bCs/>
                  <w:szCs w:val="24"/>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szCs w:val="24"/>
                </w:rPr>
                <w:t>28</w:t>
              </w:r>
              <w:r>
                <w:rPr>
                  <w:b/>
                  <w:bCs/>
                  <w:szCs w:val="24"/>
                </w:rPr>
                <w:fldChar w:fldCharType="end"/>
              </w:r>
            </w:p>
          </w:sdtContent>
        </w:sdt>
      </w:tc>
    </w:tr>
    <w:tr w:rsidR="00E36B08" w:rsidRPr="004D54C5" w14:paraId="39583DA1" w14:textId="77777777" w:rsidTr="000B7C4F">
      <w:trPr>
        <w:trHeight w:val="362"/>
        <w:jc w:val="center"/>
      </w:trPr>
      <w:tc>
        <w:tcPr>
          <w:tcW w:w="2070" w:type="dxa"/>
          <w:shd w:val="clear" w:color="auto" w:fill="auto"/>
          <w:vAlign w:val="center"/>
        </w:tcPr>
        <w:p w14:paraId="6044C892" w14:textId="77777777" w:rsidR="00E36B08" w:rsidRPr="004D54C5" w:rsidRDefault="00E36B08" w:rsidP="004D54C5">
          <w:pPr>
            <w:pStyle w:val="Header"/>
            <w:spacing w:before="60" w:after="60"/>
            <w:jc w:val="right"/>
            <w:rPr>
              <w:b/>
              <w:szCs w:val="24"/>
            </w:rPr>
          </w:pPr>
          <w:r w:rsidRPr="004D54C5">
            <w:rPr>
              <w:b/>
              <w:szCs w:val="24"/>
            </w:rPr>
            <w:t>Effective Date</w:t>
          </w:r>
          <w:r w:rsidRPr="004D54C5">
            <w:rPr>
              <w:szCs w:val="24"/>
            </w:rPr>
            <w:t>:</w:t>
          </w:r>
        </w:p>
      </w:tc>
      <w:tc>
        <w:tcPr>
          <w:tcW w:w="7583" w:type="dxa"/>
          <w:gridSpan w:val="4"/>
          <w:shd w:val="clear" w:color="auto" w:fill="auto"/>
          <w:vAlign w:val="center"/>
        </w:tcPr>
        <w:p w14:paraId="49CF8619" w14:textId="77777777" w:rsidR="00E36B08" w:rsidRPr="004D54C5" w:rsidRDefault="00E36B08" w:rsidP="004D54C5">
          <w:pPr>
            <w:pStyle w:val="Header"/>
            <w:spacing w:before="60" w:after="60"/>
            <w:rPr>
              <w:b/>
              <w:szCs w:val="24"/>
            </w:rPr>
          </w:pPr>
        </w:p>
      </w:tc>
    </w:tr>
    <w:tr w:rsidR="00E36B08" w:rsidRPr="004D54C5" w14:paraId="57DC2511" w14:textId="77777777" w:rsidTr="000B7C4F">
      <w:trPr>
        <w:trHeight w:val="344"/>
        <w:jc w:val="center"/>
      </w:trPr>
      <w:tc>
        <w:tcPr>
          <w:tcW w:w="2070" w:type="dxa"/>
          <w:shd w:val="clear" w:color="auto" w:fill="auto"/>
          <w:vAlign w:val="center"/>
        </w:tcPr>
        <w:p w14:paraId="09412D72" w14:textId="77777777" w:rsidR="00E36B08" w:rsidRPr="004D54C5" w:rsidRDefault="00E36B08" w:rsidP="004D54C5">
          <w:pPr>
            <w:pStyle w:val="Header"/>
            <w:spacing w:before="60" w:after="60"/>
            <w:jc w:val="right"/>
            <w:rPr>
              <w:b/>
              <w:bCs/>
              <w:szCs w:val="24"/>
            </w:rPr>
          </w:pPr>
          <w:r w:rsidRPr="004D54C5">
            <w:rPr>
              <w:b/>
              <w:szCs w:val="24"/>
            </w:rPr>
            <w:t>Title</w:t>
          </w:r>
          <w:r w:rsidRPr="004D54C5">
            <w:rPr>
              <w:szCs w:val="24"/>
            </w:rPr>
            <w:t>:</w:t>
          </w:r>
        </w:p>
      </w:tc>
      <w:tc>
        <w:tcPr>
          <w:tcW w:w="7583" w:type="dxa"/>
          <w:gridSpan w:val="4"/>
          <w:shd w:val="clear" w:color="auto" w:fill="auto"/>
          <w:vAlign w:val="center"/>
        </w:tcPr>
        <w:p w14:paraId="24792DBB" w14:textId="215C5004" w:rsidR="00E36B08" w:rsidRPr="004D54C5" w:rsidRDefault="003175E0" w:rsidP="004D54C5">
          <w:pPr>
            <w:pStyle w:val="Header"/>
            <w:spacing w:before="60" w:after="60"/>
            <w:rPr>
              <w:b/>
              <w:bCs/>
              <w:szCs w:val="24"/>
            </w:rPr>
          </w:pPr>
          <w:r>
            <w:rPr>
              <w:b/>
              <w:bCs/>
              <w:szCs w:val="24"/>
            </w:rPr>
            <w:t>Risk Management Procedure</w:t>
          </w:r>
          <w:r w:rsidR="00F3030D">
            <w:rPr>
              <w:b/>
              <w:bCs/>
              <w:szCs w:val="24"/>
            </w:rPr>
            <w:t xml:space="preserve"> for Combination Products</w:t>
          </w:r>
        </w:p>
      </w:tc>
    </w:tr>
  </w:tbl>
  <w:p w14:paraId="3386D79E" w14:textId="77777777" w:rsidR="00834917" w:rsidRDefault="00000000" w:rsidP="004D54C5">
    <w:pPr>
      <w:pStyle w:val="Header"/>
      <w:spacing w:before="120" w:after="120"/>
    </w:pPr>
    <w:r>
      <w:rPr>
        <w:noProof/>
      </w:rPr>
      <w:pict w14:anchorId="43098F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76080" o:spid="_x0000_s1027" type="#_x0000_t136" style="position:absolute;margin-left:0;margin-top:0;width:471.3pt;height:188.5pt;rotation:315;z-index:-2516515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77"/>
      <w:gridCol w:w="2074"/>
      <w:gridCol w:w="1886"/>
    </w:tblGrid>
    <w:tr w:rsidR="00353E10" w:rsidRPr="00A605BF" w14:paraId="6D1C5438" w14:textId="77777777" w:rsidTr="00CB7872">
      <w:trPr>
        <w:cantSplit/>
        <w:trHeight w:val="578"/>
      </w:trPr>
      <w:tc>
        <w:tcPr>
          <w:tcW w:w="6077" w:type="dxa"/>
          <w:vAlign w:val="center"/>
        </w:tcPr>
        <w:p w14:paraId="2ED7741F" w14:textId="77777777" w:rsidR="00353E10" w:rsidRDefault="00353E10" w:rsidP="00353E10">
          <w:pPr>
            <w:pStyle w:val="SOPTitle"/>
            <w:jc w:val="center"/>
            <w:rPr>
              <w:rFonts w:cs="Times New Roman"/>
            </w:rPr>
          </w:pPr>
          <w:r w:rsidRPr="007270E5">
            <w:rPr>
              <w:rFonts w:cs="Times New Roman"/>
            </w:rPr>
            <w:t>Standard Operating Procedure</w:t>
          </w:r>
        </w:p>
      </w:tc>
      <w:tc>
        <w:tcPr>
          <w:tcW w:w="3960" w:type="dxa"/>
          <w:gridSpan w:val="2"/>
          <w:vAlign w:val="center"/>
        </w:tcPr>
        <w:p w14:paraId="1A8EA353" w14:textId="77777777" w:rsidR="00353E10" w:rsidRDefault="00353E10" w:rsidP="00353E10">
          <w:pPr>
            <w:pStyle w:val="Header"/>
            <w:jc w:val="center"/>
            <w:rPr>
              <w:b/>
              <w:sz w:val="22"/>
              <w:szCs w:val="22"/>
            </w:rPr>
          </w:pPr>
          <w:r>
            <w:rPr>
              <w:b/>
              <w:noProof/>
              <w:sz w:val="22"/>
              <w:szCs w:val="22"/>
            </w:rPr>
            <w:drawing>
              <wp:inline distT="0" distB="0" distL="0" distR="0" wp14:anchorId="60D9AFCB" wp14:editId="1A39F7AF">
                <wp:extent cx="1234440" cy="301752"/>
                <wp:effectExtent l="0" t="0" r="3810" b="31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antOmics Logo-h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301752"/>
                        </a:xfrm>
                        <a:prstGeom prst="rect">
                          <a:avLst/>
                        </a:prstGeom>
                      </pic:spPr>
                    </pic:pic>
                  </a:graphicData>
                </a:graphic>
              </wp:inline>
            </w:drawing>
          </w:r>
        </w:p>
      </w:tc>
    </w:tr>
    <w:tr w:rsidR="00353E10" w:rsidRPr="00A605BF" w14:paraId="4845A3CC" w14:textId="77777777" w:rsidTr="00CB7872">
      <w:trPr>
        <w:cantSplit/>
        <w:trHeight w:val="361"/>
      </w:trPr>
      <w:tc>
        <w:tcPr>
          <w:tcW w:w="6077" w:type="dxa"/>
          <w:vMerge w:val="restart"/>
          <w:vAlign w:val="center"/>
        </w:tcPr>
        <w:p w14:paraId="72D7DF37" w14:textId="77777777" w:rsidR="00353E10" w:rsidRPr="00B14242" w:rsidRDefault="00353E10" w:rsidP="00353E10">
          <w:pPr>
            <w:pStyle w:val="SOPTitle"/>
            <w:jc w:val="center"/>
            <w:rPr>
              <w:rFonts w:cs="Times New Roman"/>
            </w:rPr>
          </w:pPr>
          <w:r>
            <w:rPr>
              <w:rFonts w:cs="Times New Roman"/>
            </w:rPr>
            <w:t>TITLE</w:t>
          </w:r>
        </w:p>
      </w:tc>
      <w:tc>
        <w:tcPr>
          <w:tcW w:w="2074" w:type="dxa"/>
          <w:vMerge w:val="restart"/>
          <w:vAlign w:val="center"/>
        </w:tcPr>
        <w:p w14:paraId="5E9B34BE" w14:textId="77777777" w:rsidR="00353E10" w:rsidRPr="00B14242" w:rsidRDefault="00353E10" w:rsidP="00353E10">
          <w:pPr>
            <w:pStyle w:val="Header"/>
            <w:jc w:val="center"/>
            <w:rPr>
              <w:b/>
              <w:sz w:val="22"/>
              <w:szCs w:val="22"/>
            </w:rPr>
          </w:pPr>
          <w:r>
            <w:rPr>
              <w:b/>
              <w:sz w:val="22"/>
              <w:szCs w:val="22"/>
            </w:rPr>
            <w:t>Document</w:t>
          </w:r>
          <w:r w:rsidRPr="00B14242">
            <w:rPr>
              <w:b/>
              <w:sz w:val="22"/>
              <w:szCs w:val="22"/>
            </w:rPr>
            <w:t xml:space="preserve"> Number</w:t>
          </w:r>
        </w:p>
      </w:tc>
      <w:tc>
        <w:tcPr>
          <w:tcW w:w="1886" w:type="dxa"/>
          <w:vAlign w:val="center"/>
        </w:tcPr>
        <w:p w14:paraId="03434F4B" w14:textId="77777777" w:rsidR="00353E10" w:rsidRPr="00B14242" w:rsidRDefault="00353E10" w:rsidP="00353E10">
          <w:pPr>
            <w:pStyle w:val="Header"/>
            <w:jc w:val="center"/>
            <w:rPr>
              <w:b/>
              <w:sz w:val="22"/>
              <w:szCs w:val="22"/>
            </w:rPr>
          </w:pPr>
          <w:r>
            <w:rPr>
              <w:b/>
              <w:sz w:val="22"/>
              <w:szCs w:val="22"/>
            </w:rPr>
            <w:t>XX-###.##</w:t>
          </w:r>
        </w:p>
      </w:tc>
    </w:tr>
    <w:tr w:rsidR="00353E10" w:rsidRPr="00A605BF" w14:paraId="16C03B8A" w14:textId="77777777" w:rsidTr="00CB7872">
      <w:trPr>
        <w:cantSplit/>
        <w:trHeight w:val="361"/>
      </w:trPr>
      <w:tc>
        <w:tcPr>
          <w:tcW w:w="6077" w:type="dxa"/>
          <w:vMerge/>
          <w:vAlign w:val="center"/>
        </w:tcPr>
        <w:p w14:paraId="32A9A1C1" w14:textId="77777777" w:rsidR="00353E10" w:rsidRDefault="00353E10" w:rsidP="00353E10">
          <w:pPr>
            <w:pStyle w:val="SOPTitle"/>
            <w:rPr>
              <w:rFonts w:cs="Times New Roman"/>
            </w:rPr>
          </w:pPr>
        </w:p>
      </w:tc>
      <w:tc>
        <w:tcPr>
          <w:tcW w:w="2074" w:type="dxa"/>
          <w:vMerge/>
          <w:vAlign w:val="center"/>
        </w:tcPr>
        <w:p w14:paraId="30AF2F06" w14:textId="77777777" w:rsidR="00353E10" w:rsidRDefault="00353E10" w:rsidP="00353E10">
          <w:pPr>
            <w:pStyle w:val="Header"/>
            <w:jc w:val="center"/>
            <w:rPr>
              <w:b/>
              <w:sz w:val="22"/>
              <w:szCs w:val="22"/>
            </w:rPr>
          </w:pPr>
        </w:p>
      </w:tc>
      <w:tc>
        <w:tcPr>
          <w:tcW w:w="1886" w:type="dxa"/>
          <w:vAlign w:val="center"/>
        </w:tcPr>
        <w:p w14:paraId="4BABBEB6" w14:textId="77777777" w:rsidR="00353E10" w:rsidRDefault="00353E10" w:rsidP="00353E10">
          <w:pPr>
            <w:pStyle w:val="Header"/>
            <w:jc w:val="center"/>
            <w:rPr>
              <w:b/>
              <w:sz w:val="22"/>
              <w:szCs w:val="22"/>
            </w:rPr>
          </w:pPr>
          <w:r>
            <w:rPr>
              <w:b/>
              <w:sz w:val="22"/>
              <w:szCs w:val="22"/>
            </w:rPr>
            <w:t>Version X</w:t>
          </w:r>
        </w:p>
      </w:tc>
    </w:tr>
    <w:tr w:rsidR="00353E10" w:rsidRPr="00A605BF" w14:paraId="288B28FD" w14:textId="77777777" w:rsidTr="00CB7872">
      <w:trPr>
        <w:cantSplit/>
        <w:trHeight w:val="361"/>
      </w:trPr>
      <w:tc>
        <w:tcPr>
          <w:tcW w:w="6077" w:type="dxa"/>
          <w:vMerge/>
          <w:vAlign w:val="center"/>
        </w:tcPr>
        <w:p w14:paraId="67B8D46E" w14:textId="77777777" w:rsidR="00353E10" w:rsidRDefault="00353E10" w:rsidP="00353E10">
          <w:pPr>
            <w:pStyle w:val="SOPTitle"/>
            <w:rPr>
              <w:rFonts w:cs="Times New Roman"/>
            </w:rPr>
          </w:pPr>
        </w:p>
      </w:tc>
      <w:tc>
        <w:tcPr>
          <w:tcW w:w="2074" w:type="dxa"/>
          <w:vAlign w:val="center"/>
        </w:tcPr>
        <w:p w14:paraId="38BA5BC0" w14:textId="77777777" w:rsidR="00353E10" w:rsidRDefault="00353E10" w:rsidP="00353E10">
          <w:pPr>
            <w:pStyle w:val="Header"/>
            <w:jc w:val="center"/>
            <w:rPr>
              <w:b/>
              <w:sz w:val="22"/>
              <w:szCs w:val="22"/>
            </w:rPr>
          </w:pPr>
          <w:r>
            <w:rPr>
              <w:b/>
              <w:sz w:val="22"/>
              <w:szCs w:val="22"/>
            </w:rPr>
            <w:t>Effective Date</w:t>
          </w:r>
        </w:p>
      </w:tc>
      <w:tc>
        <w:tcPr>
          <w:tcW w:w="1886" w:type="dxa"/>
          <w:vAlign w:val="center"/>
        </w:tcPr>
        <w:p w14:paraId="605E9BC8" w14:textId="77777777" w:rsidR="00353E10" w:rsidRDefault="00353E10" w:rsidP="00353E10">
          <w:pPr>
            <w:pStyle w:val="Header"/>
            <w:jc w:val="center"/>
            <w:rPr>
              <w:b/>
              <w:sz w:val="22"/>
              <w:szCs w:val="22"/>
            </w:rPr>
          </w:pPr>
          <w:r>
            <w:rPr>
              <w:b/>
              <w:sz w:val="22"/>
              <w:szCs w:val="22"/>
            </w:rPr>
            <w:t>DDMMMYYYY</w:t>
          </w:r>
        </w:p>
      </w:tc>
    </w:tr>
  </w:tbl>
  <w:p w14:paraId="7DB049DF" w14:textId="59C6A9B8" w:rsidR="00834917" w:rsidRDefault="00000000" w:rsidP="000C4E6C">
    <w:pPr>
      <w:pStyle w:val="Header"/>
    </w:pPr>
    <w:r>
      <w:rPr>
        <w:noProof/>
      </w:rPr>
      <w:pict w14:anchorId="3CDFAE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76078" o:spid="_x0000_s1025" type="#_x0000_t136" style="position:absolute;margin-left:0;margin-top:0;width:471.3pt;height:188.5pt;rotation:315;z-index:-2516556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705422">
      <w:rPr>
        <w:noProof/>
      </w:rPr>
      <mc:AlternateContent>
        <mc:Choice Requires="wps">
          <w:drawing>
            <wp:anchor distT="0" distB="0" distL="114300" distR="114300" simplePos="0" relativeHeight="251658752" behindDoc="1" locked="0" layoutInCell="0" allowOverlap="1" wp14:anchorId="1FDD96B3" wp14:editId="5CBD0070">
              <wp:simplePos x="0" y="0"/>
              <wp:positionH relativeFrom="column">
                <wp:posOffset>1081405</wp:posOffset>
              </wp:positionH>
              <wp:positionV relativeFrom="paragraph">
                <wp:posOffset>3438525</wp:posOffset>
              </wp:positionV>
              <wp:extent cx="3950335" cy="9785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52835">
                        <a:off x="0" y="0"/>
                        <a:ext cx="3950335" cy="978535"/>
                      </a:xfrm>
                      <a:prstGeom prst="rect">
                        <a:avLst/>
                      </a:prstGeom>
                    </wps:spPr>
                    <wps:txbx>
                      <w:txbxContent>
                        <w:p w14:paraId="7C2F9D5D" w14:textId="77777777" w:rsidR="002F31A5" w:rsidRDefault="002F31A5" w:rsidP="002F31A5">
                          <w:pPr>
                            <w:pStyle w:val="NormalWeb"/>
                            <w:spacing w:before="0" w:beforeAutospacing="0" w:after="0" w:afterAutospacing="0"/>
                            <w:jc w:val="center"/>
                          </w:pPr>
                          <w:r>
                            <w:rPr>
                              <w:rFonts w:ascii="Arial Black" w:hAnsi="Arial Black"/>
                              <w:color w:val="C0C0C0"/>
                              <w:sz w:val="72"/>
                              <w:szCs w:val="72"/>
                            </w:rPr>
                            <w:t>Draft Copy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DD96B3" id="_x0000_t202" coordsize="21600,21600" o:spt="202" path="m,l,21600r21600,l21600,xe">
              <v:stroke joinstyle="miter"/>
              <v:path gradientshapeok="t" o:connecttype="rect"/>
            </v:shapetype>
            <v:shape id="Text Box 3" o:spid="_x0000_s1026" type="#_x0000_t202" style="position:absolute;margin-left:85.15pt;margin-top:270.75pt;width:311.05pt;height:77.05pt;rotation:-2679150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" o:allowincell="f" filled="f" stroked="f">
              <o:lock v:ext="edit" shapetype="t"/>
              <v:textbox style="mso-fit-shape-to-text:t">
                <w:txbxContent>
                  <w:p w14:paraId="7C2F9D5D" w14:textId="77777777" w:rsidR="002F31A5" w:rsidRDefault="002F31A5" w:rsidP="002F31A5">
                    <w:pPr>
                      <w:pStyle w:val="NormalWeb"/>
                      <w:spacing w:before="0" w:beforeAutospacing="0" w:after="0" w:afterAutospacing="0"/>
                      <w:jc w:val="center"/>
                    </w:pPr>
                    <w:r>
                      <w:rPr>
                        <w:rFonts w:ascii="Arial Black" w:hAnsi="Arial Black"/>
                        <w:color w:val="C0C0C0"/>
                        <w:sz w:val="72"/>
                        <w:szCs w:val="72"/>
                      </w:rPr>
                      <w:t>Draft Copy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0BC6"/>
    <w:multiLevelType w:val="multilevel"/>
    <w:tmpl w:val="A7607B5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lowerLetter"/>
      <w:lvlText w:val="%3)"/>
      <w:lvlJc w:val="left"/>
      <w:pPr>
        <w:tabs>
          <w:tab w:val="num" w:pos="1440"/>
        </w:tabs>
        <w:ind w:left="1440" w:hanging="720"/>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8B28F2"/>
    <w:multiLevelType w:val="hybridMultilevel"/>
    <w:tmpl w:val="EF202D44"/>
    <w:lvl w:ilvl="0" w:tplc="E58AA008">
      <w:numFmt w:val="bullet"/>
      <w:lvlText w:val="—"/>
      <w:lvlJc w:val="left"/>
      <w:pPr>
        <w:ind w:left="358" w:hanging="313"/>
      </w:pPr>
      <w:rPr>
        <w:rFonts w:ascii="Cambria" w:eastAsia="Cambria" w:hAnsi="Cambria" w:cs="Cambria" w:hint="default"/>
        <w:b w:val="0"/>
        <w:bCs w:val="0"/>
        <w:i w:val="0"/>
        <w:iCs w:val="0"/>
        <w:color w:val="231F20"/>
        <w:w w:val="98"/>
        <w:sz w:val="19"/>
        <w:szCs w:val="19"/>
        <w:lang w:val="en-US" w:eastAsia="en-US" w:bidi="ar-SA"/>
      </w:rPr>
    </w:lvl>
    <w:lvl w:ilvl="1" w:tplc="E3C478BA">
      <w:numFmt w:val="bullet"/>
      <w:lvlText w:val="•"/>
      <w:lvlJc w:val="left"/>
      <w:pPr>
        <w:ind w:left="646" w:hanging="313"/>
      </w:pPr>
      <w:rPr>
        <w:rFonts w:hint="default"/>
        <w:lang w:val="en-US" w:eastAsia="en-US" w:bidi="ar-SA"/>
      </w:rPr>
    </w:lvl>
    <w:lvl w:ilvl="2" w:tplc="10586860">
      <w:numFmt w:val="bullet"/>
      <w:lvlText w:val="•"/>
      <w:lvlJc w:val="left"/>
      <w:pPr>
        <w:ind w:left="932" w:hanging="313"/>
      </w:pPr>
      <w:rPr>
        <w:rFonts w:hint="default"/>
        <w:lang w:val="en-US" w:eastAsia="en-US" w:bidi="ar-SA"/>
      </w:rPr>
    </w:lvl>
    <w:lvl w:ilvl="3" w:tplc="93A22A1A">
      <w:numFmt w:val="bullet"/>
      <w:lvlText w:val="•"/>
      <w:lvlJc w:val="left"/>
      <w:pPr>
        <w:ind w:left="1218" w:hanging="313"/>
      </w:pPr>
      <w:rPr>
        <w:rFonts w:hint="default"/>
        <w:lang w:val="en-US" w:eastAsia="en-US" w:bidi="ar-SA"/>
      </w:rPr>
    </w:lvl>
    <w:lvl w:ilvl="4" w:tplc="A4FA9A9A">
      <w:numFmt w:val="bullet"/>
      <w:lvlText w:val="•"/>
      <w:lvlJc w:val="left"/>
      <w:pPr>
        <w:ind w:left="1505" w:hanging="313"/>
      </w:pPr>
      <w:rPr>
        <w:rFonts w:hint="default"/>
        <w:lang w:val="en-US" w:eastAsia="en-US" w:bidi="ar-SA"/>
      </w:rPr>
    </w:lvl>
    <w:lvl w:ilvl="5" w:tplc="7AF80848">
      <w:numFmt w:val="bullet"/>
      <w:lvlText w:val="•"/>
      <w:lvlJc w:val="left"/>
      <w:pPr>
        <w:ind w:left="1791" w:hanging="313"/>
      </w:pPr>
      <w:rPr>
        <w:rFonts w:hint="default"/>
        <w:lang w:val="en-US" w:eastAsia="en-US" w:bidi="ar-SA"/>
      </w:rPr>
    </w:lvl>
    <w:lvl w:ilvl="6" w:tplc="FC32CA1C">
      <w:numFmt w:val="bullet"/>
      <w:lvlText w:val="•"/>
      <w:lvlJc w:val="left"/>
      <w:pPr>
        <w:ind w:left="2077" w:hanging="313"/>
      </w:pPr>
      <w:rPr>
        <w:rFonts w:hint="default"/>
        <w:lang w:val="en-US" w:eastAsia="en-US" w:bidi="ar-SA"/>
      </w:rPr>
    </w:lvl>
    <w:lvl w:ilvl="7" w:tplc="2BD88696">
      <w:numFmt w:val="bullet"/>
      <w:lvlText w:val="•"/>
      <w:lvlJc w:val="left"/>
      <w:pPr>
        <w:ind w:left="2364" w:hanging="313"/>
      </w:pPr>
      <w:rPr>
        <w:rFonts w:hint="default"/>
        <w:lang w:val="en-US" w:eastAsia="en-US" w:bidi="ar-SA"/>
      </w:rPr>
    </w:lvl>
    <w:lvl w:ilvl="8" w:tplc="9B2ED8F0">
      <w:numFmt w:val="bullet"/>
      <w:lvlText w:val="•"/>
      <w:lvlJc w:val="left"/>
      <w:pPr>
        <w:ind w:left="2650" w:hanging="313"/>
      </w:pPr>
      <w:rPr>
        <w:rFonts w:hint="default"/>
        <w:lang w:val="en-US" w:eastAsia="en-US" w:bidi="ar-SA"/>
      </w:rPr>
    </w:lvl>
  </w:abstractNum>
  <w:abstractNum w:abstractNumId="2" w15:restartNumberingAfterBreak="0">
    <w:nsid w:val="165318D3"/>
    <w:multiLevelType w:val="hybridMultilevel"/>
    <w:tmpl w:val="D5A47414"/>
    <w:lvl w:ilvl="0" w:tplc="04090001">
      <w:start w:val="1"/>
      <w:numFmt w:val="bullet"/>
      <w:lvlText w:val=""/>
      <w:lvlJc w:val="left"/>
      <w:pPr>
        <w:ind w:left="879" w:hanging="403"/>
      </w:pPr>
      <w:rPr>
        <w:rFonts w:ascii="Symbol" w:hAnsi="Symbol" w:hint="default"/>
        <w:b w:val="0"/>
        <w:bCs w:val="0"/>
        <w:i w:val="0"/>
        <w:iCs w:val="0"/>
        <w:color w:val="231F20"/>
        <w:w w:val="100"/>
        <w:sz w:val="22"/>
        <w:szCs w:val="22"/>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7507DE0"/>
    <w:multiLevelType w:val="multilevel"/>
    <w:tmpl w:val="A7607B5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lowerLetter"/>
      <w:lvlText w:val="%3)"/>
      <w:lvlJc w:val="left"/>
      <w:pPr>
        <w:tabs>
          <w:tab w:val="num" w:pos="1440"/>
        </w:tabs>
        <w:ind w:left="1440" w:hanging="720"/>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98715EF"/>
    <w:multiLevelType w:val="hybridMultilevel"/>
    <w:tmpl w:val="47E23264"/>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5" w15:restartNumberingAfterBreak="0">
    <w:nsid w:val="1EB06C19"/>
    <w:multiLevelType w:val="hybridMultilevel"/>
    <w:tmpl w:val="6DC6AD8C"/>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15:restartNumberingAfterBreak="0">
    <w:nsid w:val="1FA70F9B"/>
    <w:multiLevelType w:val="multilevel"/>
    <w:tmpl w:val="2DB4DA00"/>
    <w:lvl w:ilvl="0">
      <w:start w:val="1"/>
      <w:numFmt w:val="decimal"/>
      <w:pStyle w:val="Heading1"/>
      <w:lvlText w:val="%1.0"/>
      <w:lvlJc w:val="left"/>
      <w:pPr>
        <w:tabs>
          <w:tab w:val="num" w:pos="720"/>
        </w:tabs>
        <w:ind w:left="720" w:hanging="720"/>
      </w:pPr>
      <w:rPr>
        <w:rFonts w:ascii="Times New Roman" w:hAnsi="Times New Roman" w:cs="Times New Roman" w:hint="default"/>
        <w:b/>
        <w:i w:val="0"/>
        <w:sz w:val="24"/>
        <w:szCs w:val="28"/>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440"/>
        </w:tabs>
        <w:ind w:left="1440" w:hanging="720"/>
      </w:pPr>
      <w:rPr>
        <w:rFonts w:ascii="Times New Roman" w:hAnsi="Times New Roman" w:cs="Times New Roman" w:hint="default"/>
        <w:b w:val="0"/>
        <w:i w:val="0"/>
        <w:spacing w:val="0"/>
        <w:sz w:val="24"/>
        <w:szCs w:val="28"/>
      </w:rPr>
    </w:lvl>
    <w:lvl w:ilvl="3">
      <w:start w:val="1"/>
      <w:numFmt w:val="decimal"/>
      <w:lvlText w:val="%1.%2.%3.%4"/>
      <w:lvlJc w:val="left"/>
      <w:pPr>
        <w:tabs>
          <w:tab w:val="num" w:pos="2304"/>
        </w:tabs>
        <w:ind w:left="2304" w:hanging="864"/>
      </w:pPr>
      <w:rPr>
        <w:rFonts w:ascii="Times New Roman" w:hAnsi="Times New Roman" w:cs="Times New Roman" w:hint="default"/>
        <w:b w:val="0"/>
        <w:i w:val="0"/>
        <w:spacing w:val="0"/>
        <w:sz w:val="24"/>
        <w:szCs w:val="28"/>
      </w:rPr>
    </w:lvl>
    <w:lvl w:ilvl="4">
      <w:start w:val="1"/>
      <w:numFmt w:val="lowerLetter"/>
      <w:lvlText w:val="%5)"/>
      <w:lvlJc w:val="left"/>
      <w:pPr>
        <w:tabs>
          <w:tab w:val="num" w:pos="2736"/>
        </w:tabs>
        <w:ind w:left="2736" w:hanging="432"/>
      </w:pPr>
      <w:rPr>
        <w:rFonts w:ascii="Times New Roman" w:hAnsi="Times New Roman" w:cs="Times New Roman" w:hint="default"/>
        <w:b w:val="0"/>
        <w:i w:val="0"/>
        <w:sz w:val="22"/>
      </w:rPr>
    </w:lvl>
    <w:lvl w:ilvl="5">
      <w:start w:val="1"/>
      <w:numFmt w:val="lowerRoman"/>
      <w:lvlText w:val="(%6)"/>
      <w:lvlJc w:val="left"/>
      <w:pPr>
        <w:tabs>
          <w:tab w:val="num" w:pos="3456"/>
        </w:tabs>
        <w:ind w:left="3168" w:hanging="432"/>
      </w:pPr>
      <w:rPr>
        <w:rFonts w:ascii="Times New Roman" w:hAnsi="Times New Roman" w:cs="Times New Roman" w:hint="default"/>
        <w:b w:val="0"/>
        <w:i w:val="0"/>
        <w:sz w:val="22"/>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7" w15:restartNumberingAfterBreak="0">
    <w:nsid w:val="23261D47"/>
    <w:multiLevelType w:val="hybridMultilevel"/>
    <w:tmpl w:val="BAF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8D22E4"/>
    <w:multiLevelType w:val="hybridMultilevel"/>
    <w:tmpl w:val="DB00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F200C"/>
    <w:multiLevelType w:val="multilevel"/>
    <w:tmpl w:val="F1B4433A"/>
    <w:lvl w:ilvl="0">
      <w:start w:val="1"/>
      <w:numFmt w:val="decimal"/>
      <w:pStyle w:val="SOPHeading1"/>
      <w:lvlText w:val="%1.0"/>
      <w:lvlJc w:val="left"/>
      <w:pPr>
        <w:tabs>
          <w:tab w:val="num" w:pos="360"/>
        </w:tabs>
        <w:ind w:left="360" w:hanging="360"/>
      </w:pPr>
      <w:rPr>
        <w:rFonts w:hint="default"/>
      </w:rPr>
    </w:lvl>
    <w:lvl w:ilvl="1">
      <w:start w:val="1"/>
      <w:numFmt w:val="decimal"/>
      <w:pStyle w:val="SOPLevel2Sentence"/>
      <w:lvlText w:val="%1.%2"/>
      <w:lvlJc w:val="left"/>
      <w:pPr>
        <w:tabs>
          <w:tab w:val="num" w:pos="1080"/>
        </w:tabs>
        <w:ind w:left="1080" w:hanging="360"/>
      </w:pPr>
      <w:rPr>
        <w:rFonts w:hint="default"/>
      </w:rPr>
    </w:lvl>
    <w:lvl w:ilvl="2">
      <w:start w:val="1"/>
      <w:numFmt w:val="decimal"/>
      <w:pStyle w:val="SOPLevel3"/>
      <w:lvlText w:val="%1.%2.%3"/>
      <w:lvlJc w:val="left"/>
      <w:pPr>
        <w:tabs>
          <w:tab w:val="num" w:pos="1890"/>
        </w:tabs>
        <w:ind w:left="1890" w:hanging="720"/>
      </w:pPr>
      <w:rPr>
        <w:rFonts w:hint="default"/>
      </w:rPr>
    </w:lvl>
    <w:lvl w:ilvl="3">
      <w:start w:val="1"/>
      <w:numFmt w:val="decimal"/>
      <w:pStyle w:val="SOPLevel4Sentence"/>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C9D4CD0"/>
    <w:multiLevelType w:val="hybridMultilevel"/>
    <w:tmpl w:val="135CF9A2"/>
    <w:lvl w:ilvl="0" w:tplc="8214C2AE">
      <w:numFmt w:val="bullet"/>
      <w:lvlText w:val="—"/>
      <w:lvlJc w:val="left"/>
      <w:pPr>
        <w:ind w:left="50" w:hanging="313"/>
      </w:pPr>
      <w:rPr>
        <w:rFonts w:ascii="Cambria" w:eastAsia="Cambria" w:hAnsi="Cambria" w:cs="Cambria" w:hint="default"/>
        <w:b w:val="0"/>
        <w:bCs w:val="0"/>
        <w:i w:val="0"/>
        <w:iCs w:val="0"/>
        <w:color w:val="231F20"/>
        <w:w w:val="98"/>
        <w:sz w:val="19"/>
        <w:szCs w:val="19"/>
        <w:lang w:val="en-US" w:eastAsia="en-US" w:bidi="ar-SA"/>
      </w:rPr>
    </w:lvl>
    <w:lvl w:ilvl="1" w:tplc="45EE243C">
      <w:numFmt w:val="bullet"/>
      <w:lvlText w:val="•"/>
      <w:lvlJc w:val="left"/>
      <w:pPr>
        <w:ind w:left="377" w:hanging="313"/>
      </w:pPr>
      <w:rPr>
        <w:rFonts w:hint="default"/>
        <w:lang w:val="en-US" w:eastAsia="en-US" w:bidi="ar-SA"/>
      </w:rPr>
    </w:lvl>
    <w:lvl w:ilvl="2" w:tplc="55E007D2">
      <w:numFmt w:val="bullet"/>
      <w:lvlText w:val="•"/>
      <w:lvlJc w:val="left"/>
      <w:pPr>
        <w:ind w:left="694" w:hanging="313"/>
      </w:pPr>
      <w:rPr>
        <w:rFonts w:hint="default"/>
        <w:lang w:val="en-US" w:eastAsia="en-US" w:bidi="ar-SA"/>
      </w:rPr>
    </w:lvl>
    <w:lvl w:ilvl="3" w:tplc="3C4232E8">
      <w:numFmt w:val="bullet"/>
      <w:lvlText w:val="•"/>
      <w:lvlJc w:val="left"/>
      <w:pPr>
        <w:ind w:left="1011" w:hanging="313"/>
      </w:pPr>
      <w:rPr>
        <w:rFonts w:hint="default"/>
        <w:lang w:val="en-US" w:eastAsia="en-US" w:bidi="ar-SA"/>
      </w:rPr>
    </w:lvl>
    <w:lvl w:ilvl="4" w:tplc="500E8120">
      <w:numFmt w:val="bullet"/>
      <w:lvlText w:val="•"/>
      <w:lvlJc w:val="left"/>
      <w:pPr>
        <w:ind w:left="1329" w:hanging="313"/>
      </w:pPr>
      <w:rPr>
        <w:rFonts w:hint="default"/>
        <w:lang w:val="en-US" w:eastAsia="en-US" w:bidi="ar-SA"/>
      </w:rPr>
    </w:lvl>
    <w:lvl w:ilvl="5" w:tplc="4AF03230">
      <w:numFmt w:val="bullet"/>
      <w:lvlText w:val="•"/>
      <w:lvlJc w:val="left"/>
      <w:pPr>
        <w:ind w:left="1646" w:hanging="313"/>
      </w:pPr>
      <w:rPr>
        <w:rFonts w:hint="default"/>
        <w:lang w:val="en-US" w:eastAsia="en-US" w:bidi="ar-SA"/>
      </w:rPr>
    </w:lvl>
    <w:lvl w:ilvl="6" w:tplc="C6984368">
      <w:numFmt w:val="bullet"/>
      <w:lvlText w:val="•"/>
      <w:lvlJc w:val="left"/>
      <w:pPr>
        <w:ind w:left="1963" w:hanging="313"/>
      </w:pPr>
      <w:rPr>
        <w:rFonts w:hint="default"/>
        <w:lang w:val="en-US" w:eastAsia="en-US" w:bidi="ar-SA"/>
      </w:rPr>
    </w:lvl>
    <w:lvl w:ilvl="7" w:tplc="5E1CE90C">
      <w:numFmt w:val="bullet"/>
      <w:lvlText w:val="•"/>
      <w:lvlJc w:val="left"/>
      <w:pPr>
        <w:ind w:left="2281" w:hanging="313"/>
      </w:pPr>
      <w:rPr>
        <w:rFonts w:hint="default"/>
        <w:lang w:val="en-US" w:eastAsia="en-US" w:bidi="ar-SA"/>
      </w:rPr>
    </w:lvl>
    <w:lvl w:ilvl="8" w:tplc="EE700896">
      <w:numFmt w:val="bullet"/>
      <w:lvlText w:val="•"/>
      <w:lvlJc w:val="left"/>
      <w:pPr>
        <w:ind w:left="2598" w:hanging="313"/>
      </w:pPr>
      <w:rPr>
        <w:rFonts w:hint="default"/>
        <w:lang w:val="en-US" w:eastAsia="en-US" w:bidi="ar-SA"/>
      </w:rPr>
    </w:lvl>
  </w:abstractNum>
  <w:abstractNum w:abstractNumId="11" w15:restartNumberingAfterBreak="0">
    <w:nsid w:val="37086BDA"/>
    <w:multiLevelType w:val="hybridMultilevel"/>
    <w:tmpl w:val="C02C0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301C71"/>
    <w:multiLevelType w:val="multilevel"/>
    <w:tmpl w:val="2BBAFB8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SCIThreeLevel"/>
      <w:lvlText w:val="%1.%2.%3."/>
      <w:lvlJc w:val="left"/>
      <w:pPr>
        <w:tabs>
          <w:tab w:val="num" w:pos="2520"/>
        </w:tabs>
        <w:ind w:left="2520" w:hanging="720"/>
      </w:pPr>
      <w:rPr>
        <w:rFonts w:hint="default"/>
        <w:b w:val="0"/>
      </w:rPr>
    </w:lvl>
    <w:lvl w:ilvl="3">
      <w:start w:val="1"/>
      <w:numFmt w:val="decimal"/>
      <w:pStyle w:val="SCIFourLevel"/>
      <w:lvlText w:val="%1.%2.%3.%4."/>
      <w:lvlJc w:val="left"/>
      <w:pPr>
        <w:tabs>
          <w:tab w:val="num" w:pos="2160"/>
        </w:tabs>
        <w:ind w:left="1728" w:hanging="648"/>
      </w:pPr>
      <w:rPr>
        <w:rFonts w:hint="default"/>
        <w:b w:val="0"/>
      </w:rPr>
    </w:lvl>
    <w:lvl w:ilvl="4">
      <w:start w:val="1"/>
      <w:numFmt w:val="bullet"/>
      <w:lvlText w:val=""/>
      <w:lvlJc w:val="left"/>
      <w:pPr>
        <w:ind w:left="1800" w:hanging="360"/>
      </w:pPr>
      <w:rPr>
        <w:rFonts w:ascii="Symbol" w:hAnsi="Symbol"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E673206"/>
    <w:multiLevelType w:val="multilevel"/>
    <w:tmpl w:val="817CDD70"/>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bullet"/>
      <w:pStyle w:val="Level2Bullet"/>
      <w:lvlText w:val=""/>
      <w:lvlJc w:val="left"/>
      <w:pPr>
        <w:ind w:left="1080" w:hanging="360"/>
      </w:pPr>
      <w:rPr>
        <w:rFonts w:ascii="Symbol" w:hAnsi="Symbol"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7B817A5"/>
    <w:multiLevelType w:val="multilevel"/>
    <w:tmpl w:val="9E103B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bullet"/>
      <w:lvlText w:val=""/>
      <w:lvlJc w:val="left"/>
      <w:pPr>
        <w:ind w:left="1080" w:hanging="360"/>
      </w:pPr>
      <w:rPr>
        <w:rFonts w:ascii="Symbol" w:hAnsi="Symbol" w:hint="default"/>
        <w:b w:val="0"/>
      </w:rPr>
    </w:lvl>
    <w:lvl w:ilvl="3">
      <w:start w:val="1"/>
      <w:numFmt w:val="decimal"/>
      <w:lvlText w:val="%1.%2.%3.%4."/>
      <w:lvlJc w:val="left"/>
      <w:pPr>
        <w:tabs>
          <w:tab w:val="num" w:pos="2160"/>
        </w:tabs>
        <w:ind w:left="1728" w:hanging="648"/>
      </w:pPr>
      <w:rPr>
        <w:rFonts w:hint="default"/>
        <w:b w:val="0"/>
      </w:rPr>
    </w:lvl>
    <w:lvl w:ilvl="4">
      <w:start w:val="1"/>
      <w:numFmt w:val="bullet"/>
      <w:lvlText w:val=""/>
      <w:lvlJc w:val="left"/>
      <w:pPr>
        <w:ind w:left="720" w:hanging="360"/>
      </w:pPr>
      <w:rPr>
        <w:rFonts w:ascii="Symbol" w:hAnsi="Symbol" w:hint="default"/>
      </w:rPr>
    </w:lvl>
    <w:lvl w:ilvl="5">
      <w:start w:val="1"/>
      <w:numFmt w:val="bullet"/>
      <w:lvlText w:val=""/>
      <w:lvlJc w:val="left"/>
      <w:pPr>
        <w:ind w:left="720" w:hanging="360"/>
      </w:pPr>
      <w:rPr>
        <w:rFonts w:ascii="Symbol" w:hAnsi="Symbol" w:hint="default"/>
      </w:rPr>
    </w:lvl>
    <w:lvl w:ilvl="6">
      <w:start w:val="1"/>
      <w:numFmt w:val="decimal"/>
      <w:lvlText w:val="%1.%2.%3.%4.%5.%6.%7."/>
      <w:lvlJc w:val="left"/>
      <w:pPr>
        <w:tabs>
          <w:tab w:val="num" w:pos="3600"/>
        </w:tabs>
        <w:ind w:left="3240" w:hanging="1080"/>
      </w:pPr>
      <w:rPr>
        <w:rFonts w:hint="default"/>
      </w:rPr>
    </w:lvl>
    <w:lvl w:ilvl="7">
      <w:start w:val="1"/>
      <w:numFmt w:val="bullet"/>
      <w:lvlText w:val=""/>
      <w:lvlJc w:val="left"/>
      <w:pPr>
        <w:ind w:left="2880" w:hanging="360"/>
      </w:pPr>
      <w:rPr>
        <w:rFonts w:ascii="Symbol" w:hAnsi="Symbol"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E6E20DD"/>
    <w:multiLevelType w:val="hybridMultilevel"/>
    <w:tmpl w:val="C9160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7E4FDB"/>
    <w:multiLevelType w:val="hybridMultilevel"/>
    <w:tmpl w:val="B3E87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D16627"/>
    <w:multiLevelType w:val="multilevel"/>
    <w:tmpl w:val="359060B0"/>
    <w:lvl w:ilvl="0">
      <w:start w:val="1"/>
      <w:numFmt w:val="none"/>
      <w:pStyle w:val="SOPLevel4Bullet"/>
      <w:lvlText w:val=""/>
      <w:legacy w:legacy="1" w:legacySpace="0" w:legacyIndent="360"/>
      <w:lvlJc w:val="left"/>
      <w:pPr>
        <w:ind w:left="1944" w:hanging="360"/>
      </w:pPr>
      <w:rPr>
        <w:rFonts w:ascii="Symbol" w:hAnsi="Symbol" w:hint="default"/>
        <w:b/>
        <w:i w:val="0"/>
      </w:rPr>
    </w:lvl>
    <w:lvl w:ilvl="1">
      <w:start w:val="1"/>
      <w:numFmt w:val="none"/>
      <w:lvlText w:val=""/>
      <w:legacy w:legacy="1" w:legacySpace="0" w:legacyIndent="360"/>
      <w:lvlJc w:val="left"/>
      <w:pPr>
        <w:ind w:left="2376" w:hanging="360"/>
      </w:pPr>
      <w:rPr>
        <w:rFonts w:ascii="Symbol" w:hAnsi="Symbol" w:hint="default"/>
        <w:b/>
        <w:i w:val="0"/>
      </w:rPr>
    </w:lvl>
    <w:lvl w:ilvl="2">
      <w:start w:val="1"/>
      <w:numFmt w:val="decimal"/>
      <w:lvlText w:val="%1.%2.%3"/>
      <w:lvlJc w:val="left"/>
      <w:pPr>
        <w:tabs>
          <w:tab w:val="num" w:pos="3168"/>
        </w:tabs>
        <w:ind w:left="3168" w:hanging="648"/>
      </w:pPr>
      <w:rPr>
        <w:rFonts w:hint="default"/>
      </w:rPr>
    </w:lvl>
    <w:lvl w:ilvl="3">
      <w:start w:val="1"/>
      <w:numFmt w:val="decimal"/>
      <w:lvlText w:val="%1.%2.%3.%4"/>
      <w:lvlJc w:val="left"/>
      <w:pPr>
        <w:tabs>
          <w:tab w:val="num" w:pos="4032"/>
        </w:tabs>
        <w:ind w:left="4032" w:hanging="864"/>
      </w:pPr>
      <w:rPr>
        <w:rFonts w:hint="default"/>
      </w:rPr>
    </w:lvl>
    <w:lvl w:ilvl="4">
      <w:start w:val="1"/>
      <w:numFmt w:val="decimal"/>
      <w:lvlText w:val="%1.%2.%3.%4.%5"/>
      <w:lvlJc w:val="left"/>
      <w:pPr>
        <w:tabs>
          <w:tab w:val="num" w:pos="5112"/>
        </w:tabs>
        <w:ind w:left="4680" w:hanging="648"/>
      </w:pPr>
      <w:rPr>
        <w:rFonts w:hint="default"/>
      </w:rPr>
    </w:lvl>
    <w:lvl w:ilvl="5">
      <w:start w:val="1"/>
      <w:numFmt w:val="decimal"/>
      <w:lvlText w:val="%1.%2.%3.%4.%5.%6"/>
      <w:lvlJc w:val="left"/>
      <w:pPr>
        <w:tabs>
          <w:tab w:val="num" w:pos="6984"/>
        </w:tabs>
        <w:ind w:left="6984" w:hanging="1080"/>
      </w:pPr>
      <w:rPr>
        <w:rFonts w:hint="default"/>
      </w:rPr>
    </w:lvl>
    <w:lvl w:ilvl="6">
      <w:start w:val="1"/>
      <w:numFmt w:val="decimal"/>
      <w:lvlText w:val="%1.%2.%3.%4.%5.%6.%7"/>
      <w:lvlJc w:val="left"/>
      <w:pPr>
        <w:tabs>
          <w:tab w:val="num" w:pos="8064"/>
        </w:tabs>
        <w:ind w:left="8064" w:hanging="1440"/>
      </w:pPr>
      <w:rPr>
        <w:rFonts w:hint="default"/>
      </w:rPr>
    </w:lvl>
    <w:lvl w:ilvl="7">
      <w:start w:val="1"/>
      <w:numFmt w:val="decimal"/>
      <w:lvlText w:val="%1.%2.%3.%4.%5.%6.%7.%8"/>
      <w:lvlJc w:val="left"/>
      <w:pPr>
        <w:tabs>
          <w:tab w:val="num" w:pos="8784"/>
        </w:tabs>
        <w:ind w:left="8784" w:hanging="1440"/>
      </w:pPr>
      <w:rPr>
        <w:rFonts w:hint="default"/>
      </w:rPr>
    </w:lvl>
    <w:lvl w:ilvl="8">
      <w:start w:val="1"/>
      <w:numFmt w:val="decimal"/>
      <w:lvlText w:val="%1.%2.%3.%4.%5.%6.%7.%8.%9"/>
      <w:lvlJc w:val="left"/>
      <w:pPr>
        <w:tabs>
          <w:tab w:val="num" w:pos="9504"/>
        </w:tabs>
        <w:ind w:left="9504" w:hanging="1440"/>
      </w:pPr>
      <w:rPr>
        <w:rFonts w:hint="default"/>
      </w:rPr>
    </w:lvl>
  </w:abstractNum>
  <w:abstractNum w:abstractNumId="18" w15:restartNumberingAfterBreak="0">
    <w:nsid w:val="5EC43F02"/>
    <w:multiLevelType w:val="hybridMultilevel"/>
    <w:tmpl w:val="F2CAC5B4"/>
    <w:lvl w:ilvl="0" w:tplc="04090001">
      <w:start w:val="1"/>
      <w:numFmt w:val="bullet"/>
      <w:lvlText w:val=""/>
      <w:lvlJc w:val="left"/>
      <w:pPr>
        <w:ind w:left="477" w:hanging="360"/>
      </w:pPr>
      <w:rPr>
        <w:rFonts w:ascii="Symbol" w:hAnsi="Symbol"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19" w15:restartNumberingAfterBreak="0">
    <w:nsid w:val="64310A4E"/>
    <w:multiLevelType w:val="hybridMultilevel"/>
    <w:tmpl w:val="1BFC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F6717"/>
    <w:multiLevelType w:val="hybridMultilevel"/>
    <w:tmpl w:val="5D7E1B66"/>
    <w:lvl w:ilvl="0" w:tplc="7C38EB28">
      <w:numFmt w:val="bullet"/>
      <w:lvlText w:val="—"/>
      <w:lvlJc w:val="left"/>
      <w:pPr>
        <w:ind w:left="45" w:hanging="313"/>
      </w:pPr>
      <w:rPr>
        <w:rFonts w:ascii="Cambria" w:eastAsia="Cambria" w:hAnsi="Cambria" w:cs="Cambria" w:hint="default"/>
        <w:b w:val="0"/>
        <w:bCs w:val="0"/>
        <w:i w:val="0"/>
        <w:iCs w:val="0"/>
        <w:color w:val="231F20"/>
        <w:w w:val="98"/>
        <w:sz w:val="19"/>
        <w:szCs w:val="19"/>
        <w:lang w:val="en-US" w:eastAsia="en-US" w:bidi="ar-SA"/>
      </w:rPr>
    </w:lvl>
    <w:lvl w:ilvl="1" w:tplc="DE54D6A0">
      <w:numFmt w:val="bullet"/>
      <w:lvlText w:val="•"/>
      <w:lvlJc w:val="left"/>
      <w:pPr>
        <w:ind w:left="358" w:hanging="313"/>
      </w:pPr>
      <w:rPr>
        <w:rFonts w:hint="default"/>
        <w:lang w:val="en-US" w:eastAsia="en-US" w:bidi="ar-SA"/>
      </w:rPr>
    </w:lvl>
    <w:lvl w:ilvl="2" w:tplc="4DECD91C">
      <w:numFmt w:val="bullet"/>
      <w:lvlText w:val="•"/>
      <w:lvlJc w:val="left"/>
      <w:pPr>
        <w:ind w:left="676" w:hanging="313"/>
      </w:pPr>
      <w:rPr>
        <w:rFonts w:hint="default"/>
        <w:lang w:val="en-US" w:eastAsia="en-US" w:bidi="ar-SA"/>
      </w:rPr>
    </w:lvl>
    <w:lvl w:ilvl="3" w:tplc="BE3445EA">
      <w:numFmt w:val="bullet"/>
      <w:lvlText w:val="•"/>
      <w:lvlJc w:val="left"/>
      <w:pPr>
        <w:ind w:left="995" w:hanging="313"/>
      </w:pPr>
      <w:rPr>
        <w:rFonts w:hint="default"/>
        <w:lang w:val="en-US" w:eastAsia="en-US" w:bidi="ar-SA"/>
      </w:rPr>
    </w:lvl>
    <w:lvl w:ilvl="4" w:tplc="8F8426C4">
      <w:numFmt w:val="bullet"/>
      <w:lvlText w:val="•"/>
      <w:lvlJc w:val="left"/>
      <w:pPr>
        <w:ind w:left="1313" w:hanging="313"/>
      </w:pPr>
      <w:rPr>
        <w:rFonts w:hint="default"/>
        <w:lang w:val="en-US" w:eastAsia="en-US" w:bidi="ar-SA"/>
      </w:rPr>
    </w:lvl>
    <w:lvl w:ilvl="5" w:tplc="9E6E7CF0">
      <w:numFmt w:val="bullet"/>
      <w:lvlText w:val="•"/>
      <w:lvlJc w:val="left"/>
      <w:pPr>
        <w:ind w:left="1632" w:hanging="313"/>
      </w:pPr>
      <w:rPr>
        <w:rFonts w:hint="default"/>
        <w:lang w:val="en-US" w:eastAsia="en-US" w:bidi="ar-SA"/>
      </w:rPr>
    </w:lvl>
    <w:lvl w:ilvl="6" w:tplc="7D42D244">
      <w:numFmt w:val="bullet"/>
      <w:lvlText w:val="•"/>
      <w:lvlJc w:val="left"/>
      <w:pPr>
        <w:ind w:left="1950" w:hanging="313"/>
      </w:pPr>
      <w:rPr>
        <w:rFonts w:hint="default"/>
        <w:lang w:val="en-US" w:eastAsia="en-US" w:bidi="ar-SA"/>
      </w:rPr>
    </w:lvl>
    <w:lvl w:ilvl="7" w:tplc="1452E54E">
      <w:numFmt w:val="bullet"/>
      <w:lvlText w:val="•"/>
      <w:lvlJc w:val="left"/>
      <w:pPr>
        <w:ind w:left="2268" w:hanging="313"/>
      </w:pPr>
      <w:rPr>
        <w:rFonts w:hint="default"/>
        <w:lang w:val="en-US" w:eastAsia="en-US" w:bidi="ar-SA"/>
      </w:rPr>
    </w:lvl>
    <w:lvl w:ilvl="8" w:tplc="8B1A082A">
      <w:numFmt w:val="bullet"/>
      <w:lvlText w:val="•"/>
      <w:lvlJc w:val="left"/>
      <w:pPr>
        <w:ind w:left="2587" w:hanging="313"/>
      </w:pPr>
      <w:rPr>
        <w:rFonts w:hint="default"/>
        <w:lang w:val="en-US" w:eastAsia="en-US" w:bidi="ar-SA"/>
      </w:rPr>
    </w:lvl>
  </w:abstractNum>
  <w:abstractNum w:abstractNumId="21" w15:restartNumberingAfterBreak="0">
    <w:nsid w:val="68AE19C0"/>
    <w:multiLevelType w:val="hybridMultilevel"/>
    <w:tmpl w:val="0E927C70"/>
    <w:lvl w:ilvl="0" w:tplc="04090001">
      <w:start w:val="1"/>
      <w:numFmt w:val="bullet"/>
      <w:lvlText w:val=""/>
      <w:lvlJc w:val="left"/>
      <w:pPr>
        <w:ind w:left="477" w:hanging="360"/>
      </w:pPr>
      <w:rPr>
        <w:rFonts w:ascii="Symbol" w:hAnsi="Symbol"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22" w15:restartNumberingAfterBreak="0">
    <w:nsid w:val="7024527D"/>
    <w:multiLevelType w:val="hybridMultilevel"/>
    <w:tmpl w:val="A97E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B73DF"/>
    <w:multiLevelType w:val="hybridMultilevel"/>
    <w:tmpl w:val="0E96F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835243"/>
    <w:multiLevelType w:val="hybridMultilevel"/>
    <w:tmpl w:val="57C47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A14E7D"/>
    <w:multiLevelType w:val="hybridMultilevel"/>
    <w:tmpl w:val="8F36720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15:restartNumberingAfterBreak="0">
    <w:nsid w:val="7FA11868"/>
    <w:multiLevelType w:val="multilevel"/>
    <w:tmpl w:val="F6C6D08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bullet"/>
      <w:lvlText w:val=""/>
      <w:lvlJc w:val="left"/>
      <w:pPr>
        <w:tabs>
          <w:tab w:val="num" w:pos="720"/>
        </w:tabs>
        <w:ind w:left="720" w:hanging="720"/>
      </w:pPr>
      <w:rPr>
        <w:rFonts w:ascii="Wingdings" w:hAnsi="Wingding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442529945">
    <w:abstractNumId w:val="17"/>
  </w:num>
  <w:num w:numId="2" w16cid:durableId="864365282">
    <w:abstractNumId w:val="9"/>
  </w:num>
  <w:num w:numId="3" w16cid:durableId="458033475">
    <w:abstractNumId w:val="6"/>
  </w:num>
  <w:num w:numId="4" w16cid:durableId="400369990">
    <w:abstractNumId w:val="15"/>
  </w:num>
  <w:num w:numId="5" w16cid:durableId="1316060027">
    <w:abstractNumId w:val="19"/>
  </w:num>
  <w:num w:numId="6" w16cid:durableId="595404999">
    <w:abstractNumId w:val="12"/>
  </w:num>
  <w:num w:numId="7" w16cid:durableId="492137617">
    <w:abstractNumId w:val="13"/>
  </w:num>
  <w:num w:numId="8" w16cid:durableId="1311059346">
    <w:abstractNumId w:val="26"/>
  </w:num>
  <w:num w:numId="9" w16cid:durableId="1868643166">
    <w:abstractNumId w:val="0"/>
  </w:num>
  <w:num w:numId="10" w16cid:durableId="1168593075">
    <w:abstractNumId w:val="3"/>
  </w:num>
  <w:num w:numId="11" w16cid:durableId="882133611">
    <w:abstractNumId w:val="22"/>
  </w:num>
  <w:num w:numId="12" w16cid:durableId="2087146513">
    <w:abstractNumId w:val="25"/>
  </w:num>
  <w:num w:numId="13" w16cid:durableId="1110050574">
    <w:abstractNumId w:val="14"/>
  </w:num>
  <w:num w:numId="14" w16cid:durableId="1963153167">
    <w:abstractNumId w:val="8"/>
  </w:num>
  <w:num w:numId="15" w16cid:durableId="85618094">
    <w:abstractNumId w:val="2"/>
  </w:num>
  <w:num w:numId="16" w16cid:durableId="239023592">
    <w:abstractNumId w:val="16"/>
  </w:num>
  <w:num w:numId="17" w16cid:durableId="152456173">
    <w:abstractNumId w:val="24"/>
  </w:num>
  <w:num w:numId="18" w16cid:durableId="1689482138">
    <w:abstractNumId w:val="7"/>
  </w:num>
  <w:num w:numId="19" w16cid:durableId="1347714408">
    <w:abstractNumId w:val="18"/>
  </w:num>
  <w:num w:numId="20" w16cid:durableId="1413116468">
    <w:abstractNumId w:val="23"/>
  </w:num>
  <w:num w:numId="21" w16cid:durableId="1189366334">
    <w:abstractNumId w:val="21"/>
  </w:num>
  <w:num w:numId="22" w16cid:durableId="1141079005">
    <w:abstractNumId w:val="4"/>
  </w:num>
  <w:num w:numId="23" w16cid:durableId="1052660155">
    <w:abstractNumId w:val="11"/>
  </w:num>
  <w:num w:numId="24" w16cid:durableId="1455715252">
    <w:abstractNumId w:val="5"/>
  </w:num>
  <w:num w:numId="25" w16cid:durableId="2031564561">
    <w:abstractNumId w:val="1"/>
  </w:num>
  <w:num w:numId="26" w16cid:durableId="1333606111">
    <w:abstractNumId w:val="10"/>
  </w:num>
  <w:num w:numId="27" w16cid:durableId="1063286409">
    <w:abstractNumId w:val="2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gh Shepherd">
    <w15:presenceInfo w15:providerId="None" w15:userId="Leigh Shepherd"/>
  </w15:person>
  <w15:person w15:author="Jonathan Amaya-Hodges">
    <w15:presenceInfo w15:providerId="AD" w15:userId="S::jamaya-hodges@suttonscreek.com::73d6c387-24a2-4a35-8141-71abd94de728"/>
  </w15:person>
  <w15:person w15:author="Sandra Regnell">
    <w15:presenceInfo w15:providerId="AD" w15:userId="S::sregnell@suttonscreek.com::27fd6dc7-4a50-4e05-bf46-1dfb59975e45"/>
  </w15:person>
  <w15:person w15:author="Sandra Regnell [2]">
    <w15:presenceInfo w15:providerId="Windows Live" w15:userId="5c5540c25fbbd18b"/>
  </w15:person>
  <w15:person w15:author="Bo Li">
    <w15:presenceInfo w15:providerId="AD" w15:userId="S::bli@altimmune.com::bbf705b8-e8cd-40a7-aa4b-0231048fca12"/>
  </w15:person>
  <w15:person w15:author="David Plescia">
    <w15:presenceInfo w15:providerId="None" w15:userId="David Ples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81"/>
    <w:rsid w:val="00002A3D"/>
    <w:rsid w:val="000064D9"/>
    <w:rsid w:val="00007301"/>
    <w:rsid w:val="000121FE"/>
    <w:rsid w:val="00027DBF"/>
    <w:rsid w:val="0003099C"/>
    <w:rsid w:val="00034C76"/>
    <w:rsid w:val="000421F1"/>
    <w:rsid w:val="0004319C"/>
    <w:rsid w:val="00046FEF"/>
    <w:rsid w:val="0005474C"/>
    <w:rsid w:val="00057FFE"/>
    <w:rsid w:val="00064B70"/>
    <w:rsid w:val="00077730"/>
    <w:rsid w:val="000809C1"/>
    <w:rsid w:val="00092E1B"/>
    <w:rsid w:val="000952D5"/>
    <w:rsid w:val="000A7DC3"/>
    <w:rsid w:val="000B061B"/>
    <w:rsid w:val="000B1D75"/>
    <w:rsid w:val="000B5ABC"/>
    <w:rsid w:val="000B7C4F"/>
    <w:rsid w:val="000C4E6C"/>
    <w:rsid w:val="000C587B"/>
    <w:rsid w:val="000C7399"/>
    <w:rsid w:val="000D13CD"/>
    <w:rsid w:val="000D3F24"/>
    <w:rsid w:val="000D5933"/>
    <w:rsid w:val="000E2895"/>
    <w:rsid w:val="000E28C9"/>
    <w:rsid w:val="000E6BA8"/>
    <w:rsid w:val="000F2A0D"/>
    <w:rsid w:val="000F6B5C"/>
    <w:rsid w:val="00102D90"/>
    <w:rsid w:val="00114CC3"/>
    <w:rsid w:val="00114E2E"/>
    <w:rsid w:val="00124F62"/>
    <w:rsid w:val="00126F3D"/>
    <w:rsid w:val="001275CE"/>
    <w:rsid w:val="0012797B"/>
    <w:rsid w:val="0013155A"/>
    <w:rsid w:val="00134676"/>
    <w:rsid w:val="00137B20"/>
    <w:rsid w:val="00140298"/>
    <w:rsid w:val="00141CA4"/>
    <w:rsid w:val="00144DA9"/>
    <w:rsid w:val="00166719"/>
    <w:rsid w:val="00170E41"/>
    <w:rsid w:val="0017251A"/>
    <w:rsid w:val="001810E2"/>
    <w:rsid w:val="00184DA8"/>
    <w:rsid w:val="0018755C"/>
    <w:rsid w:val="00192C99"/>
    <w:rsid w:val="001A262B"/>
    <w:rsid w:val="001A490A"/>
    <w:rsid w:val="001A5B61"/>
    <w:rsid w:val="001B0ACB"/>
    <w:rsid w:val="001B1C49"/>
    <w:rsid w:val="001B286B"/>
    <w:rsid w:val="001B3FB1"/>
    <w:rsid w:val="001B43F4"/>
    <w:rsid w:val="001B7F81"/>
    <w:rsid w:val="001C2D5B"/>
    <w:rsid w:val="001C5070"/>
    <w:rsid w:val="001D36D1"/>
    <w:rsid w:val="001D6712"/>
    <w:rsid w:val="001E4F5A"/>
    <w:rsid w:val="001F4483"/>
    <w:rsid w:val="00205D56"/>
    <w:rsid w:val="002104EF"/>
    <w:rsid w:val="00214D5A"/>
    <w:rsid w:val="0022103C"/>
    <w:rsid w:val="00227C6C"/>
    <w:rsid w:val="0023196A"/>
    <w:rsid w:val="0023198F"/>
    <w:rsid w:val="00236EDF"/>
    <w:rsid w:val="00242BA6"/>
    <w:rsid w:val="00244759"/>
    <w:rsid w:val="00247D5E"/>
    <w:rsid w:val="0025149C"/>
    <w:rsid w:val="00252126"/>
    <w:rsid w:val="002573A0"/>
    <w:rsid w:val="00257E92"/>
    <w:rsid w:val="00264866"/>
    <w:rsid w:val="0027157E"/>
    <w:rsid w:val="00273009"/>
    <w:rsid w:val="00277EE8"/>
    <w:rsid w:val="0028294D"/>
    <w:rsid w:val="00291CEB"/>
    <w:rsid w:val="002939C0"/>
    <w:rsid w:val="00294BE2"/>
    <w:rsid w:val="002A7E91"/>
    <w:rsid w:val="002B2A62"/>
    <w:rsid w:val="002B452A"/>
    <w:rsid w:val="002B7CCC"/>
    <w:rsid w:val="002C2623"/>
    <w:rsid w:val="002C27CB"/>
    <w:rsid w:val="002D4E34"/>
    <w:rsid w:val="002D5AFD"/>
    <w:rsid w:val="002D7235"/>
    <w:rsid w:val="002E1CEB"/>
    <w:rsid w:val="002E2B79"/>
    <w:rsid w:val="002E3E43"/>
    <w:rsid w:val="002F0C08"/>
    <w:rsid w:val="002F23DA"/>
    <w:rsid w:val="002F31A5"/>
    <w:rsid w:val="003009B3"/>
    <w:rsid w:val="00301B76"/>
    <w:rsid w:val="0030529A"/>
    <w:rsid w:val="00316F8E"/>
    <w:rsid w:val="003175E0"/>
    <w:rsid w:val="003329E9"/>
    <w:rsid w:val="00333874"/>
    <w:rsid w:val="00333BAC"/>
    <w:rsid w:val="003344DF"/>
    <w:rsid w:val="00342D1E"/>
    <w:rsid w:val="003430C2"/>
    <w:rsid w:val="0034722A"/>
    <w:rsid w:val="00353E10"/>
    <w:rsid w:val="00356D35"/>
    <w:rsid w:val="00361A97"/>
    <w:rsid w:val="00367275"/>
    <w:rsid w:val="0037061C"/>
    <w:rsid w:val="00375517"/>
    <w:rsid w:val="00377119"/>
    <w:rsid w:val="00384A4F"/>
    <w:rsid w:val="003937F9"/>
    <w:rsid w:val="00396A77"/>
    <w:rsid w:val="003A2613"/>
    <w:rsid w:val="003A574A"/>
    <w:rsid w:val="003A7CFA"/>
    <w:rsid w:val="003B4EBB"/>
    <w:rsid w:val="003B6459"/>
    <w:rsid w:val="003C1E6B"/>
    <w:rsid w:val="003C37A7"/>
    <w:rsid w:val="003C49FD"/>
    <w:rsid w:val="003E1449"/>
    <w:rsid w:val="003E62F6"/>
    <w:rsid w:val="003E673B"/>
    <w:rsid w:val="00403A00"/>
    <w:rsid w:val="00405D8E"/>
    <w:rsid w:val="00406469"/>
    <w:rsid w:val="0040737E"/>
    <w:rsid w:val="00407780"/>
    <w:rsid w:val="004264CF"/>
    <w:rsid w:val="00427462"/>
    <w:rsid w:val="0042785E"/>
    <w:rsid w:val="00427FC0"/>
    <w:rsid w:val="004375E6"/>
    <w:rsid w:val="00437B1D"/>
    <w:rsid w:val="004463B2"/>
    <w:rsid w:val="004469D2"/>
    <w:rsid w:val="00457C35"/>
    <w:rsid w:val="004659AA"/>
    <w:rsid w:val="004727E8"/>
    <w:rsid w:val="00474FAF"/>
    <w:rsid w:val="00477AD6"/>
    <w:rsid w:val="004826D0"/>
    <w:rsid w:val="00484215"/>
    <w:rsid w:val="00493DB6"/>
    <w:rsid w:val="00494A17"/>
    <w:rsid w:val="004A0176"/>
    <w:rsid w:val="004A088D"/>
    <w:rsid w:val="004C05B8"/>
    <w:rsid w:val="004C2FF9"/>
    <w:rsid w:val="004C3A40"/>
    <w:rsid w:val="004D54C5"/>
    <w:rsid w:val="004E0332"/>
    <w:rsid w:val="004E57F9"/>
    <w:rsid w:val="004E6EE7"/>
    <w:rsid w:val="004F01E7"/>
    <w:rsid w:val="004F04A2"/>
    <w:rsid w:val="004F0840"/>
    <w:rsid w:val="0050220F"/>
    <w:rsid w:val="00505B77"/>
    <w:rsid w:val="00512B8D"/>
    <w:rsid w:val="00521053"/>
    <w:rsid w:val="00526004"/>
    <w:rsid w:val="00533835"/>
    <w:rsid w:val="00536DD4"/>
    <w:rsid w:val="0054025B"/>
    <w:rsid w:val="005442ED"/>
    <w:rsid w:val="005478B0"/>
    <w:rsid w:val="00547B15"/>
    <w:rsid w:val="005504B2"/>
    <w:rsid w:val="005526E0"/>
    <w:rsid w:val="005634D5"/>
    <w:rsid w:val="00566404"/>
    <w:rsid w:val="00570B31"/>
    <w:rsid w:val="00577106"/>
    <w:rsid w:val="0057743E"/>
    <w:rsid w:val="005849D5"/>
    <w:rsid w:val="00590910"/>
    <w:rsid w:val="0059305D"/>
    <w:rsid w:val="005A06F0"/>
    <w:rsid w:val="005A7953"/>
    <w:rsid w:val="005B0609"/>
    <w:rsid w:val="005B147C"/>
    <w:rsid w:val="005B1FF3"/>
    <w:rsid w:val="005B554A"/>
    <w:rsid w:val="005B797F"/>
    <w:rsid w:val="005C26DD"/>
    <w:rsid w:val="005C50E3"/>
    <w:rsid w:val="005D0D9B"/>
    <w:rsid w:val="005D24C0"/>
    <w:rsid w:val="005D5C03"/>
    <w:rsid w:val="005D5E7C"/>
    <w:rsid w:val="005E0CC5"/>
    <w:rsid w:val="005E0FE9"/>
    <w:rsid w:val="005E7EEE"/>
    <w:rsid w:val="005F12F0"/>
    <w:rsid w:val="005F2257"/>
    <w:rsid w:val="005F3064"/>
    <w:rsid w:val="005F66FC"/>
    <w:rsid w:val="005F67B9"/>
    <w:rsid w:val="00600A05"/>
    <w:rsid w:val="00605BD1"/>
    <w:rsid w:val="0060719C"/>
    <w:rsid w:val="00610059"/>
    <w:rsid w:val="006108B6"/>
    <w:rsid w:val="006122D2"/>
    <w:rsid w:val="00612727"/>
    <w:rsid w:val="00624E19"/>
    <w:rsid w:val="00626781"/>
    <w:rsid w:val="006279EB"/>
    <w:rsid w:val="00633C60"/>
    <w:rsid w:val="00633F16"/>
    <w:rsid w:val="00634591"/>
    <w:rsid w:val="00636316"/>
    <w:rsid w:val="0063772A"/>
    <w:rsid w:val="00652E48"/>
    <w:rsid w:val="006552E6"/>
    <w:rsid w:val="006610F6"/>
    <w:rsid w:val="00667632"/>
    <w:rsid w:val="006712D6"/>
    <w:rsid w:val="00673A48"/>
    <w:rsid w:val="00673D3A"/>
    <w:rsid w:val="006750A6"/>
    <w:rsid w:val="00681B7A"/>
    <w:rsid w:val="00686610"/>
    <w:rsid w:val="00690EDF"/>
    <w:rsid w:val="006933FD"/>
    <w:rsid w:val="00693562"/>
    <w:rsid w:val="0069455F"/>
    <w:rsid w:val="00695923"/>
    <w:rsid w:val="0069640A"/>
    <w:rsid w:val="006A166C"/>
    <w:rsid w:val="006A1E8F"/>
    <w:rsid w:val="006A5491"/>
    <w:rsid w:val="006A7398"/>
    <w:rsid w:val="006B6779"/>
    <w:rsid w:val="006D2A07"/>
    <w:rsid w:val="006D5F62"/>
    <w:rsid w:val="006D71EA"/>
    <w:rsid w:val="006D7CBB"/>
    <w:rsid w:val="006E7FC7"/>
    <w:rsid w:val="006F394C"/>
    <w:rsid w:val="006F5985"/>
    <w:rsid w:val="007014C7"/>
    <w:rsid w:val="00704898"/>
    <w:rsid w:val="00705422"/>
    <w:rsid w:val="00706A5E"/>
    <w:rsid w:val="00710782"/>
    <w:rsid w:val="00713D67"/>
    <w:rsid w:val="00721077"/>
    <w:rsid w:val="00721601"/>
    <w:rsid w:val="00726AB5"/>
    <w:rsid w:val="0073138D"/>
    <w:rsid w:val="007341F1"/>
    <w:rsid w:val="00737682"/>
    <w:rsid w:val="00740F51"/>
    <w:rsid w:val="00742C98"/>
    <w:rsid w:val="0074321A"/>
    <w:rsid w:val="0074655F"/>
    <w:rsid w:val="0075633C"/>
    <w:rsid w:val="00760D65"/>
    <w:rsid w:val="00771985"/>
    <w:rsid w:val="007756C7"/>
    <w:rsid w:val="00783A83"/>
    <w:rsid w:val="00785553"/>
    <w:rsid w:val="007901E9"/>
    <w:rsid w:val="007A12BB"/>
    <w:rsid w:val="007A1B18"/>
    <w:rsid w:val="007A20E2"/>
    <w:rsid w:val="007A4162"/>
    <w:rsid w:val="007A4D6F"/>
    <w:rsid w:val="007A4E33"/>
    <w:rsid w:val="007B5450"/>
    <w:rsid w:val="007B741C"/>
    <w:rsid w:val="007C15CD"/>
    <w:rsid w:val="007C3E90"/>
    <w:rsid w:val="007C7E08"/>
    <w:rsid w:val="007D60B0"/>
    <w:rsid w:val="007E0EC1"/>
    <w:rsid w:val="007E4B07"/>
    <w:rsid w:val="007E4EB1"/>
    <w:rsid w:val="007E7134"/>
    <w:rsid w:val="007F13C6"/>
    <w:rsid w:val="007F3239"/>
    <w:rsid w:val="007F6145"/>
    <w:rsid w:val="008002A8"/>
    <w:rsid w:val="008007BA"/>
    <w:rsid w:val="00801544"/>
    <w:rsid w:val="008023A9"/>
    <w:rsid w:val="00802D28"/>
    <w:rsid w:val="00806933"/>
    <w:rsid w:val="00830F29"/>
    <w:rsid w:val="00831BB9"/>
    <w:rsid w:val="00832958"/>
    <w:rsid w:val="008334D5"/>
    <w:rsid w:val="00834917"/>
    <w:rsid w:val="00835471"/>
    <w:rsid w:val="00835F7F"/>
    <w:rsid w:val="00836205"/>
    <w:rsid w:val="00850123"/>
    <w:rsid w:val="00851304"/>
    <w:rsid w:val="00852DDA"/>
    <w:rsid w:val="00853309"/>
    <w:rsid w:val="00854227"/>
    <w:rsid w:val="008607A9"/>
    <w:rsid w:val="00860AC3"/>
    <w:rsid w:val="0086399C"/>
    <w:rsid w:val="008643BF"/>
    <w:rsid w:val="00864D73"/>
    <w:rsid w:val="0087218C"/>
    <w:rsid w:val="00874134"/>
    <w:rsid w:val="008752FB"/>
    <w:rsid w:val="008801CD"/>
    <w:rsid w:val="00881465"/>
    <w:rsid w:val="008861AF"/>
    <w:rsid w:val="00890F5C"/>
    <w:rsid w:val="00891B38"/>
    <w:rsid w:val="00895434"/>
    <w:rsid w:val="008A0735"/>
    <w:rsid w:val="008A6A91"/>
    <w:rsid w:val="008B4577"/>
    <w:rsid w:val="008C2E45"/>
    <w:rsid w:val="008C4E31"/>
    <w:rsid w:val="008D259C"/>
    <w:rsid w:val="008D7195"/>
    <w:rsid w:val="008E3B05"/>
    <w:rsid w:val="008E5BAE"/>
    <w:rsid w:val="008E5EF3"/>
    <w:rsid w:val="008E5F4A"/>
    <w:rsid w:val="008E68FA"/>
    <w:rsid w:val="008F1068"/>
    <w:rsid w:val="008F6544"/>
    <w:rsid w:val="009024B6"/>
    <w:rsid w:val="00904EA9"/>
    <w:rsid w:val="009055EF"/>
    <w:rsid w:val="009105DE"/>
    <w:rsid w:val="0091108F"/>
    <w:rsid w:val="009125F0"/>
    <w:rsid w:val="0091752D"/>
    <w:rsid w:val="00925BBC"/>
    <w:rsid w:val="009374B0"/>
    <w:rsid w:val="0093787D"/>
    <w:rsid w:val="00943252"/>
    <w:rsid w:val="00947A3C"/>
    <w:rsid w:val="009547EB"/>
    <w:rsid w:val="00954BA8"/>
    <w:rsid w:val="00957C90"/>
    <w:rsid w:val="00960658"/>
    <w:rsid w:val="00962E91"/>
    <w:rsid w:val="009644DA"/>
    <w:rsid w:val="009769FB"/>
    <w:rsid w:val="00996B93"/>
    <w:rsid w:val="009A2367"/>
    <w:rsid w:val="009A59F5"/>
    <w:rsid w:val="009B3975"/>
    <w:rsid w:val="009C4C58"/>
    <w:rsid w:val="009C7B67"/>
    <w:rsid w:val="009D2185"/>
    <w:rsid w:val="009D5EE1"/>
    <w:rsid w:val="009E269D"/>
    <w:rsid w:val="009E38BC"/>
    <w:rsid w:val="009E6578"/>
    <w:rsid w:val="009F1243"/>
    <w:rsid w:val="009F1D10"/>
    <w:rsid w:val="009F3C0B"/>
    <w:rsid w:val="009F4A6E"/>
    <w:rsid w:val="00A0116C"/>
    <w:rsid w:val="00A05675"/>
    <w:rsid w:val="00A06729"/>
    <w:rsid w:val="00A07CA0"/>
    <w:rsid w:val="00A147CD"/>
    <w:rsid w:val="00A172FE"/>
    <w:rsid w:val="00A20446"/>
    <w:rsid w:val="00A20E85"/>
    <w:rsid w:val="00A31697"/>
    <w:rsid w:val="00A31872"/>
    <w:rsid w:val="00A3742B"/>
    <w:rsid w:val="00A4015A"/>
    <w:rsid w:val="00A42AA1"/>
    <w:rsid w:val="00A436FB"/>
    <w:rsid w:val="00A4687B"/>
    <w:rsid w:val="00A47452"/>
    <w:rsid w:val="00A54570"/>
    <w:rsid w:val="00A605BF"/>
    <w:rsid w:val="00A8165B"/>
    <w:rsid w:val="00A85999"/>
    <w:rsid w:val="00A91169"/>
    <w:rsid w:val="00AA49FD"/>
    <w:rsid w:val="00AA6327"/>
    <w:rsid w:val="00AB038C"/>
    <w:rsid w:val="00AB0BC2"/>
    <w:rsid w:val="00AB258F"/>
    <w:rsid w:val="00AB435C"/>
    <w:rsid w:val="00AB535D"/>
    <w:rsid w:val="00AC64CC"/>
    <w:rsid w:val="00AC6C46"/>
    <w:rsid w:val="00AD1238"/>
    <w:rsid w:val="00AD1CC8"/>
    <w:rsid w:val="00AD36D4"/>
    <w:rsid w:val="00AD5D6B"/>
    <w:rsid w:val="00AD69A4"/>
    <w:rsid w:val="00AE36D4"/>
    <w:rsid w:val="00AE3D1E"/>
    <w:rsid w:val="00AF2E66"/>
    <w:rsid w:val="00AF3E4A"/>
    <w:rsid w:val="00AF4420"/>
    <w:rsid w:val="00AF4BB7"/>
    <w:rsid w:val="00AF73AC"/>
    <w:rsid w:val="00AF75D4"/>
    <w:rsid w:val="00B03015"/>
    <w:rsid w:val="00B051FD"/>
    <w:rsid w:val="00B116A1"/>
    <w:rsid w:val="00B133D6"/>
    <w:rsid w:val="00B16F00"/>
    <w:rsid w:val="00B1745B"/>
    <w:rsid w:val="00B205D3"/>
    <w:rsid w:val="00B206EB"/>
    <w:rsid w:val="00B26407"/>
    <w:rsid w:val="00B3072D"/>
    <w:rsid w:val="00B3205D"/>
    <w:rsid w:val="00B324B2"/>
    <w:rsid w:val="00B36C6B"/>
    <w:rsid w:val="00B408E0"/>
    <w:rsid w:val="00B44FEB"/>
    <w:rsid w:val="00B47EFC"/>
    <w:rsid w:val="00B62880"/>
    <w:rsid w:val="00B63241"/>
    <w:rsid w:val="00B73293"/>
    <w:rsid w:val="00B84985"/>
    <w:rsid w:val="00B84F99"/>
    <w:rsid w:val="00B9166A"/>
    <w:rsid w:val="00B94842"/>
    <w:rsid w:val="00B95C85"/>
    <w:rsid w:val="00BA074C"/>
    <w:rsid w:val="00BA22AB"/>
    <w:rsid w:val="00BA6B7F"/>
    <w:rsid w:val="00BB0BCE"/>
    <w:rsid w:val="00BB15BE"/>
    <w:rsid w:val="00BB1B75"/>
    <w:rsid w:val="00BB31B0"/>
    <w:rsid w:val="00BB556C"/>
    <w:rsid w:val="00BB67F0"/>
    <w:rsid w:val="00BC008D"/>
    <w:rsid w:val="00BC110F"/>
    <w:rsid w:val="00BC60A4"/>
    <w:rsid w:val="00BC7118"/>
    <w:rsid w:val="00BC7A8B"/>
    <w:rsid w:val="00BD2DC1"/>
    <w:rsid w:val="00BD4873"/>
    <w:rsid w:val="00BD6608"/>
    <w:rsid w:val="00BD77E8"/>
    <w:rsid w:val="00BE0B4F"/>
    <w:rsid w:val="00BE3A6B"/>
    <w:rsid w:val="00BE7DB1"/>
    <w:rsid w:val="00BF0EEE"/>
    <w:rsid w:val="00BF1CE7"/>
    <w:rsid w:val="00C0155C"/>
    <w:rsid w:val="00C01970"/>
    <w:rsid w:val="00C04338"/>
    <w:rsid w:val="00C1561B"/>
    <w:rsid w:val="00C17688"/>
    <w:rsid w:val="00C3023D"/>
    <w:rsid w:val="00C329BE"/>
    <w:rsid w:val="00C35393"/>
    <w:rsid w:val="00C356B1"/>
    <w:rsid w:val="00C40D77"/>
    <w:rsid w:val="00C46691"/>
    <w:rsid w:val="00C52FE4"/>
    <w:rsid w:val="00C61D56"/>
    <w:rsid w:val="00C679A5"/>
    <w:rsid w:val="00C82601"/>
    <w:rsid w:val="00C82E94"/>
    <w:rsid w:val="00C842C6"/>
    <w:rsid w:val="00C8625F"/>
    <w:rsid w:val="00C901B7"/>
    <w:rsid w:val="00C93600"/>
    <w:rsid w:val="00C936A5"/>
    <w:rsid w:val="00C955A8"/>
    <w:rsid w:val="00CA61AB"/>
    <w:rsid w:val="00CA7FBE"/>
    <w:rsid w:val="00CB05CC"/>
    <w:rsid w:val="00CB2C4C"/>
    <w:rsid w:val="00CB4C87"/>
    <w:rsid w:val="00CB4EA4"/>
    <w:rsid w:val="00CB7872"/>
    <w:rsid w:val="00CB79CA"/>
    <w:rsid w:val="00CD29E5"/>
    <w:rsid w:val="00CD3719"/>
    <w:rsid w:val="00CD3BCA"/>
    <w:rsid w:val="00CD57B6"/>
    <w:rsid w:val="00CE1127"/>
    <w:rsid w:val="00CE1EE8"/>
    <w:rsid w:val="00CE4688"/>
    <w:rsid w:val="00CF5841"/>
    <w:rsid w:val="00D00BA0"/>
    <w:rsid w:val="00D0201F"/>
    <w:rsid w:val="00D06330"/>
    <w:rsid w:val="00D0790B"/>
    <w:rsid w:val="00D159B6"/>
    <w:rsid w:val="00D17E4F"/>
    <w:rsid w:val="00D25547"/>
    <w:rsid w:val="00D30C0F"/>
    <w:rsid w:val="00D43191"/>
    <w:rsid w:val="00D46B7D"/>
    <w:rsid w:val="00D54771"/>
    <w:rsid w:val="00D817F2"/>
    <w:rsid w:val="00D91ED2"/>
    <w:rsid w:val="00D9713D"/>
    <w:rsid w:val="00D97182"/>
    <w:rsid w:val="00DB29CD"/>
    <w:rsid w:val="00DB2A54"/>
    <w:rsid w:val="00DB37A0"/>
    <w:rsid w:val="00DC0262"/>
    <w:rsid w:val="00DC1593"/>
    <w:rsid w:val="00DC4C9A"/>
    <w:rsid w:val="00DC67F6"/>
    <w:rsid w:val="00DD39C3"/>
    <w:rsid w:val="00DE2243"/>
    <w:rsid w:val="00DE5EBA"/>
    <w:rsid w:val="00DF1EE1"/>
    <w:rsid w:val="00E00881"/>
    <w:rsid w:val="00E024B1"/>
    <w:rsid w:val="00E10BF4"/>
    <w:rsid w:val="00E13158"/>
    <w:rsid w:val="00E133F3"/>
    <w:rsid w:val="00E17445"/>
    <w:rsid w:val="00E2179E"/>
    <w:rsid w:val="00E22E76"/>
    <w:rsid w:val="00E23023"/>
    <w:rsid w:val="00E23AA3"/>
    <w:rsid w:val="00E35B87"/>
    <w:rsid w:val="00E36B08"/>
    <w:rsid w:val="00E40A3E"/>
    <w:rsid w:val="00E40A92"/>
    <w:rsid w:val="00E41ED9"/>
    <w:rsid w:val="00E55E6C"/>
    <w:rsid w:val="00E57400"/>
    <w:rsid w:val="00E749DB"/>
    <w:rsid w:val="00E76DAA"/>
    <w:rsid w:val="00E80365"/>
    <w:rsid w:val="00E80C67"/>
    <w:rsid w:val="00E8294C"/>
    <w:rsid w:val="00E82D62"/>
    <w:rsid w:val="00E832AA"/>
    <w:rsid w:val="00E83BDC"/>
    <w:rsid w:val="00E8746A"/>
    <w:rsid w:val="00E905CE"/>
    <w:rsid w:val="00E91A7E"/>
    <w:rsid w:val="00E9296D"/>
    <w:rsid w:val="00E92CB0"/>
    <w:rsid w:val="00E936B5"/>
    <w:rsid w:val="00E97146"/>
    <w:rsid w:val="00EA3404"/>
    <w:rsid w:val="00EA47CE"/>
    <w:rsid w:val="00EA6334"/>
    <w:rsid w:val="00EA7AC7"/>
    <w:rsid w:val="00EB5334"/>
    <w:rsid w:val="00EC2650"/>
    <w:rsid w:val="00EC2ADF"/>
    <w:rsid w:val="00EC6A85"/>
    <w:rsid w:val="00ED0573"/>
    <w:rsid w:val="00EE13D0"/>
    <w:rsid w:val="00EE50E0"/>
    <w:rsid w:val="00EE7FA1"/>
    <w:rsid w:val="00EF6887"/>
    <w:rsid w:val="00EF6962"/>
    <w:rsid w:val="00F00147"/>
    <w:rsid w:val="00F007CD"/>
    <w:rsid w:val="00F0276A"/>
    <w:rsid w:val="00F04033"/>
    <w:rsid w:val="00F04281"/>
    <w:rsid w:val="00F046E3"/>
    <w:rsid w:val="00F241BB"/>
    <w:rsid w:val="00F261E9"/>
    <w:rsid w:val="00F272A6"/>
    <w:rsid w:val="00F3030D"/>
    <w:rsid w:val="00F31746"/>
    <w:rsid w:val="00F40479"/>
    <w:rsid w:val="00F40934"/>
    <w:rsid w:val="00F42F74"/>
    <w:rsid w:val="00F53467"/>
    <w:rsid w:val="00F5390B"/>
    <w:rsid w:val="00F5476B"/>
    <w:rsid w:val="00F557BD"/>
    <w:rsid w:val="00F56605"/>
    <w:rsid w:val="00F566EC"/>
    <w:rsid w:val="00F603FD"/>
    <w:rsid w:val="00F654F9"/>
    <w:rsid w:val="00F70B01"/>
    <w:rsid w:val="00F70F10"/>
    <w:rsid w:val="00F713EA"/>
    <w:rsid w:val="00F72CEC"/>
    <w:rsid w:val="00F7707A"/>
    <w:rsid w:val="00F80DAB"/>
    <w:rsid w:val="00F812E3"/>
    <w:rsid w:val="00F84BBA"/>
    <w:rsid w:val="00F85005"/>
    <w:rsid w:val="00F85451"/>
    <w:rsid w:val="00F87A5B"/>
    <w:rsid w:val="00F90A24"/>
    <w:rsid w:val="00F90C84"/>
    <w:rsid w:val="00F91BF0"/>
    <w:rsid w:val="00F92761"/>
    <w:rsid w:val="00F92882"/>
    <w:rsid w:val="00F9729D"/>
    <w:rsid w:val="00F97CE7"/>
    <w:rsid w:val="00FA2908"/>
    <w:rsid w:val="00FB0DF0"/>
    <w:rsid w:val="00FC0E8A"/>
    <w:rsid w:val="00FC1A9A"/>
    <w:rsid w:val="00FC2123"/>
    <w:rsid w:val="00FC2CC9"/>
    <w:rsid w:val="00FC59C9"/>
    <w:rsid w:val="00FD69C5"/>
    <w:rsid w:val="00FD724F"/>
    <w:rsid w:val="00FD7A8E"/>
    <w:rsid w:val="00FE0E1F"/>
    <w:rsid w:val="00FE1839"/>
    <w:rsid w:val="00FE3139"/>
    <w:rsid w:val="00FE5939"/>
    <w:rsid w:val="00FF16D7"/>
    <w:rsid w:val="00FF51C9"/>
    <w:rsid w:val="00FF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CA253"/>
  <w15:docId w15:val="{C7EF9074-CBCF-45F1-A75D-42FE6959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730"/>
    <w:rPr>
      <w:sz w:val="24"/>
    </w:rPr>
  </w:style>
  <w:style w:type="paragraph" w:styleId="Heading1">
    <w:name w:val="heading 1"/>
    <w:basedOn w:val="Normal"/>
    <w:next w:val="Normal"/>
    <w:uiPriority w:val="9"/>
    <w:qFormat/>
    <w:rsid w:val="00CB2C4C"/>
    <w:pPr>
      <w:numPr>
        <w:numId w:val="3"/>
      </w:numPr>
      <w:spacing w:before="120" w:after="120"/>
      <w:outlineLvl w:val="0"/>
    </w:pPr>
    <w:rPr>
      <w:b/>
      <w:szCs w:val="24"/>
    </w:rPr>
  </w:style>
  <w:style w:type="paragraph" w:styleId="Heading2">
    <w:name w:val="heading 2"/>
    <w:basedOn w:val="ListParagraph"/>
    <w:next w:val="Normal"/>
    <w:uiPriority w:val="9"/>
    <w:qFormat/>
    <w:rsid w:val="007A4162"/>
    <w:pPr>
      <w:numPr>
        <w:ilvl w:val="1"/>
        <w:numId w:val="3"/>
      </w:numPr>
      <w:tabs>
        <w:tab w:val="clear" w:pos="720"/>
      </w:tabs>
      <w:spacing w:before="120" w:after="120"/>
      <w:ind w:left="990" w:right="-270" w:hanging="630"/>
      <w:outlineLvl w:val="1"/>
    </w:pPr>
    <w:rPr>
      <w:szCs w:val="24"/>
    </w:rPr>
  </w:style>
  <w:style w:type="paragraph" w:styleId="Heading3">
    <w:name w:val="heading 3"/>
    <w:basedOn w:val="Normal"/>
    <w:next w:val="Normal"/>
    <w:uiPriority w:val="9"/>
    <w:qFormat/>
    <w:rsid w:val="00124F62"/>
    <w:pPr>
      <w:widowControl w:val="0"/>
      <w:numPr>
        <w:ilvl w:val="2"/>
        <w:numId w:val="3"/>
      </w:numPr>
      <w:kinsoku w:val="0"/>
      <w:overflowPunct w:val="0"/>
      <w:spacing w:before="240" w:after="240"/>
      <w:ind w:right="-274"/>
      <w:textAlignment w:val="baseline"/>
      <w:outlineLvl w:val="2"/>
    </w:pPr>
  </w:style>
  <w:style w:type="paragraph" w:styleId="Heading4">
    <w:name w:val="heading 4"/>
    <w:basedOn w:val="Normal"/>
    <w:next w:val="Normal"/>
    <w:uiPriority w:val="9"/>
    <w:qFormat/>
    <w:pPr>
      <w:keepNext/>
      <w:jc w:val="right"/>
      <w:outlineLvl w:val="3"/>
    </w:pPr>
    <w:rPr>
      <w:b/>
    </w:rPr>
  </w:style>
  <w:style w:type="paragraph" w:styleId="Heading5">
    <w:name w:val="heading 5"/>
    <w:basedOn w:val="Normal"/>
    <w:next w:val="Normal"/>
    <w:uiPriority w:val="9"/>
    <w:qFormat/>
    <w:pPr>
      <w:keepNext/>
      <w:outlineLvl w:val="4"/>
    </w:pPr>
    <w:rPr>
      <w:b/>
    </w:rPr>
  </w:style>
  <w:style w:type="paragraph" w:styleId="Heading6">
    <w:name w:val="heading 6"/>
    <w:basedOn w:val="Normal"/>
    <w:next w:val="Normal"/>
    <w:link w:val="Heading6Char"/>
    <w:uiPriority w:val="9"/>
    <w:unhideWhenUsed/>
    <w:qFormat/>
    <w:rsid w:val="001B1C4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1"/>
    <w:qFormat/>
    <w:pPr>
      <w:keepNext/>
      <w:widowControl w:val="0"/>
      <w:spacing w:before="120"/>
      <w:jc w:val="center"/>
      <w:outlineLvl w:val="6"/>
    </w:pPr>
    <w:rPr>
      <w:b/>
      <w:snapToGrid w:val="0"/>
      <w:color w:val="000000"/>
    </w:rPr>
  </w:style>
  <w:style w:type="paragraph" w:styleId="Heading8">
    <w:name w:val="heading 8"/>
    <w:basedOn w:val="Normal"/>
    <w:next w:val="Normal"/>
    <w:uiPriority w:val="1"/>
    <w:qFormat/>
    <w:pPr>
      <w:keepNext/>
      <w:widowControl w:val="0"/>
      <w:jc w:val="center"/>
      <w:outlineLvl w:val="7"/>
    </w:pPr>
    <w:rPr>
      <w:sz w:val="28"/>
    </w:rPr>
  </w:style>
  <w:style w:type="paragraph" w:styleId="Heading9">
    <w:name w:val="heading 9"/>
    <w:basedOn w:val="Normal"/>
    <w:link w:val="Heading9Char"/>
    <w:uiPriority w:val="1"/>
    <w:qFormat/>
    <w:rsid w:val="001B1C49"/>
    <w:pPr>
      <w:widowControl w:val="0"/>
      <w:autoSpaceDE w:val="0"/>
      <w:autoSpaceDN w:val="0"/>
      <w:ind w:left="1562" w:hanging="766"/>
      <w:outlineLvl w:val="8"/>
    </w:pPr>
    <w:rPr>
      <w:rFonts w:ascii="Cambria" w:eastAsia="Cambria" w:hAnsi="Cambria" w:cs="Cambria"/>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1"/>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DocumentMap">
    <w:name w:val="Document Map"/>
    <w:basedOn w:val="Normal"/>
    <w:semiHidden/>
    <w:pPr>
      <w:shd w:val="clear" w:color="auto" w:fill="000080"/>
    </w:pPr>
  </w:style>
  <w:style w:type="paragraph" w:styleId="BodyText">
    <w:name w:val="Body Text"/>
    <w:basedOn w:val="Normal"/>
    <w:uiPriority w:val="1"/>
    <w:qFormat/>
    <w:pPr>
      <w:tabs>
        <w:tab w:val="left" w:pos="7110"/>
      </w:tabs>
      <w:ind w:right="-630"/>
    </w:pPr>
    <w:rPr>
      <w:rFonts w:ascii="Times" w:hAnsi="Times"/>
      <w:sz w:val="22"/>
    </w:rPr>
  </w:style>
  <w:style w:type="character" w:styleId="PageNumber">
    <w:name w:val="page number"/>
    <w:basedOn w:val="DefaultParagraphFont"/>
  </w:style>
  <w:style w:type="paragraph" w:styleId="BodyTextIndent">
    <w:name w:val="Body Text Indent"/>
    <w:basedOn w:val="Normal"/>
    <w:pPr>
      <w:ind w:left="450"/>
    </w:pPr>
  </w:style>
  <w:style w:type="paragraph" w:styleId="BalloonText">
    <w:name w:val="Balloon Text"/>
    <w:basedOn w:val="Normal"/>
    <w:semiHidden/>
    <w:rsid w:val="00AA6327"/>
    <w:rPr>
      <w:rFonts w:cs="Tahoma"/>
      <w:sz w:val="16"/>
      <w:szCs w:val="16"/>
    </w:rPr>
  </w:style>
  <w:style w:type="character" w:styleId="CommentReference">
    <w:name w:val="annotation reference"/>
    <w:semiHidden/>
    <w:rsid w:val="00FE0E1F"/>
    <w:rPr>
      <w:sz w:val="16"/>
      <w:szCs w:val="16"/>
    </w:rPr>
  </w:style>
  <w:style w:type="paragraph" w:styleId="CommentText">
    <w:name w:val="annotation text"/>
    <w:basedOn w:val="Normal"/>
    <w:semiHidden/>
    <w:rsid w:val="00FE0E1F"/>
    <w:rPr>
      <w:rFonts w:ascii="Arial" w:hAnsi="Arial"/>
      <w:lang w:val="en-GB"/>
    </w:rPr>
  </w:style>
  <w:style w:type="table" w:styleId="TableGrid">
    <w:name w:val="Table Grid"/>
    <w:basedOn w:val="TableNormal"/>
    <w:uiPriority w:val="59"/>
    <w:rsid w:val="00B13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PHeading1">
    <w:name w:val="SOP Heading 1"/>
    <w:basedOn w:val="Normal"/>
    <w:next w:val="Normal"/>
    <w:link w:val="SOPHeading1Char"/>
    <w:rsid w:val="004E57F9"/>
    <w:pPr>
      <w:numPr>
        <w:numId w:val="2"/>
      </w:numPr>
      <w:tabs>
        <w:tab w:val="clear" w:pos="360"/>
      </w:tabs>
      <w:spacing w:before="120" w:after="120"/>
      <w:ind w:left="576" w:hanging="576"/>
    </w:pPr>
    <w:rPr>
      <w:rFonts w:cs="Tahoma"/>
      <w:caps/>
    </w:rPr>
  </w:style>
  <w:style w:type="paragraph" w:customStyle="1" w:styleId="SOPLevel3">
    <w:name w:val="SOP Level 3"/>
    <w:basedOn w:val="Normal"/>
    <w:rsid w:val="004E57F9"/>
    <w:pPr>
      <w:numPr>
        <w:ilvl w:val="2"/>
        <w:numId w:val="2"/>
      </w:numPr>
      <w:tabs>
        <w:tab w:val="clear" w:pos="1890"/>
      </w:tabs>
      <w:spacing w:after="120"/>
      <w:ind w:left="1872"/>
    </w:pPr>
    <w:rPr>
      <w:rFonts w:cs="Tahoma"/>
    </w:rPr>
  </w:style>
  <w:style w:type="paragraph" w:customStyle="1" w:styleId="SOPLevel4Sentence">
    <w:name w:val="SOP Level 4 Sentence"/>
    <w:basedOn w:val="SOPLevel3"/>
    <w:rsid w:val="004E57F9"/>
    <w:pPr>
      <w:numPr>
        <w:ilvl w:val="3"/>
      </w:numPr>
      <w:tabs>
        <w:tab w:val="clear" w:pos="3240"/>
      </w:tabs>
      <w:ind w:left="2736" w:hanging="864"/>
    </w:pPr>
  </w:style>
  <w:style w:type="character" w:customStyle="1" w:styleId="SOPHeading1Char">
    <w:name w:val="SOP Heading 1 Char"/>
    <w:link w:val="SOPHeading1"/>
    <w:rsid w:val="004E57F9"/>
    <w:rPr>
      <w:rFonts w:cs="Tahoma"/>
      <w:caps/>
      <w:sz w:val="24"/>
    </w:rPr>
  </w:style>
  <w:style w:type="paragraph" w:customStyle="1" w:styleId="SOPSectionIntroduction">
    <w:name w:val="SOP Section Introduction"/>
    <w:basedOn w:val="Normal"/>
    <w:rsid w:val="004E57F9"/>
    <w:pPr>
      <w:spacing w:after="120"/>
      <w:ind w:left="576"/>
    </w:pPr>
  </w:style>
  <w:style w:type="paragraph" w:customStyle="1" w:styleId="SOPTitle">
    <w:name w:val="SOP Title"/>
    <w:basedOn w:val="Header"/>
    <w:rsid w:val="004E57F9"/>
    <w:rPr>
      <w:rFonts w:cs="Tahoma"/>
      <w:b/>
      <w:sz w:val="28"/>
      <w:szCs w:val="24"/>
    </w:rPr>
  </w:style>
  <w:style w:type="paragraph" w:customStyle="1" w:styleId="REQSOPHEADING">
    <w:name w:val="REQ SOP HEADING"/>
    <w:basedOn w:val="Heading2"/>
    <w:rsid w:val="00D54771"/>
    <w:pPr>
      <w:spacing w:before="200"/>
      <w:jc w:val="both"/>
    </w:pPr>
    <w:rPr>
      <w:rFonts w:cs="Tahoma"/>
      <w:sz w:val="28"/>
    </w:rPr>
  </w:style>
  <w:style w:type="paragraph" w:customStyle="1" w:styleId="SOPLevel2Sentence">
    <w:name w:val="SOP Level 2 Sentence"/>
    <w:basedOn w:val="Normal"/>
    <w:rsid w:val="004E57F9"/>
    <w:pPr>
      <w:numPr>
        <w:ilvl w:val="1"/>
        <w:numId w:val="2"/>
      </w:numPr>
      <w:tabs>
        <w:tab w:val="clear" w:pos="1080"/>
      </w:tabs>
      <w:spacing w:before="120" w:after="120"/>
      <w:ind w:left="1152" w:hanging="576"/>
    </w:pPr>
    <w:rPr>
      <w:rFonts w:cs="Tahoma"/>
    </w:rPr>
  </w:style>
  <w:style w:type="paragraph" w:customStyle="1" w:styleId="SOPLevel4Bullet">
    <w:name w:val="SOP Level 4 Bullet"/>
    <w:basedOn w:val="Normal"/>
    <w:rsid w:val="004E57F9"/>
    <w:pPr>
      <w:numPr>
        <w:numId w:val="1"/>
      </w:numPr>
      <w:spacing w:after="120"/>
      <w:ind w:left="2232"/>
    </w:pPr>
    <w:rPr>
      <w:rFonts w:cs="Tahoma"/>
    </w:rPr>
  </w:style>
  <w:style w:type="paragraph" w:customStyle="1" w:styleId="SOPLevel1Sentence">
    <w:name w:val="SOP Level 1 Sentence"/>
    <w:basedOn w:val="SOPHeading1"/>
    <w:rsid w:val="008752FB"/>
    <w:rPr>
      <w:caps w:val="0"/>
    </w:rPr>
  </w:style>
  <w:style w:type="character" w:customStyle="1" w:styleId="HeaderChar1">
    <w:name w:val="Header Char1"/>
    <w:aliases w:val=" Char Char"/>
    <w:link w:val="Header"/>
    <w:rsid w:val="00DF1EE1"/>
    <w:rPr>
      <w:rFonts w:ascii="Tahoma" w:hAnsi="Tahoma"/>
      <w:lang w:val="en-US" w:eastAsia="en-US" w:bidi="ar-SA"/>
    </w:rPr>
  </w:style>
  <w:style w:type="character" w:customStyle="1" w:styleId="HeaderChar">
    <w:name w:val="Header Char"/>
    <w:uiPriority w:val="99"/>
    <w:rsid w:val="009374B0"/>
    <w:rPr>
      <w:rFonts w:ascii="Tahoma" w:hAnsi="Tahoma"/>
      <w:lang w:val="en-US" w:eastAsia="en-US" w:bidi="ar-SA"/>
    </w:rPr>
  </w:style>
  <w:style w:type="paragraph" w:customStyle="1" w:styleId="StyleSOPSectionIntroductionFirstline01">
    <w:name w:val="Style SOP Section Introduction + First line:  0.1&quot;"/>
    <w:basedOn w:val="SOPSectionIntroduction"/>
    <w:rsid w:val="003B6459"/>
    <w:pPr>
      <w:ind w:left="1008" w:firstLine="144"/>
    </w:pPr>
  </w:style>
  <w:style w:type="paragraph" w:styleId="CommentSubject">
    <w:name w:val="annotation subject"/>
    <w:basedOn w:val="CommentText"/>
    <w:next w:val="CommentText"/>
    <w:semiHidden/>
    <w:rsid w:val="000E6BA8"/>
    <w:rPr>
      <w:rFonts w:ascii="Tahoma" w:hAnsi="Tahoma"/>
      <w:b/>
      <w:bCs/>
      <w:lang w:val="en-US"/>
    </w:rPr>
  </w:style>
  <w:style w:type="table" w:customStyle="1" w:styleId="TableGrid1">
    <w:name w:val="Table Grid1"/>
    <w:basedOn w:val="TableNormal"/>
    <w:next w:val="TableGrid"/>
    <w:rsid w:val="002F31A5"/>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31A5"/>
    <w:pPr>
      <w:spacing w:before="100" w:beforeAutospacing="1" w:after="100" w:afterAutospacing="1"/>
    </w:pPr>
    <w:rPr>
      <w:rFonts w:eastAsiaTheme="minorEastAsia"/>
      <w:szCs w:val="24"/>
    </w:rPr>
  </w:style>
  <w:style w:type="character" w:customStyle="1" w:styleId="FooterChar">
    <w:name w:val="Footer Char"/>
    <w:basedOn w:val="DefaultParagraphFont"/>
    <w:link w:val="Footer"/>
    <w:rsid w:val="006A166C"/>
    <w:rPr>
      <w:rFonts w:ascii="Tahoma" w:hAnsi="Tahoma"/>
    </w:rPr>
  </w:style>
  <w:style w:type="paragraph" w:customStyle="1" w:styleId="StyleTimesNewRomanBoldCentered">
    <w:name w:val="Style Times New Roman Bold Centered"/>
    <w:basedOn w:val="Normal"/>
    <w:rsid w:val="004E57F9"/>
    <w:pPr>
      <w:jc w:val="center"/>
    </w:pPr>
    <w:rPr>
      <w:rFonts w:ascii="Arial" w:hAnsi="Arial"/>
      <w:b/>
      <w:bCs/>
    </w:rPr>
  </w:style>
  <w:style w:type="paragraph" w:styleId="ListParagraph">
    <w:name w:val="List Paragraph"/>
    <w:basedOn w:val="Normal"/>
    <w:link w:val="ListParagraphChar"/>
    <w:uiPriority w:val="1"/>
    <w:qFormat/>
    <w:rsid w:val="00077730"/>
    <w:pPr>
      <w:ind w:left="720"/>
      <w:contextualSpacing/>
    </w:pPr>
  </w:style>
  <w:style w:type="character" w:customStyle="1" w:styleId="ListParagraphChar">
    <w:name w:val="List Paragraph Char"/>
    <w:basedOn w:val="DefaultParagraphFont"/>
    <w:link w:val="ListParagraph"/>
    <w:uiPriority w:val="34"/>
    <w:rsid w:val="00205D56"/>
    <w:rPr>
      <w:sz w:val="24"/>
    </w:rPr>
  </w:style>
  <w:style w:type="character" w:customStyle="1" w:styleId="hgkelc">
    <w:name w:val="hgkelc"/>
    <w:basedOn w:val="DefaultParagraphFont"/>
    <w:rsid w:val="003175E0"/>
  </w:style>
  <w:style w:type="paragraph" w:styleId="Caption">
    <w:name w:val="caption"/>
    <w:basedOn w:val="Normal"/>
    <w:next w:val="Normal"/>
    <w:uiPriority w:val="35"/>
    <w:unhideWhenUsed/>
    <w:qFormat/>
    <w:rsid w:val="00057FFE"/>
    <w:pPr>
      <w:spacing w:after="200"/>
    </w:pPr>
    <w:rPr>
      <w:rFonts w:asciiTheme="minorHAnsi" w:eastAsiaTheme="minorHAnsi" w:hAnsiTheme="minorHAnsi" w:cstheme="minorBidi"/>
      <w:i/>
      <w:iCs/>
      <w:color w:val="1F497D" w:themeColor="text2"/>
      <w:sz w:val="18"/>
      <w:szCs w:val="18"/>
    </w:rPr>
  </w:style>
  <w:style w:type="paragraph" w:customStyle="1" w:styleId="SCIThreeLevel">
    <w:name w:val="SCI Three Level"/>
    <w:basedOn w:val="ListParagraph"/>
    <w:qFormat/>
    <w:rsid w:val="00057FFE"/>
    <w:pPr>
      <w:widowControl w:val="0"/>
      <w:numPr>
        <w:ilvl w:val="2"/>
        <w:numId w:val="6"/>
      </w:numPr>
      <w:spacing w:before="120" w:line="276" w:lineRule="auto"/>
      <w:ind w:right="-270"/>
      <w:contextualSpacing w:val="0"/>
    </w:pPr>
    <w:rPr>
      <w:rFonts w:ascii="Arial" w:eastAsiaTheme="minorHAnsi" w:hAnsi="Arial" w:cs="Arial"/>
      <w:sz w:val="22"/>
      <w:szCs w:val="22"/>
    </w:rPr>
  </w:style>
  <w:style w:type="paragraph" w:customStyle="1" w:styleId="SCIFourLevel">
    <w:name w:val="SCI Four Level"/>
    <w:basedOn w:val="SCIThreeLevel"/>
    <w:qFormat/>
    <w:rsid w:val="00057FFE"/>
    <w:pPr>
      <w:numPr>
        <w:ilvl w:val="3"/>
      </w:numPr>
    </w:pPr>
  </w:style>
  <w:style w:type="paragraph" w:customStyle="1" w:styleId="Level2Bullet">
    <w:name w:val="Level 2 Bullet"/>
    <w:basedOn w:val="ListParagraph"/>
    <w:link w:val="Level2BulletChar"/>
    <w:qFormat/>
    <w:rsid w:val="00057FFE"/>
    <w:pPr>
      <w:widowControl w:val="0"/>
      <w:numPr>
        <w:ilvl w:val="2"/>
        <w:numId w:val="7"/>
      </w:numPr>
      <w:spacing w:before="60" w:after="60" w:line="276" w:lineRule="auto"/>
      <w:ind w:left="2340" w:right="-270"/>
      <w:contextualSpacing w:val="0"/>
    </w:pPr>
    <w:rPr>
      <w:rFonts w:ascii="Arial" w:eastAsiaTheme="minorHAnsi" w:hAnsi="Arial" w:cs="Arial"/>
      <w:sz w:val="22"/>
      <w:szCs w:val="22"/>
    </w:rPr>
  </w:style>
  <w:style w:type="character" w:customStyle="1" w:styleId="Level2BulletChar">
    <w:name w:val="Level 2 Bullet Char"/>
    <w:basedOn w:val="ListParagraphChar"/>
    <w:link w:val="Level2Bullet"/>
    <w:rsid w:val="00057FFE"/>
    <w:rPr>
      <w:rFonts w:ascii="Arial" w:eastAsiaTheme="minorHAnsi" w:hAnsi="Arial" w:cs="Arial"/>
      <w:sz w:val="22"/>
      <w:szCs w:val="22"/>
    </w:rPr>
  </w:style>
  <w:style w:type="paragraph" w:styleId="Revision">
    <w:name w:val="Revision"/>
    <w:hidden/>
    <w:uiPriority w:val="99"/>
    <w:semiHidden/>
    <w:rsid w:val="009D2185"/>
    <w:rPr>
      <w:sz w:val="24"/>
    </w:rPr>
  </w:style>
  <w:style w:type="character" w:customStyle="1" w:styleId="cf01">
    <w:name w:val="cf01"/>
    <w:basedOn w:val="DefaultParagraphFont"/>
    <w:rsid w:val="00864D73"/>
    <w:rPr>
      <w:rFonts w:ascii="Segoe UI" w:hAnsi="Segoe UI" w:cs="Segoe UI" w:hint="default"/>
      <w:sz w:val="18"/>
      <w:szCs w:val="18"/>
    </w:rPr>
  </w:style>
  <w:style w:type="character" w:customStyle="1" w:styleId="hotkey-layer">
    <w:name w:val="hotkey-layer"/>
    <w:basedOn w:val="DefaultParagraphFont"/>
    <w:rsid w:val="00EE13D0"/>
  </w:style>
  <w:style w:type="character" w:styleId="Hyperlink">
    <w:name w:val="Hyperlink"/>
    <w:basedOn w:val="DefaultParagraphFont"/>
    <w:unhideWhenUsed/>
    <w:rsid w:val="00E92CB0"/>
    <w:rPr>
      <w:color w:val="0000FF" w:themeColor="hyperlink"/>
      <w:u w:val="single"/>
    </w:rPr>
  </w:style>
  <w:style w:type="character" w:styleId="UnresolvedMention">
    <w:name w:val="Unresolved Mention"/>
    <w:basedOn w:val="DefaultParagraphFont"/>
    <w:uiPriority w:val="99"/>
    <w:semiHidden/>
    <w:unhideWhenUsed/>
    <w:rsid w:val="00E92CB0"/>
    <w:rPr>
      <w:color w:val="605E5C"/>
      <w:shd w:val="clear" w:color="auto" w:fill="E1DFDD"/>
    </w:rPr>
  </w:style>
  <w:style w:type="paragraph" w:customStyle="1" w:styleId="pf0">
    <w:name w:val="pf0"/>
    <w:basedOn w:val="Normal"/>
    <w:rsid w:val="00C842C6"/>
    <w:pPr>
      <w:spacing w:before="100" w:beforeAutospacing="1" w:after="100" w:afterAutospacing="1"/>
    </w:pPr>
    <w:rPr>
      <w:szCs w:val="24"/>
    </w:rPr>
  </w:style>
  <w:style w:type="character" w:customStyle="1" w:styleId="Heading6Char">
    <w:name w:val="Heading 6 Char"/>
    <w:basedOn w:val="DefaultParagraphFont"/>
    <w:link w:val="Heading6"/>
    <w:semiHidden/>
    <w:rsid w:val="001B1C49"/>
    <w:rPr>
      <w:rFonts w:asciiTheme="majorHAnsi" w:eastAsiaTheme="majorEastAsia" w:hAnsiTheme="majorHAnsi" w:cstheme="majorBidi"/>
      <w:color w:val="243F60" w:themeColor="accent1" w:themeShade="7F"/>
      <w:sz w:val="24"/>
    </w:rPr>
  </w:style>
  <w:style w:type="character" w:customStyle="1" w:styleId="Heading9Char">
    <w:name w:val="Heading 9 Char"/>
    <w:basedOn w:val="DefaultParagraphFont"/>
    <w:link w:val="Heading9"/>
    <w:uiPriority w:val="1"/>
    <w:rsid w:val="001B1C49"/>
    <w:rPr>
      <w:rFonts w:ascii="Cambria" w:eastAsia="Cambria" w:hAnsi="Cambria" w:cs="Cambria"/>
      <w:b/>
      <w:bCs/>
      <w:i/>
      <w:iCs/>
      <w:sz w:val="22"/>
      <w:szCs w:val="22"/>
    </w:rPr>
  </w:style>
  <w:style w:type="paragraph" w:styleId="TOC1">
    <w:name w:val="toc 1"/>
    <w:basedOn w:val="Normal"/>
    <w:uiPriority w:val="1"/>
    <w:qFormat/>
    <w:rsid w:val="001B1C49"/>
    <w:pPr>
      <w:widowControl w:val="0"/>
      <w:autoSpaceDE w:val="0"/>
      <w:autoSpaceDN w:val="0"/>
      <w:spacing w:before="22"/>
      <w:ind w:left="117"/>
    </w:pPr>
    <w:rPr>
      <w:rFonts w:ascii="Cambria" w:eastAsia="Cambria" w:hAnsi="Cambria" w:cs="Cambria"/>
      <w:b/>
      <w:bCs/>
      <w:szCs w:val="24"/>
    </w:rPr>
  </w:style>
  <w:style w:type="paragraph" w:styleId="TOC2">
    <w:name w:val="toc 2"/>
    <w:basedOn w:val="Normal"/>
    <w:uiPriority w:val="1"/>
    <w:qFormat/>
    <w:rsid w:val="001B1C49"/>
    <w:pPr>
      <w:widowControl w:val="0"/>
      <w:autoSpaceDE w:val="0"/>
      <w:autoSpaceDN w:val="0"/>
      <w:spacing w:before="97"/>
      <w:ind w:left="117"/>
    </w:pPr>
    <w:rPr>
      <w:rFonts w:ascii="Cambria" w:eastAsia="Cambria" w:hAnsi="Cambria" w:cs="Cambria"/>
      <w:b/>
      <w:bCs/>
      <w:sz w:val="22"/>
      <w:szCs w:val="22"/>
    </w:rPr>
  </w:style>
  <w:style w:type="paragraph" w:styleId="TOC3">
    <w:name w:val="toc 3"/>
    <w:basedOn w:val="Normal"/>
    <w:uiPriority w:val="1"/>
    <w:qFormat/>
    <w:rsid w:val="001B1C49"/>
    <w:pPr>
      <w:widowControl w:val="0"/>
      <w:autoSpaceDE w:val="0"/>
      <w:autoSpaceDN w:val="0"/>
      <w:spacing w:before="97"/>
      <w:ind w:left="117"/>
    </w:pPr>
    <w:rPr>
      <w:rFonts w:ascii="Cambria" w:eastAsia="Cambria" w:hAnsi="Cambria" w:cs="Cambria"/>
      <w:b/>
      <w:bCs/>
      <w:i/>
      <w:iCs/>
      <w:sz w:val="22"/>
      <w:szCs w:val="22"/>
    </w:rPr>
  </w:style>
  <w:style w:type="paragraph" w:styleId="TOC4">
    <w:name w:val="toc 4"/>
    <w:basedOn w:val="Normal"/>
    <w:uiPriority w:val="1"/>
    <w:qFormat/>
    <w:rsid w:val="001B1C49"/>
    <w:pPr>
      <w:widowControl w:val="0"/>
      <w:autoSpaceDE w:val="0"/>
      <w:autoSpaceDN w:val="0"/>
      <w:spacing w:before="97"/>
      <w:ind w:left="1477" w:hanging="681"/>
    </w:pPr>
    <w:rPr>
      <w:rFonts w:ascii="Cambria" w:eastAsia="Cambria" w:hAnsi="Cambria" w:cs="Cambria"/>
      <w:b/>
      <w:bCs/>
      <w:sz w:val="22"/>
      <w:szCs w:val="22"/>
    </w:rPr>
  </w:style>
  <w:style w:type="paragraph" w:styleId="TOC5">
    <w:name w:val="toc 5"/>
    <w:basedOn w:val="Normal"/>
    <w:uiPriority w:val="1"/>
    <w:qFormat/>
    <w:rsid w:val="001B1C49"/>
    <w:pPr>
      <w:widowControl w:val="0"/>
      <w:autoSpaceDE w:val="0"/>
      <w:autoSpaceDN w:val="0"/>
      <w:spacing w:before="98" w:line="250" w:lineRule="exact"/>
      <w:ind w:left="1477" w:hanging="681"/>
    </w:pPr>
    <w:rPr>
      <w:rFonts w:ascii="Cambria" w:eastAsia="Cambria" w:hAnsi="Cambria" w:cs="Cambria"/>
      <w:b/>
      <w:bCs/>
      <w:i/>
      <w:iCs/>
      <w:sz w:val="22"/>
      <w:szCs w:val="22"/>
    </w:rPr>
  </w:style>
  <w:style w:type="paragraph" w:styleId="TOC6">
    <w:name w:val="toc 6"/>
    <w:basedOn w:val="Normal"/>
    <w:uiPriority w:val="1"/>
    <w:qFormat/>
    <w:rsid w:val="001B1C49"/>
    <w:pPr>
      <w:widowControl w:val="0"/>
      <w:autoSpaceDE w:val="0"/>
      <w:autoSpaceDN w:val="0"/>
      <w:spacing w:line="242" w:lineRule="exact"/>
      <w:ind w:left="1477" w:hanging="681"/>
    </w:pPr>
    <w:rPr>
      <w:rFonts w:ascii="Cambria" w:eastAsia="Cambria" w:hAnsi="Cambria" w:cs="Cambria"/>
      <w:sz w:val="22"/>
      <w:szCs w:val="22"/>
    </w:rPr>
  </w:style>
  <w:style w:type="paragraph" w:styleId="TOC7">
    <w:name w:val="toc 7"/>
    <w:basedOn w:val="Normal"/>
    <w:uiPriority w:val="1"/>
    <w:qFormat/>
    <w:rsid w:val="001B1C49"/>
    <w:pPr>
      <w:widowControl w:val="0"/>
      <w:autoSpaceDE w:val="0"/>
      <w:autoSpaceDN w:val="0"/>
      <w:spacing w:before="231" w:after="20"/>
      <w:ind w:left="797"/>
    </w:pPr>
    <w:rPr>
      <w:rFonts w:ascii="Cambria" w:eastAsia="Cambria" w:hAnsi="Cambria" w:cs="Cambria"/>
      <w:sz w:val="18"/>
      <w:szCs w:val="18"/>
    </w:rPr>
  </w:style>
  <w:style w:type="paragraph" w:styleId="TOC8">
    <w:name w:val="toc 8"/>
    <w:basedOn w:val="Normal"/>
    <w:uiPriority w:val="1"/>
    <w:qFormat/>
    <w:rsid w:val="001B1C49"/>
    <w:pPr>
      <w:widowControl w:val="0"/>
      <w:autoSpaceDE w:val="0"/>
      <w:autoSpaceDN w:val="0"/>
      <w:spacing w:line="250" w:lineRule="exact"/>
      <w:ind w:left="1477" w:hanging="681"/>
    </w:pPr>
    <w:rPr>
      <w:rFonts w:ascii="Cambria" w:eastAsia="Cambria" w:hAnsi="Cambria" w:cs="Cambria"/>
      <w:b/>
      <w:bCs/>
      <w:i/>
      <w:iCs/>
      <w:sz w:val="22"/>
      <w:szCs w:val="22"/>
    </w:rPr>
  </w:style>
  <w:style w:type="paragraph" w:styleId="TOC9">
    <w:name w:val="toc 9"/>
    <w:basedOn w:val="Normal"/>
    <w:uiPriority w:val="1"/>
    <w:qFormat/>
    <w:rsid w:val="001B1C49"/>
    <w:pPr>
      <w:widowControl w:val="0"/>
      <w:autoSpaceDE w:val="0"/>
      <w:autoSpaceDN w:val="0"/>
      <w:spacing w:line="242" w:lineRule="exact"/>
      <w:ind w:left="2157" w:hanging="681"/>
    </w:pPr>
    <w:rPr>
      <w:rFonts w:ascii="Cambria" w:eastAsia="Cambria" w:hAnsi="Cambria" w:cs="Cambria"/>
      <w:b/>
      <w:bCs/>
      <w:i/>
      <w:iCs/>
      <w:sz w:val="22"/>
      <w:szCs w:val="22"/>
    </w:rPr>
  </w:style>
  <w:style w:type="paragraph" w:styleId="Title">
    <w:name w:val="Title"/>
    <w:basedOn w:val="Normal"/>
    <w:link w:val="TitleChar"/>
    <w:uiPriority w:val="10"/>
    <w:qFormat/>
    <w:rsid w:val="001B1C49"/>
    <w:pPr>
      <w:widowControl w:val="0"/>
      <w:autoSpaceDE w:val="0"/>
      <w:autoSpaceDN w:val="0"/>
      <w:spacing w:before="50"/>
      <w:ind w:left="2441" w:right="111" w:hanging="194"/>
    </w:pPr>
    <w:rPr>
      <w:rFonts w:ascii="Cambria" w:eastAsia="Cambria" w:hAnsi="Cambria" w:cs="Cambria"/>
      <w:b/>
      <w:bCs/>
      <w:sz w:val="48"/>
      <w:szCs w:val="48"/>
    </w:rPr>
  </w:style>
  <w:style w:type="character" w:customStyle="1" w:styleId="TitleChar">
    <w:name w:val="Title Char"/>
    <w:basedOn w:val="DefaultParagraphFont"/>
    <w:link w:val="Title"/>
    <w:uiPriority w:val="10"/>
    <w:rsid w:val="001B1C49"/>
    <w:rPr>
      <w:rFonts w:ascii="Cambria" w:eastAsia="Cambria" w:hAnsi="Cambria" w:cs="Cambria"/>
      <w:b/>
      <w:bCs/>
      <w:sz w:val="48"/>
      <w:szCs w:val="48"/>
    </w:rPr>
  </w:style>
  <w:style w:type="paragraph" w:customStyle="1" w:styleId="TableParagraph">
    <w:name w:val="Table Paragraph"/>
    <w:basedOn w:val="Normal"/>
    <w:uiPriority w:val="1"/>
    <w:qFormat/>
    <w:rsid w:val="001B1C49"/>
    <w:pPr>
      <w:widowControl w:val="0"/>
      <w:autoSpaceDE w:val="0"/>
      <w:autoSpaceDN w:val="0"/>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276575">
      <w:bodyDiv w:val="1"/>
      <w:marLeft w:val="0"/>
      <w:marRight w:val="0"/>
      <w:marTop w:val="0"/>
      <w:marBottom w:val="0"/>
      <w:divBdr>
        <w:top w:val="none" w:sz="0" w:space="0" w:color="auto"/>
        <w:left w:val="none" w:sz="0" w:space="0" w:color="auto"/>
        <w:bottom w:val="none" w:sz="0" w:space="0" w:color="auto"/>
        <w:right w:val="none" w:sz="0" w:space="0" w:color="auto"/>
      </w:divBdr>
    </w:div>
    <w:div w:id="21136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uttonscreekinc.box.com/s/cbbt2tdhj99xiz3cn018bhle65g8wmjw"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ustomXml" Target="../customXml/item4.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ox\Documents\Custom%20Office%20Templates\SOP%20Template%20(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0509479DB62C4DAEF3B9E34942A7F2" ma:contentTypeVersion="16" ma:contentTypeDescription="Create a new document." ma:contentTypeScope="" ma:versionID="e416a2f63fe68165701b1873e68d969a">
  <xsd:schema xmlns:xsd="http://www.w3.org/2001/XMLSchema" xmlns:xs="http://www.w3.org/2001/XMLSchema" xmlns:p="http://schemas.microsoft.com/office/2006/metadata/properties" xmlns:ns2="f1094e53-c13b-4c53-aad2-614b7b6eab3e" xmlns:ns3="47f5edce-a01f-4828-ae0c-3185981bb7f0" targetNamespace="http://schemas.microsoft.com/office/2006/metadata/properties" ma:root="true" ma:fieldsID="d70bee04a7c1f5d180ea7c004d00f8d5" ns2:_="" ns3:_="">
    <xsd:import namespace="f1094e53-c13b-4c53-aad2-614b7b6eab3e"/>
    <xsd:import namespace="47f5edce-a01f-4828-ae0c-3185981bb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94e53-c13b-4c53-aad2-614b7b6e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d9ca7-6e42-4591-ac86-6756dbb977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ate" ma:index="23"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7f5edce-a01f-4828-ae0c-3185981bb7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e58f077-420e-4388-a8ec-e025baf7f79f}" ma:internalName="TaxCatchAll" ma:showField="CatchAllData" ma:web="47f5edce-a01f-4828-ae0c-3185981bb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f1094e53-c13b-4c53-aad2-614b7b6eab3e" xsi:nil="true"/>
    <TaxCatchAll xmlns="47f5edce-a01f-4828-ae0c-3185981bb7f0" xsi:nil="true"/>
    <lcf76f155ced4ddcb4097134ff3c332f xmlns="f1094e53-c13b-4c53-aad2-614b7b6eab3e">
      <Terms xmlns="http://schemas.microsoft.com/office/infopath/2007/PartnerControls"/>
    </lcf76f155ced4ddcb4097134ff3c332f>
    <Date xmlns="f1094e53-c13b-4c53-aad2-614b7b6eab3e" xsi:nil="true"/>
  </documentManagement>
</p:properties>
</file>

<file path=customXml/itemProps1.xml><?xml version="1.0" encoding="utf-8"?>
<ds:datastoreItem xmlns:ds="http://schemas.openxmlformats.org/officeDocument/2006/customXml" ds:itemID="{649189BA-8DD2-4A2B-847E-443D5985868E}">
  <ds:schemaRefs>
    <ds:schemaRef ds:uri="http://schemas.openxmlformats.org/officeDocument/2006/bibliography"/>
  </ds:schemaRefs>
</ds:datastoreItem>
</file>

<file path=customXml/itemProps2.xml><?xml version="1.0" encoding="utf-8"?>
<ds:datastoreItem xmlns:ds="http://schemas.openxmlformats.org/officeDocument/2006/customXml" ds:itemID="{97C9A8DE-B553-47C4-95B2-6AFB67AE584C}"/>
</file>

<file path=customXml/itemProps3.xml><?xml version="1.0" encoding="utf-8"?>
<ds:datastoreItem xmlns:ds="http://schemas.openxmlformats.org/officeDocument/2006/customXml" ds:itemID="{E2882DD1-178B-4265-A8A8-4548925A2A4F}"/>
</file>

<file path=customXml/itemProps4.xml><?xml version="1.0" encoding="utf-8"?>
<ds:datastoreItem xmlns:ds="http://schemas.openxmlformats.org/officeDocument/2006/customXml" ds:itemID="{F031737B-32C2-4886-80EC-40E97A9A186C}"/>
</file>

<file path=docProps/app.xml><?xml version="1.0" encoding="utf-8"?>
<Properties xmlns="http://schemas.openxmlformats.org/officeDocument/2006/extended-properties" xmlns:vt="http://schemas.openxmlformats.org/officeDocument/2006/docPropsVTypes">
  <Template>SOP Template (New)</Template>
  <TotalTime>44</TotalTime>
  <Pages>38</Pages>
  <Words>8747</Words>
  <Characters>49859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1</vt:lpstr>
    </vt:vector>
  </TitlesOfParts>
  <Company>Gene Logic Inc.</Company>
  <LinksUpToDate>false</LinksUpToDate>
  <CharactersWithSpaces>58490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Sandra Regnell</dc:creator>
  <cp:keywords/>
  <dc:description/>
  <cp:lastModifiedBy>Sandra Regnell</cp:lastModifiedBy>
  <cp:revision>10</cp:revision>
  <cp:lastPrinted>2010-04-01T14:40:00Z</cp:lastPrinted>
  <dcterms:created xsi:type="dcterms:W3CDTF">2023-02-09T05:22:00Z</dcterms:created>
  <dcterms:modified xsi:type="dcterms:W3CDTF">2023-03-19T03:40:00Z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0x010100FD0509479DB62C4DAEF3B9E34942A7F2</vt:lpwstr>
  </property>
  <property fmtid="{D5CDD505-2E9C-101B-9397-08002B2CF9AE}" pid="3" name="Order">
    <vt:r8>4300</vt:r8>
  </property>
</Properties>
</file>