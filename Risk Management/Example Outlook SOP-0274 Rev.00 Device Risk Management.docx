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4F81D" w14:textId="77777777" w:rsidR="00D6582C" w:rsidRPr="00DD4F0B" w:rsidRDefault="00D6582C" w:rsidP="00D6582C">
      <w:pPr>
        <w:pStyle w:val="Heading11"/>
        <w:numPr>
          <w:ilvl w:val="0"/>
          <w:numId w:val="7"/>
        </w:numPr>
        <w:tabs>
          <w:tab w:val="left" w:pos="432"/>
        </w:tabs>
        <w:spacing w:before="120"/>
        <w:rPr>
          <w:color w:val="auto"/>
          <w:szCs w:val="20"/>
        </w:rPr>
      </w:pPr>
      <w:r w:rsidRPr="00DD4F0B">
        <w:rPr>
          <w:color w:val="auto"/>
          <w:szCs w:val="20"/>
        </w:rPr>
        <w:t>Purpose</w:t>
      </w:r>
    </w:p>
    <w:p w14:paraId="5122C928" w14:textId="0DE27D7F" w:rsidR="001203F6" w:rsidRDefault="001203F6" w:rsidP="4ECF99A4">
      <w:pPr>
        <w:tabs>
          <w:tab w:val="left" w:pos="432"/>
        </w:tabs>
        <w:spacing w:before="240" w:after="240" w:line="276" w:lineRule="auto"/>
        <w:ind w:left="360"/>
        <w:outlineLvl w:val="0"/>
        <w:rPr>
          <w:rFonts w:ascii="Century Gothic" w:eastAsiaTheme="majorEastAsia" w:hAnsi="Century Gothic" w:cstheme="majorBidi"/>
          <w:b/>
          <w:bCs/>
          <w:color w:val="000000" w:themeColor="text1"/>
          <w:sz w:val="20"/>
          <w:szCs w:val="20"/>
        </w:rPr>
      </w:pPr>
      <w:r w:rsidRPr="4ECF99A4">
        <w:rPr>
          <w:rFonts w:ascii="Century Gothic" w:eastAsiaTheme="majorEastAsia" w:hAnsi="Century Gothic" w:cstheme="majorBidi"/>
          <w:color w:val="000000" w:themeColor="text1"/>
          <w:sz w:val="20"/>
          <w:szCs w:val="20"/>
        </w:rPr>
        <w:t>Th</w:t>
      </w:r>
      <w:r w:rsidR="00111D6E" w:rsidRPr="4ECF99A4">
        <w:rPr>
          <w:rFonts w:ascii="Century Gothic" w:eastAsiaTheme="majorEastAsia" w:hAnsi="Century Gothic" w:cstheme="majorBidi"/>
          <w:color w:val="000000" w:themeColor="text1"/>
          <w:sz w:val="20"/>
          <w:szCs w:val="20"/>
        </w:rPr>
        <w:t>e purpose of this</w:t>
      </w:r>
      <w:r w:rsidRPr="4ECF99A4">
        <w:rPr>
          <w:rFonts w:ascii="Century Gothic" w:eastAsiaTheme="majorEastAsia" w:hAnsi="Century Gothic" w:cstheme="majorBidi"/>
          <w:color w:val="000000" w:themeColor="text1"/>
          <w:sz w:val="20"/>
          <w:szCs w:val="20"/>
        </w:rPr>
        <w:t xml:space="preserve"> Standard Operating Procedure (SOP) </w:t>
      </w:r>
      <w:r w:rsidR="00111D6E" w:rsidRPr="4ECF99A4">
        <w:rPr>
          <w:rFonts w:ascii="Century Gothic" w:eastAsiaTheme="majorEastAsia" w:hAnsi="Century Gothic" w:cstheme="majorBidi"/>
          <w:color w:val="000000" w:themeColor="text1"/>
          <w:sz w:val="20"/>
          <w:szCs w:val="20"/>
        </w:rPr>
        <w:t xml:space="preserve">is to </w:t>
      </w:r>
      <w:r w:rsidRPr="4ECF99A4">
        <w:rPr>
          <w:rFonts w:ascii="Century Gothic" w:eastAsiaTheme="majorEastAsia" w:hAnsi="Century Gothic" w:cstheme="majorBidi"/>
          <w:color w:val="000000" w:themeColor="text1"/>
          <w:sz w:val="20"/>
          <w:szCs w:val="20"/>
        </w:rPr>
        <w:t xml:space="preserve">describe the </w:t>
      </w:r>
      <w:r w:rsidR="0031192E" w:rsidRPr="4ECF99A4">
        <w:rPr>
          <w:rFonts w:ascii="Century Gothic" w:eastAsiaTheme="majorEastAsia" w:hAnsi="Century Gothic" w:cstheme="majorBidi"/>
          <w:color w:val="000000" w:themeColor="text1"/>
          <w:sz w:val="20"/>
          <w:szCs w:val="20"/>
        </w:rPr>
        <w:t>risk management process</w:t>
      </w:r>
      <w:r w:rsidRPr="4ECF99A4">
        <w:rPr>
          <w:rFonts w:ascii="Century Gothic" w:eastAsiaTheme="majorEastAsia" w:hAnsi="Century Gothic" w:cstheme="majorBidi"/>
          <w:color w:val="000000" w:themeColor="text1"/>
          <w:sz w:val="20"/>
          <w:szCs w:val="20"/>
        </w:rPr>
        <w:t xml:space="preserve"> for medical devices or combination products that have a device constituent part</w:t>
      </w:r>
      <w:r w:rsidR="00111D6E" w:rsidRPr="4ECF99A4">
        <w:rPr>
          <w:rFonts w:ascii="Century Gothic" w:eastAsiaTheme="majorEastAsia" w:hAnsi="Century Gothic" w:cstheme="majorBidi"/>
          <w:color w:val="000000" w:themeColor="text1"/>
          <w:sz w:val="20"/>
          <w:szCs w:val="20"/>
        </w:rPr>
        <w:t xml:space="preserve"> at Outlook Therapeutics, Inc. (OTLK)</w:t>
      </w:r>
      <w:r w:rsidR="6C141261" w:rsidRPr="4ECF99A4">
        <w:rPr>
          <w:rFonts w:ascii="Century Gothic" w:eastAsiaTheme="majorEastAsia" w:hAnsi="Century Gothic" w:cstheme="majorBidi"/>
          <w:color w:val="000000" w:themeColor="text1"/>
          <w:sz w:val="20"/>
          <w:szCs w:val="20"/>
        </w:rPr>
        <w:t>, in accordance with ISO 14971 requirements</w:t>
      </w:r>
      <w:r w:rsidRPr="4ECF99A4">
        <w:rPr>
          <w:rFonts w:ascii="Century Gothic" w:eastAsiaTheme="majorEastAsia" w:hAnsi="Century Gothic" w:cstheme="majorBidi"/>
          <w:color w:val="000000" w:themeColor="text1"/>
          <w:sz w:val="20"/>
          <w:szCs w:val="20"/>
        </w:rPr>
        <w:t xml:space="preserve">. </w:t>
      </w:r>
    </w:p>
    <w:p w14:paraId="351A74DE" w14:textId="79C9E352" w:rsidR="00D6582C" w:rsidRPr="00E67A2F" w:rsidRDefault="00D6582C" w:rsidP="00D6582C">
      <w:pPr>
        <w:numPr>
          <w:ilvl w:val="0"/>
          <w:numId w:val="4"/>
        </w:numPr>
        <w:tabs>
          <w:tab w:val="left" w:pos="432"/>
        </w:tabs>
        <w:spacing w:before="240" w:after="240" w:line="276" w:lineRule="auto"/>
        <w:outlineLvl w:val="0"/>
        <w:rPr>
          <w:rFonts w:ascii="Century Gothic" w:eastAsiaTheme="majorEastAsia" w:hAnsi="Century Gothic" w:cstheme="majorBidi"/>
          <w:b/>
          <w:bCs/>
          <w:color w:val="000000" w:themeColor="text1"/>
          <w:sz w:val="20"/>
          <w:szCs w:val="20"/>
        </w:rPr>
      </w:pPr>
      <w:r w:rsidRPr="00E67A2F">
        <w:rPr>
          <w:rFonts w:ascii="Century Gothic" w:eastAsiaTheme="majorEastAsia" w:hAnsi="Century Gothic" w:cstheme="majorBidi"/>
          <w:b/>
          <w:bCs/>
          <w:color w:val="000000" w:themeColor="text1"/>
          <w:sz w:val="20"/>
          <w:szCs w:val="20"/>
        </w:rPr>
        <w:t>Scope</w:t>
      </w:r>
    </w:p>
    <w:p w14:paraId="201607B6" w14:textId="4FCDA9F4" w:rsidR="001203F6" w:rsidRPr="001203F6" w:rsidRDefault="001203F6" w:rsidP="001203F6">
      <w:pPr>
        <w:tabs>
          <w:tab w:val="left" w:pos="432"/>
        </w:tabs>
        <w:spacing w:before="240" w:after="240"/>
        <w:ind w:left="360"/>
        <w:outlineLvl w:val="0"/>
        <w:rPr>
          <w:rFonts w:ascii="Century Gothic" w:eastAsiaTheme="majorEastAsia" w:hAnsi="Century Gothic" w:cstheme="majorBidi"/>
          <w:bCs/>
          <w:iCs/>
          <w:color w:val="000000" w:themeColor="text1"/>
          <w:sz w:val="20"/>
          <w:szCs w:val="20"/>
        </w:rPr>
      </w:pPr>
      <w:r w:rsidRPr="001203F6">
        <w:rPr>
          <w:rFonts w:ascii="Century Gothic" w:eastAsiaTheme="majorEastAsia" w:hAnsi="Century Gothic" w:cstheme="majorBidi"/>
          <w:bCs/>
          <w:iCs/>
          <w:color w:val="000000" w:themeColor="text1"/>
          <w:sz w:val="20"/>
          <w:szCs w:val="20"/>
        </w:rPr>
        <w:t xml:space="preserve">This SOP is applicable to medical devices or combination products that have a device constituent part that are developed by </w:t>
      </w:r>
      <w:r>
        <w:rPr>
          <w:rFonts w:ascii="Century Gothic" w:eastAsiaTheme="majorEastAsia" w:hAnsi="Century Gothic" w:cstheme="majorBidi"/>
          <w:bCs/>
          <w:iCs/>
          <w:color w:val="000000" w:themeColor="text1"/>
          <w:sz w:val="20"/>
          <w:szCs w:val="20"/>
        </w:rPr>
        <w:t>Outlook Therapeutics</w:t>
      </w:r>
      <w:r w:rsidRPr="001203F6">
        <w:rPr>
          <w:rFonts w:ascii="Century Gothic" w:eastAsiaTheme="majorEastAsia" w:hAnsi="Century Gothic" w:cstheme="majorBidi"/>
          <w:bCs/>
          <w:iCs/>
          <w:color w:val="000000" w:themeColor="text1"/>
          <w:sz w:val="20"/>
          <w:szCs w:val="20"/>
        </w:rPr>
        <w:t xml:space="preserve"> or under the supervision of </w:t>
      </w:r>
      <w:r>
        <w:rPr>
          <w:rFonts w:ascii="Century Gothic" w:eastAsiaTheme="majorEastAsia" w:hAnsi="Century Gothic" w:cstheme="majorBidi"/>
          <w:bCs/>
          <w:iCs/>
          <w:color w:val="000000" w:themeColor="text1"/>
          <w:sz w:val="20"/>
          <w:szCs w:val="20"/>
        </w:rPr>
        <w:t>O</w:t>
      </w:r>
      <w:r w:rsidR="00111D6E">
        <w:rPr>
          <w:rFonts w:ascii="Century Gothic" w:eastAsiaTheme="majorEastAsia" w:hAnsi="Century Gothic" w:cstheme="majorBidi"/>
          <w:bCs/>
          <w:iCs/>
          <w:color w:val="000000" w:themeColor="text1"/>
          <w:sz w:val="20"/>
          <w:szCs w:val="20"/>
        </w:rPr>
        <w:t>TLK</w:t>
      </w:r>
      <w:r w:rsidRPr="001203F6">
        <w:rPr>
          <w:rFonts w:ascii="Century Gothic" w:eastAsiaTheme="majorEastAsia" w:hAnsi="Century Gothic" w:cstheme="majorBidi"/>
          <w:bCs/>
          <w:iCs/>
          <w:color w:val="000000" w:themeColor="text1"/>
          <w:sz w:val="20"/>
          <w:szCs w:val="20"/>
        </w:rPr>
        <w:t>.</w:t>
      </w:r>
    </w:p>
    <w:p w14:paraId="530232E7" w14:textId="4B3B3F36" w:rsidR="00D6582C" w:rsidRPr="00E67A2F" w:rsidRDefault="001203F6" w:rsidP="001203F6">
      <w:pPr>
        <w:tabs>
          <w:tab w:val="left" w:pos="432"/>
        </w:tabs>
        <w:spacing w:before="240" w:after="240"/>
        <w:ind w:left="360"/>
        <w:outlineLvl w:val="0"/>
        <w:rPr>
          <w:rFonts w:ascii="Century Gothic" w:eastAsiaTheme="majorEastAsia" w:hAnsi="Century Gothic" w:cstheme="majorBidi"/>
          <w:bCs/>
          <w:i/>
          <w:color w:val="000000" w:themeColor="text1"/>
          <w:sz w:val="20"/>
          <w:szCs w:val="20"/>
        </w:rPr>
      </w:pPr>
      <w:r w:rsidRPr="001203F6">
        <w:rPr>
          <w:rFonts w:ascii="Century Gothic" w:eastAsiaTheme="majorEastAsia" w:hAnsi="Century Gothic" w:cstheme="majorBidi"/>
          <w:bCs/>
          <w:iCs/>
          <w:color w:val="000000" w:themeColor="text1"/>
          <w:sz w:val="20"/>
          <w:szCs w:val="20"/>
        </w:rPr>
        <w:t xml:space="preserve">This SOP is not applicable </w:t>
      </w:r>
      <w:r w:rsidR="0031192E">
        <w:rPr>
          <w:rFonts w:ascii="Century Gothic" w:eastAsiaTheme="majorEastAsia" w:hAnsi="Century Gothic" w:cstheme="majorBidi"/>
          <w:bCs/>
          <w:iCs/>
          <w:color w:val="000000" w:themeColor="text1"/>
          <w:sz w:val="20"/>
          <w:szCs w:val="20"/>
        </w:rPr>
        <w:t xml:space="preserve">to drug substance manufacturing, drug product manufacturing, </w:t>
      </w:r>
      <w:r w:rsidR="00E73412">
        <w:rPr>
          <w:rFonts w:ascii="Century Gothic" w:eastAsiaTheme="majorEastAsia" w:hAnsi="Century Gothic" w:cstheme="majorBidi"/>
          <w:bCs/>
          <w:iCs/>
          <w:color w:val="000000" w:themeColor="text1"/>
          <w:sz w:val="20"/>
          <w:szCs w:val="20"/>
        </w:rPr>
        <w:t xml:space="preserve">or </w:t>
      </w:r>
      <w:r w:rsidR="0031192E">
        <w:rPr>
          <w:rFonts w:ascii="Century Gothic" w:eastAsiaTheme="majorEastAsia" w:hAnsi="Century Gothic" w:cstheme="majorBidi"/>
          <w:bCs/>
          <w:iCs/>
          <w:color w:val="000000" w:themeColor="text1"/>
          <w:sz w:val="20"/>
          <w:szCs w:val="20"/>
        </w:rPr>
        <w:t>supplier, financial</w:t>
      </w:r>
      <w:r w:rsidR="00E73412">
        <w:rPr>
          <w:rFonts w:ascii="Century Gothic" w:eastAsiaTheme="majorEastAsia" w:hAnsi="Century Gothic" w:cstheme="majorBidi"/>
          <w:bCs/>
          <w:iCs/>
          <w:color w:val="000000" w:themeColor="text1"/>
          <w:sz w:val="20"/>
          <w:szCs w:val="20"/>
        </w:rPr>
        <w:t>,</w:t>
      </w:r>
      <w:r w:rsidR="0031192E">
        <w:rPr>
          <w:rFonts w:ascii="Century Gothic" w:eastAsiaTheme="majorEastAsia" w:hAnsi="Century Gothic" w:cstheme="majorBidi"/>
          <w:bCs/>
          <w:iCs/>
          <w:color w:val="000000" w:themeColor="text1"/>
          <w:sz w:val="20"/>
          <w:szCs w:val="20"/>
        </w:rPr>
        <w:t xml:space="preserve"> and business risks</w:t>
      </w:r>
      <w:r>
        <w:rPr>
          <w:rFonts w:ascii="Century Gothic" w:eastAsiaTheme="majorEastAsia" w:hAnsi="Century Gothic" w:cstheme="majorBidi"/>
          <w:bCs/>
          <w:iCs/>
          <w:color w:val="000000" w:themeColor="text1"/>
          <w:sz w:val="20"/>
          <w:szCs w:val="20"/>
        </w:rPr>
        <w:t>.</w:t>
      </w:r>
      <w:r w:rsidRPr="001203F6">
        <w:rPr>
          <w:rFonts w:ascii="Century Gothic" w:eastAsiaTheme="majorEastAsia" w:hAnsi="Century Gothic" w:cstheme="majorBidi"/>
          <w:bCs/>
          <w:iCs/>
          <w:color w:val="000000" w:themeColor="text1"/>
          <w:sz w:val="20"/>
          <w:szCs w:val="20"/>
        </w:rPr>
        <w:t xml:space="preserve"> </w:t>
      </w:r>
    </w:p>
    <w:p w14:paraId="1667A1FC" w14:textId="77777777" w:rsidR="00D6582C" w:rsidRPr="000B362E" w:rsidRDefault="00D6582C" w:rsidP="00D6582C">
      <w:pPr>
        <w:numPr>
          <w:ilvl w:val="0"/>
          <w:numId w:val="4"/>
        </w:numPr>
        <w:tabs>
          <w:tab w:val="left" w:pos="432"/>
        </w:tabs>
        <w:spacing w:before="240" w:after="240" w:line="276" w:lineRule="auto"/>
        <w:ind w:left="288" w:hanging="288"/>
        <w:outlineLvl w:val="0"/>
        <w:rPr>
          <w:rFonts w:ascii="Century Gothic" w:eastAsiaTheme="majorEastAsia" w:hAnsi="Century Gothic" w:cstheme="majorBidi"/>
          <w:b/>
          <w:bCs/>
          <w:color w:val="000000" w:themeColor="text1"/>
          <w:sz w:val="20"/>
          <w:szCs w:val="20"/>
        </w:rPr>
      </w:pPr>
      <w:r w:rsidRPr="00E67A2F">
        <w:rPr>
          <w:rFonts w:ascii="Century Gothic" w:eastAsiaTheme="majorEastAsia" w:hAnsi="Century Gothic" w:cstheme="majorBidi"/>
          <w:b/>
          <w:bCs/>
          <w:color w:val="000000" w:themeColor="text1"/>
          <w:sz w:val="20"/>
          <w:szCs w:val="20"/>
        </w:rPr>
        <w:t>Responsibilities</w:t>
      </w:r>
    </w:p>
    <w:p w14:paraId="59383DE5" w14:textId="25E6AA06" w:rsidR="00D61021" w:rsidRPr="00D61021" w:rsidRDefault="00D61021" w:rsidP="00D61021">
      <w:pPr>
        <w:pStyle w:val="Heading2"/>
        <w:numPr>
          <w:ilvl w:val="1"/>
          <w:numId w:val="4"/>
        </w:numPr>
        <w:tabs>
          <w:tab w:val="left" w:pos="360"/>
          <w:tab w:val="left" w:pos="432"/>
        </w:tabs>
        <w:spacing w:line="276" w:lineRule="auto"/>
        <w:rPr>
          <w:iCs/>
          <w:color w:val="000000" w:themeColor="text1"/>
          <w:szCs w:val="20"/>
        </w:rPr>
      </w:pPr>
      <w:commentRangeStart w:id="0"/>
      <w:r w:rsidRPr="00D61021">
        <w:rPr>
          <w:iCs/>
          <w:color w:val="000000" w:themeColor="text1"/>
          <w:szCs w:val="20"/>
        </w:rPr>
        <w:t xml:space="preserve">Technical Operations </w:t>
      </w:r>
      <w:commentRangeEnd w:id="0"/>
      <w:r w:rsidR="00580642">
        <w:rPr>
          <w:rStyle w:val="CommentReference"/>
          <w:rFonts w:asciiTheme="minorHAnsi" w:eastAsiaTheme="minorHAnsi" w:hAnsiTheme="minorHAnsi" w:cstheme="minorBidi"/>
          <w:color w:val="auto"/>
        </w:rPr>
        <w:commentReference w:id="0"/>
      </w:r>
      <w:r w:rsidRPr="00D61021">
        <w:rPr>
          <w:iCs/>
          <w:color w:val="000000" w:themeColor="text1"/>
          <w:szCs w:val="20"/>
        </w:rPr>
        <w:t xml:space="preserve">is responsible for:  </w:t>
      </w:r>
    </w:p>
    <w:p w14:paraId="5DAB5B12" w14:textId="77777777" w:rsidR="00D61021" w:rsidRPr="00D61021" w:rsidRDefault="00D61021" w:rsidP="00D61021">
      <w:pPr>
        <w:pStyle w:val="Heading3"/>
        <w:numPr>
          <w:ilvl w:val="2"/>
          <w:numId w:val="4"/>
        </w:numPr>
        <w:rPr>
          <w:iCs/>
          <w:color w:val="000000" w:themeColor="text1"/>
          <w:szCs w:val="20"/>
        </w:rPr>
      </w:pPr>
      <w:r w:rsidRPr="00D61021">
        <w:rPr>
          <w:iCs/>
          <w:color w:val="000000" w:themeColor="text1"/>
          <w:szCs w:val="20"/>
        </w:rPr>
        <w:t xml:space="preserve">Ensuring that personnel are trained on and comply with this procedure. </w:t>
      </w:r>
    </w:p>
    <w:p w14:paraId="11D1BC6D" w14:textId="618D41CE" w:rsidR="00D61021" w:rsidRPr="00D61021" w:rsidRDefault="00D61021" w:rsidP="00D61021">
      <w:pPr>
        <w:pStyle w:val="Heading3"/>
        <w:numPr>
          <w:ilvl w:val="2"/>
          <w:numId w:val="4"/>
        </w:numPr>
        <w:rPr>
          <w:iCs/>
          <w:color w:val="000000" w:themeColor="text1"/>
          <w:szCs w:val="20"/>
        </w:rPr>
      </w:pPr>
      <w:r w:rsidRPr="00D61021">
        <w:rPr>
          <w:iCs/>
          <w:color w:val="000000" w:themeColor="text1"/>
          <w:szCs w:val="20"/>
        </w:rPr>
        <w:t>Ensuring that de</w:t>
      </w:r>
      <w:r w:rsidR="006A4941">
        <w:rPr>
          <w:iCs/>
          <w:color w:val="000000" w:themeColor="text1"/>
          <w:szCs w:val="20"/>
        </w:rPr>
        <w:t>vice</w:t>
      </w:r>
      <w:r w:rsidRPr="00D61021">
        <w:rPr>
          <w:iCs/>
          <w:color w:val="000000" w:themeColor="text1"/>
          <w:szCs w:val="20"/>
        </w:rPr>
        <w:t xml:space="preserve"> </w:t>
      </w:r>
      <w:r>
        <w:rPr>
          <w:iCs/>
          <w:color w:val="000000" w:themeColor="text1"/>
          <w:szCs w:val="20"/>
        </w:rPr>
        <w:t>risk management</w:t>
      </w:r>
      <w:r w:rsidRPr="00D61021">
        <w:rPr>
          <w:iCs/>
          <w:color w:val="000000" w:themeColor="text1"/>
          <w:szCs w:val="20"/>
        </w:rPr>
        <w:t xml:space="preserve"> documentation is updated as applicable.  </w:t>
      </w:r>
    </w:p>
    <w:p w14:paraId="5437104B" w14:textId="36DD98D2" w:rsidR="006A4941" w:rsidRDefault="00D61021" w:rsidP="00D61021">
      <w:pPr>
        <w:pStyle w:val="Heading2"/>
        <w:numPr>
          <w:ilvl w:val="1"/>
          <w:numId w:val="4"/>
        </w:numPr>
        <w:rPr>
          <w:iCs/>
          <w:color w:val="000000" w:themeColor="text1"/>
          <w:szCs w:val="20"/>
        </w:rPr>
      </w:pPr>
      <w:r w:rsidRPr="00D61021">
        <w:rPr>
          <w:iCs/>
          <w:color w:val="000000" w:themeColor="text1"/>
          <w:szCs w:val="20"/>
        </w:rPr>
        <w:t xml:space="preserve">Quality Assurance </w:t>
      </w:r>
      <w:r w:rsidR="006A4941">
        <w:rPr>
          <w:iCs/>
          <w:color w:val="000000" w:themeColor="text1"/>
          <w:szCs w:val="20"/>
        </w:rPr>
        <w:t>is responsible for review and approval of device risk management documentation.</w:t>
      </w:r>
    </w:p>
    <w:p w14:paraId="20BE00C3" w14:textId="4C0E09B9" w:rsidR="00D6582C" w:rsidRPr="00D61021" w:rsidRDefault="00D61021" w:rsidP="00D61021">
      <w:pPr>
        <w:pStyle w:val="Heading2"/>
        <w:numPr>
          <w:ilvl w:val="1"/>
          <w:numId w:val="4"/>
        </w:numPr>
        <w:rPr>
          <w:iCs/>
          <w:color w:val="000000" w:themeColor="text1"/>
          <w:szCs w:val="20"/>
        </w:rPr>
      </w:pPr>
      <w:r w:rsidRPr="00D61021">
        <w:rPr>
          <w:iCs/>
          <w:color w:val="000000" w:themeColor="text1"/>
          <w:szCs w:val="20"/>
        </w:rPr>
        <w:t xml:space="preserve">Regulatory Affairs </w:t>
      </w:r>
      <w:r w:rsidR="006A4941">
        <w:rPr>
          <w:iCs/>
          <w:color w:val="000000" w:themeColor="text1"/>
          <w:szCs w:val="20"/>
        </w:rPr>
        <w:t>is</w:t>
      </w:r>
      <w:r w:rsidRPr="00D61021">
        <w:rPr>
          <w:iCs/>
          <w:color w:val="000000" w:themeColor="text1"/>
          <w:szCs w:val="20"/>
        </w:rPr>
        <w:t xml:space="preserve"> responsible for review and approval of de</w:t>
      </w:r>
      <w:r w:rsidR="006A4941">
        <w:rPr>
          <w:iCs/>
          <w:color w:val="000000" w:themeColor="text1"/>
          <w:szCs w:val="20"/>
        </w:rPr>
        <w:t>vice</w:t>
      </w:r>
      <w:r w:rsidRPr="00D61021">
        <w:rPr>
          <w:iCs/>
          <w:color w:val="000000" w:themeColor="text1"/>
          <w:szCs w:val="20"/>
        </w:rPr>
        <w:t xml:space="preserve"> </w:t>
      </w:r>
      <w:r>
        <w:rPr>
          <w:iCs/>
          <w:color w:val="000000" w:themeColor="text1"/>
          <w:szCs w:val="20"/>
        </w:rPr>
        <w:t>risk management</w:t>
      </w:r>
      <w:r w:rsidRPr="00D61021">
        <w:rPr>
          <w:iCs/>
          <w:color w:val="000000" w:themeColor="text1"/>
          <w:szCs w:val="20"/>
        </w:rPr>
        <w:t xml:space="preserve"> documentation when appropriate</w:t>
      </w:r>
      <w:r>
        <w:rPr>
          <w:iCs/>
          <w:color w:val="000000" w:themeColor="text1"/>
          <w:szCs w:val="20"/>
        </w:rPr>
        <w:t>.</w:t>
      </w:r>
    </w:p>
    <w:p w14:paraId="343005DE" w14:textId="0D76027C" w:rsidR="00D6582C" w:rsidRPr="00E67A2F" w:rsidRDefault="00D6582C" w:rsidP="00D6582C">
      <w:pPr>
        <w:numPr>
          <w:ilvl w:val="0"/>
          <w:numId w:val="3"/>
        </w:numPr>
        <w:tabs>
          <w:tab w:val="left" w:pos="432"/>
        </w:tabs>
        <w:spacing w:before="120" w:after="120" w:line="276" w:lineRule="auto"/>
        <w:ind w:left="288" w:hanging="288"/>
        <w:outlineLvl w:val="0"/>
        <w:rPr>
          <w:rFonts w:ascii="Century Gothic" w:eastAsiaTheme="majorEastAsia" w:hAnsi="Century Gothic" w:cstheme="majorBidi"/>
          <w:b/>
          <w:bCs/>
          <w:color w:val="000000" w:themeColor="text1"/>
          <w:sz w:val="20"/>
          <w:szCs w:val="32"/>
        </w:rPr>
      </w:pPr>
      <w:r w:rsidRPr="00E67A2F">
        <w:rPr>
          <w:rFonts w:ascii="Century Gothic" w:eastAsiaTheme="majorEastAsia" w:hAnsi="Century Gothic" w:cstheme="majorBidi"/>
          <w:b/>
          <w:bCs/>
          <w:color w:val="000000" w:themeColor="text1"/>
          <w:sz w:val="20"/>
          <w:szCs w:val="32"/>
        </w:rPr>
        <w:t>References</w:t>
      </w:r>
    </w:p>
    <w:tbl>
      <w:tblPr>
        <w:tblStyle w:val="TableGrid2"/>
        <w:tblW w:w="0" w:type="auto"/>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334"/>
        <w:gridCol w:w="6985"/>
      </w:tblGrid>
      <w:tr w:rsidR="00D6582C" w:rsidRPr="00E67A2F" w14:paraId="4325F653" w14:textId="77777777" w:rsidTr="002F549E">
        <w:trPr>
          <w:tblHeader/>
        </w:trPr>
        <w:tc>
          <w:tcPr>
            <w:tcW w:w="2334" w:type="dxa"/>
            <w:shd w:val="clear" w:color="auto" w:fill="D9D9D9" w:themeFill="background1" w:themeFillShade="D9"/>
          </w:tcPr>
          <w:p w14:paraId="315DE500" w14:textId="77777777" w:rsidR="00D6582C" w:rsidRPr="00E67A2F" w:rsidRDefault="00D6582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sidRPr="00E67A2F">
              <w:rPr>
                <w:rFonts w:ascii="Century Gothic" w:eastAsiaTheme="majorEastAsia" w:hAnsi="Century Gothic" w:cstheme="majorBidi"/>
                <w:b/>
                <w:color w:val="000000" w:themeColor="text1"/>
                <w:sz w:val="20"/>
                <w:szCs w:val="20"/>
              </w:rPr>
              <w:t>Document number/ID</w:t>
            </w:r>
          </w:p>
        </w:tc>
        <w:tc>
          <w:tcPr>
            <w:tcW w:w="6985" w:type="dxa"/>
            <w:shd w:val="clear" w:color="auto" w:fill="D9D9D9" w:themeFill="background1" w:themeFillShade="D9"/>
          </w:tcPr>
          <w:p w14:paraId="7A26F22F" w14:textId="77777777" w:rsidR="00D6582C" w:rsidRPr="00E67A2F" w:rsidRDefault="00D6582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sidRPr="00E67A2F">
              <w:rPr>
                <w:rFonts w:ascii="Century Gothic" w:eastAsiaTheme="majorEastAsia" w:hAnsi="Century Gothic" w:cstheme="majorBidi"/>
                <w:b/>
                <w:color w:val="000000" w:themeColor="text1"/>
                <w:sz w:val="20"/>
                <w:szCs w:val="20"/>
              </w:rPr>
              <w:t>Document Name</w:t>
            </w:r>
          </w:p>
        </w:tc>
      </w:tr>
      <w:tr w:rsidR="00D6582C" w:rsidRPr="00E67A2F" w14:paraId="67824AB7" w14:textId="77777777" w:rsidTr="7A0F2025">
        <w:tc>
          <w:tcPr>
            <w:tcW w:w="2334" w:type="dxa"/>
            <w:vAlign w:val="center"/>
          </w:tcPr>
          <w:p w14:paraId="2267B4BB" w14:textId="5AB63210" w:rsidR="00D6582C" w:rsidRPr="00AC3A00" w:rsidRDefault="002F549E" w:rsidP="4ECF99A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color w:val="000000" w:themeColor="text1"/>
                <w:sz w:val="20"/>
                <w:szCs w:val="20"/>
              </w:rPr>
              <w:t>N/A</w:t>
            </w:r>
          </w:p>
        </w:tc>
        <w:tc>
          <w:tcPr>
            <w:tcW w:w="6985" w:type="dxa"/>
            <w:vAlign w:val="center"/>
          </w:tcPr>
          <w:p w14:paraId="7F8D36F5" w14:textId="5E59D6A7" w:rsidR="00D6582C" w:rsidRPr="00AC3A00" w:rsidRDefault="002F549E" w:rsidP="008C38B4">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7A0F2025">
              <w:rPr>
                <w:rFonts w:ascii="Century Gothic" w:eastAsiaTheme="majorEastAsia" w:hAnsi="Century Gothic" w:cstheme="majorBidi"/>
                <w:color w:val="000000" w:themeColor="text1"/>
                <w:sz w:val="20"/>
                <w:szCs w:val="20"/>
              </w:rPr>
              <w:t>ISO 14971</w:t>
            </w:r>
            <w:r>
              <w:rPr>
                <w:rFonts w:ascii="Century Gothic" w:eastAsiaTheme="majorEastAsia" w:hAnsi="Century Gothic" w:cstheme="majorBidi"/>
                <w:color w:val="000000" w:themeColor="text1"/>
                <w:sz w:val="20"/>
                <w:szCs w:val="20"/>
              </w:rPr>
              <w:t xml:space="preserve">: </w:t>
            </w:r>
            <w:r w:rsidR="0031192E">
              <w:rPr>
                <w:rFonts w:ascii="Century Gothic" w:eastAsiaTheme="majorEastAsia" w:hAnsi="Century Gothic" w:cstheme="majorBidi"/>
                <w:iCs/>
                <w:color w:val="000000" w:themeColor="text1"/>
                <w:sz w:val="20"/>
                <w:szCs w:val="20"/>
              </w:rPr>
              <w:t>Medical Devices – Application of Risk Management to Medical Devices</w:t>
            </w:r>
          </w:p>
        </w:tc>
      </w:tr>
      <w:tr w:rsidR="00A100B8" w:rsidRPr="00E67A2F" w14:paraId="7253B64F" w14:textId="77777777" w:rsidTr="7A0F2025">
        <w:tc>
          <w:tcPr>
            <w:tcW w:w="2334" w:type="dxa"/>
            <w:vAlign w:val="center"/>
          </w:tcPr>
          <w:p w14:paraId="2A49968D" w14:textId="48AC78BC" w:rsidR="00A100B8" w:rsidRPr="001277E3" w:rsidRDefault="00A100B8" w:rsidP="008C38B4">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1277E3">
              <w:rPr>
                <w:rFonts w:ascii="Century Gothic" w:eastAsiaTheme="majorEastAsia" w:hAnsi="Century Gothic" w:cstheme="majorBidi"/>
                <w:iCs/>
                <w:color w:val="000000" w:themeColor="text1"/>
                <w:sz w:val="20"/>
                <w:szCs w:val="20"/>
              </w:rPr>
              <w:t>SOP-</w:t>
            </w:r>
            <w:r w:rsidR="00D61021" w:rsidRPr="001277E3">
              <w:rPr>
                <w:rFonts w:ascii="Century Gothic" w:eastAsiaTheme="majorEastAsia" w:hAnsi="Century Gothic" w:cstheme="majorBidi"/>
                <w:iCs/>
                <w:color w:val="000000" w:themeColor="text1"/>
                <w:sz w:val="20"/>
                <w:szCs w:val="20"/>
              </w:rPr>
              <w:t>0</w:t>
            </w:r>
            <w:r w:rsidR="001277E3" w:rsidRPr="001277E3">
              <w:rPr>
                <w:rFonts w:ascii="Century Gothic" w:eastAsiaTheme="majorEastAsia" w:hAnsi="Century Gothic" w:cstheme="majorBidi"/>
                <w:iCs/>
                <w:color w:val="000000" w:themeColor="text1"/>
                <w:sz w:val="20"/>
                <w:szCs w:val="20"/>
              </w:rPr>
              <w:t>275</w:t>
            </w:r>
          </w:p>
        </w:tc>
        <w:tc>
          <w:tcPr>
            <w:tcW w:w="6985" w:type="dxa"/>
            <w:vAlign w:val="center"/>
          </w:tcPr>
          <w:p w14:paraId="6421735E" w14:textId="63A48930" w:rsidR="00A100B8" w:rsidRPr="00AC3A00" w:rsidRDefault="0031192E" w:rsidP="008C38B4">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Design Control</w:t>
            </w:r>
            <w:r w:rsidR="00D576EA">
              <w:rPr>
                <w:rFonts w:ascii="Century Gothic" w:eastAsiaTheme="majorEastAsia" w:hAnsi="Century Gothic" w:cstheme="majorBidi"/>
                <w:iCs/>
                <w:color w:val="000000" w:themeColor="text1"/>
                <w:sz w:val="20"/>
                <w:szCs w:val="20"/>
              </w:rPr>
              <w:t xml:space="preserve"> for Medical Devices and Combination Products</w:t>
            </w:r>
          </w:p>
        </w:tc>
      </w:tr>
    </w:tbl>
    <w:p w14:paraId="6367CFCD" w14:textId="77777777" w:rsidR="006E5095" w:rsidRDefault="006E5095" w:rsidP="006E5095">
      <w:pPr>
        <w:tabs>
          <w:tab w:val="left" w:pos="432"/>
        </w:tabs>
        <w:spacing w:before="120" w:after="120" w:line="276" w:lineRule="auto"/>
        <w:ind w:left="360"/>
        <w:outlineLvl w:val="0"/>
        <w:rPr>
          <w:rFonts w:ascii="Century Gothic" w:eastAsiaTheme="majorEastAsia" w:hAnsi="Century Gothic" w:cstheme="majorBidi"/>
          <w:b/>
          <w:bCs/>
          <w:color w:val="000000" w:themeColor="text1"/>
          <w:sz w:val="20"/>
          <w:szCs w:val="20"/>
        </w:rPr>
      </w:pPr>
    </w:p>
    <w:p w14:paraId="0C79361C" w14:textId="2CFF90EE" w:rsidR="00D6582C" w:rsidRPr="00E67A2F" w:rsidRDefault="00D6582C" w:rsidP="00D6582C">
      <w:pPr>
        <w:numPr>
          <w:ilvl w:val="0"/>
          <w:numId w:val="4"/>
        </w:numPr>
        <w:tabs>
          <w:tab w:val="left" w:pos="432"/>
        </w:tabs>
        <w:spacing w:before="120" w:after="120" w:line="276" w:lineRule="auto"/>
        <w:outlineLvl w:val="0"/>
        <w:rPr>
          <w:rFonts w:ascii="Century Gothic" w:eastAsiaTheme="majorEastAsia" w:hAnsi="Century Gothic" w:cstheme="majorBidi"/>
          <w:b/>
          <w:bCs/>
          <w:color w:val="000000" w:themeColor="text1"/>
          <w:sz w:val="20"/>
          <w:szCs w:val="20"/>
        </w:rPr>
      </w:pPr>
      <w:r w:rsidRPr="00E67A2F">
        <w:rPr>
          <w:rFonts w:ascii="Century Gothic" w:eastAsiaTheme="majorEastAsia" w:hAnsi="Century Gothic" w:cstheme="majorBidi"/>
          <w:b/>
          <w:bCs/>
          <w:color w:val="000000" w:themeColor="text1"/>
          <w:sz w:val="20"/>
          <w:szCs w:val="20"/>
        </w:rPr>
        <w:t>Definitions and Abbreviations</w:t>
      </w:r>
    </w:p>
    <w:tbl>
      <w:tblPr>
        <w:tblStyle w:val="TableGrid2"/>
        <w:tblW w:w="0" w:type="auto"/>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157"/>
        <w:gridCol w:w="7162"/>
      </w:tblGrid>
      <w:tr w:rsidR="00D6582C" w:rsidRPr="00933646" w14:paraId="2E7ABA83" w14:textId="77777777" w:rsidTr="002F549E">
        <w:trPr>
          <w:tblHeader/>
        </w:trPr>
        <w:tc>
          <w:tcPr>
            <w:tcW w:w="2160" w:type="dxa"/>
            <w:shd w:val="clear" w:color="auto" w:fill="D9D9D9" w:themeFill="background1" w:themeFillShade="D9"/>
            <w:vAlign w:val="center"/>
          </w:tcPr>
          <w:p w14:paraId="211D8BAB" w14:textId="77777777" w:rsidR="00D6582C" w:rsidRPr="00933646" w:rsidRDefault="00D6582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sidRPr="00933646">
              <w:rPr>
                <w:rFonts w:ascii="Century Gothic" w:eastAsiaTheme="majorEastAsia" w:hAnsi="Century Gothic" w:cstheme="majorBidi"/>
                <w:b/>
                <w:color w:val="000000" w:themeColor="text1"/>
                <w:sz w:val="20"/>
                <w:szCs w:val="20"/>
              </w:rPr>
              <w:t>Phrase, item, word</w:t>
            </w:r>
          </w:p>
        </w:tc>
        <w:tc>
          <w:tcPr>
            <w:tcW w:w="7195" w:type="dxa"/>
            <w:shd w:val="clear" w:color="auto" w:fill="D9D9D9" w:themeFill="background1" w:themeFillShade="D9"/>
            <w:vAlign w:val="center"/>
          </w:tcPr>
          <w:p w14:paraId="0583DB24" w14:textId="77777777" w:rsidR="00D6582C" w:rsidRPr="00933646" w:rsidRDefault="00D6582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sidRPr="00933646">
              <w:rPr>
                <w:rFonts w:ascii="Century Gothic" w:eastAsiaTheme="majorEastAsia" w:hAnsi="Century Gothic" w:cstheme="majorBidi"/>
                <w:b/>
                <w:color w:val="000000" w:themeColor="text1"/>
                <w:sz w:val="20"/>
                <w:szCs w:val="20"/>
              </w:rPr>
              <w:t>Definition</w:t>
            </w:r>
          </w:p>
        </w:tc>
      </w:tr>
      <w:tr w:rsidR="001203F6" w:rsidRPr="00933646" w14:paraId="1178C0D5" w14:textId="77777777" w:rsidTr="4ECF99A4">
        <w:tc>
          <w:tcPr>
            <w:tcW w:w="2160" w:type="dxa"/>
            <w:vAlign w:val="center"/>
          </w:tcPr>
          <w:p w14:paraId="2B4835DA" w14:textId="18C0AF98" w:rsidR="001203F6" w:rsidRPr="00933646" w:rsidRDefault="0031192E" w:rsidP="00AC3A00">
            <w:pPr>
              <w:tabs>
                <w:tab w:val="left" w:pos="432"/>
              </w:tabs>
              <w:spacing w:before="40" w:after="40"/>
              <w:jc w:val="center"/>
              <w:outlineLvl w:val="1"/>
              <w:rPr>
                <w:rFonts w:ascii="Century Gothic" w:eastAsiaTheme="majorEastAsia" w:hAnsi="Century Gothic" w:cstheme="majorBidi"/>
                <w:b/>
                <w:color w:val="000000" w:themeColor="text1"/>
                <w:sz w:val="20"/>
                <w:szCs w:val="20"/>
              </w:rPr>
            </w:pPr>
            <w:r w:rsidRPr="00933646">
              <w:rPr>
                <w:rFonts w:ascii="Century Gothic" w:eastAsiaTheme="majorEastAsia" w:hAnsi="Century Gothic" w:cstheme="majorBidi"/>
                <w:b/>
                <w:bCs/>
                <w:color w:val="000000" w:themeColor="text1"/>
                <w:sz w:val="20"/>
                <w:szCs w:val="20"/>
              </w:rPr>
              <w:t xml:space="preserve">Accompanying </w:t>
            </w:r>
            <w:r w:rsidR="00943E5D" w:rsidRPr="00933646">
              <w:rPr>
                <w:rFonts w:ascii="Century Gothic" w:eastAsiaTheme="majorEastAsia" w:hAnsi="Century Gothic" w:cstheme="majorBidi"/>
                <w:b/>
                <w:bCs/>
                <w:color w:val="000000" w:themeColor="text1"/>
                <w:sz w:val="20"/>
                <w:szCs w:val="20"/>
              </w:rPr>
              <w:t>D</w:t>
            </w:r>
            <w:r w:rsidRPr="00933646">
              <w:rPr>
                <w:rFonts w:ascii="Century Gothic" w:eastAsiaTheme="majorEastAsia" w:hAnsi="Century Gothic" w:cstheme="majorBidi"/>
                <w:b/>
                <w:bCs/>
                <w:color w:val="000000" w:themeColor="text1"/>
                <w:sz w:val="20"/>
                <w:szCs w:val="20"/>
              </w:rPr>
              <w:t>ocumentation</w:t>
            </w:r>
          </w:p>
        </w:tc>
        <w:tc>
          <w:tcPr>
            <w:tcW w:w="7195" w:type="dxa"/>
            <w:vAlign w:val="center"/>
          </w:tcPr>
          <w:p w14:paraId="0C46C178" w14:textId="1EC98C54" w:rsidR="001203F6"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Materials accompanying a product and containing information for the user or those accountable for the installation, use, maintenance, decommissioning</w:t>
            </w:r>
            <w:r w:rsidR="00D341CD" w:rsidRPr="00933646">
              <w:rPr>
                <w:rFonts w:ascii="Century Gothic" w:eastAsiaTheme="majorEastAsia" w:hAnsi="Century Gothic" w:cstheme="majorBidi"/>
                <w:iCs/>
                <w:color w:val="000000" w:themeColor="text1"/>
                <w:sz w:val="20"/>
                <w:szCs w:val="20"/>
              </w:rPr>
              <w:t>,</w:t>
            </w:r>
            <w:r w:rsidRPr="00933646">
              <w:rPr>
                <w:rFonts w:ascii="Century Gothic" w:eastAsiaTheme="majorEastAsia" w:hAnsi="Century Gothic" w:cstheme="majorBidi"/>
                <w:iCs/>
                <w:color w:val="000000" w:themeColor="text1"/>
                <w:sz w:val="20"/>
                <w:szCs w:val="20"/>
              </w:rPr>
              <w:t xml:space="preserve"> and disposal of the product, particularly regarding safe use.</w:t>
            </w:r>
          </w:p>
        </w:tc>
      </w:tr>
      <w:tr w:rsidR="001203F6" w:rsidRPr="00933646" w14:paraId="2916498A" w14:textId="77777777" w:rsidTr="4ECF99A4">
        <w:tc>
          <w:tcPr>
            <w:tcW w:w="2160" w:type="dxa"/>
            <w:vAlign w:val="center"/>
          </w:tcPr>
          <w:p w14:paraId="608A739C" w14:textId="332C02CF" w:rsidR="001203F6" w:rsidRPr="00933646" w:rsidRDefault="0031192E" w:rsidP="00AC3A00">
            <w:pPr>
              <w:tabs>
                <w:tab w:val="left" w:pos="432"/>
              </w:tabs>
              <w:spacing w:before="40" w:after="40"/>
              <w:jc w:val="center"/>
              <w:outlineLvl w:val="1"/>
              <w:rPr>
                <w:rFonts w:ascii="Century Gothic" w:eastAsiaTheme="majorEastAsia" w:hAnsi="Century Gothic" w:cstheme="majorBidi"/>
                <w:b/>
                <w:color w:val="000000" w:themeColor="text1"/>
                <w:sz w:val="20"/>
                <w:szCs w:val="20"/>
              </w:rPr>
            </w:pPr>
            <w:r w:rsidRPr="00933646">
              <w:rPr>
                <w:rFonts w:ascii="Century Gothic" w:eastAsiaTheme="majorEastAsia" w:hAnsi="Century Gothic" w:cstheme="majorBidi"/>
                <w:b/>
                <w:color w:val="000000" w:themeColor="text1"/>
                <w:sz w:val="20"/>
                <w:szCs w:val="20"/>
              </w:rPr>
              <w:lastRenderedPageBreak/>
              <w:t>Benefit</w:t>
            </w:r>
          </w:p>
        </w:tc>
        <w:tc>
          <w:tcPr>
            <w:tcW w:w="7195" w:type="dxa"/>
            <w:vAlign w:val="center"/>
          </w:tcPr>
          <w:p w14:paraId="3A820568" w14:textId="70B376DF" w:rsidR="001203F6"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Positive impact or desirable outcome of the use of a product on the health of an individual, or a positive impact on patient management or public health.</w:t>
            </w:r>
          </w:p>
        </w:tc>
      </w:tr>
      <w:tr w:rsidR="001203F6" w:rsidRPr="00933646" w14:paraId="459EFED6" w14:textId="77777777" w:rsidTr="4ECF99A4">
        <w:tc>
          <w:tcPr>
            <w:tcW w:w="2160" w:type="dxa"/>
            <w:vAlign w:val="center"/>
          </w:tcPr>
          <w:p w14:paraId="570FF60B" w14:textId="7AB17B61" w:rsidR="001203F6" w:rsidRPr="00933646" w:rsidRDefault="0031192E" w:rsidP="00AC3A00">
            <w:pPr>
              <w:tabs>
                <w:tab w:val="left" w:pos="432"/>
              </w:tabs>
              <w:spacing w:before="40" w:after="40"/>
              <w:jc w:val="center"/>
              <w:outlineLvl w:val="1"/>
              <w:rPr>
                <w:rFonts w:ascii="Century Gothic" w:eastAsiaTheme="majorEastAsia" w:hAnsi="Century Gothic" w:cstheme="majorBidi"/>
                <w:b/>
                <w:color w:val="000000" w:themeColor="text1"/>
                <w:sz w:val="20"/>
                <w:szCs w:val="20"/>
              </w:rPr>
            </w:pPr>
            <w:r w:rsidRPr="00933646">
              <w:rPr>
                <w:rFonts w:ascii="Century Gothic" w:eastAsiaTheme="majorEastAsia" w:hAnsi="Century Gothic" w:cstheme="majorBidi"/>
                <w:b/>
                <w:color w:val="000000" w:themeColor="text1"/>
                <w:sz w:val="20"/>
                <w:szCs w:val="20"/>
              </w:rPr>
              <w:t>Harm</w:t>
            </w:r>
          </w:p>
        </w:tc>
        <w:tc>
          <w:tcPr>
            <w:tcW w:w="7195" w:type="dxa"/>
            <w:vAlign w:val="center"/>
          </w:tcPr>
          <w:p w14:paraId="1A5EE5B5" w14:textId="2462C79F" w:rsidR="001203F6"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Injury or damage to the health of people, or damage to property or the environment.</w:t>
            </w:r>
          </w:p>
        </w:tc>
      </w:tr>
      <w:tr w:rsidR="001203F6" w:rsidRPr="00933646" w14:paraId="40C0DA3A" w14:textId="77777777" w:rsidTr="4ECF99A4">
        <w:tc>
          <w:tcPr>
            <w:tcW w:w="2160" w:type="dxa"/>
            <w:vAlign w:val="center"/>
          </w:tcPr>
          <w:p w14:paraId="7FA3266A" w14:textId="18DA4B10" w:rsidR="001203F6" w:rsidRPr="00933646" w:rsidRDefault="0031192E" w:rsidP="00AC3A00">
            <w:pPr>
              <w:tabs>
                <w:tab w:val="left" w:pos="432"/>
              </w:tabs>
              <w:spacing w:before="40" w:after="40"/>
              <w:jc w:val="center"/>
              <w:outlineLvl w:val="1"/>
              <w:rPr>
                <w:rFonts w:ascii="Century Gothic" w:eastAsiaTheme="majorEastAsia" w:hAnsi="Century Gothic" w:cstheme="majorBidi"/>
                <w:b/>
                <w:color w:val="000000" w:themeColor="text1"/>
                <w:sz w:val="20"/>
                <w:szCs w:val="20"/>
              </w:rPr>
            </w:pPr>
            <w:r w:rsidRPr="00933646">
              <w:rPr>
                <w:rFonts w:ascii="Century Gothic" w:eastAsiaTheme="majorEastAsia" w:hAnsi="Century Gothic" w:cstheme="majorBidi"/>
                <w:b/>
                <w:color w:val="000000" w:themeColor="text1"/>
                <w:sz w:val="20"/>
                <w:szCs w:val="20"/>
              </w:rPr>
              <w:t>Hazard</w:t>
            </w:r>
          </w:p>
        </w:tc>
        <w:tc>
          <w:tcPr>
            <w:tcW w:w="7195" w:type="dxa"/>
            <w:vAlign w:val="center"/>
          </w:tcPr>
          <w:p w14:paraId="3105A612" w14:textId="586137EA" w:rsidR="001203F6"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Potential source of harm.</w:t>
            </w:r>
          </w:p>
        </w:tc>
      </w:tr>
      <w:tr w:rsidR="001203F6" w:rsidRPr="00933646" w14:paraId="079E0891" w14:textId="77777777" w:rsidTr="4ECF99A4">
        <w:tc>
          <w:tcPr>
            <w:tcW w:w="2160" w:type="dxa"/>
            <w:vAlign w:val="center"/>
          </w:tcPr>
          <w:p w14:paraId="505AC452" w14:textId="442B52CB" w:rsidR="001203F6" w:rsidRPr="00933646" w:rsidRDefault="0031192E" w:rsidP="00AC3A00">
            <w:pPr>
              <w:tabs>
                <w:tab w:val="left" w:pos="432"/>
              </w:tabs>
              <w:spacing w:before="40" w:after="40"/>
              <w:jc w:val="center"/>
              <w:outlineLvl w:val="1"/>
              <w:rPr>
                <w:rFonts w:ascii="Century Gothic" w:eastAsiaTheme="majorEastAsia" w:hAnsi="Century Gothic" w:cstheme="majorBidi"/>
                <w:b/>
                <w:color w:val="000000" w:themeColor="text1"/>
                <w:sz w:val="20"/>
                <w:szCs w:val="20"/>
              </w:rPr>
            </w:pPr>
            <w:r w:rsidRPr="00933646">
              <w:rPr>
                <w:rFonts w:ascii="Century Gothic" w:eastAsiaTheme="majorEastAsia" w:hAnsi="Century Gothic" w:cstheme="majorBidi"/>
                <w:b/>
                <w:bCs/>
                <w:color w:val="000000" w:themeColor="text1"/>
                <w:sz w:val="20"/>
                <w:szCs w:val="20"/>
              </w:rPr>
              <w:t>Hazardous Situation</w:t>
            </w:r>
          </w:p>
        </w:tc>
        <w:tc>
          <w:tcPr>
            <w:tcW w:w="7195" w:type="dxa"/>
            <w:vAlign w:val="center"/>
          </w:tcPr>
          <w:p w14:paraId="452A6CD5" w14:textId="5D68BC7D" w:rsidR="001203F6"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Circumstance in which people, property</w:t>
            </w:r>
            <w:r w:rsidR="00980030" w:rsidRPr="00933646">
              <w:rPr>
                <w:rFonts w:ascii="Century Gothic" w:eastAsiaTheme="majorEastAsia" w:hAnsi="Century Gothic" w:cstheme="majorBidi"/>
                <w:iCs/>
                <w:color w:val="000000" w:themeColor="text1"/>
                <w:sz w:val="20"/>
                <w:szCs w:val="20"/>
              </w:rPr>
              <w:t>,</w:t>
            </w:r>
            <w:r w:rsidRPr="00933646">
              <w:rPr>
                <w:rFonts w:ascii="Century Gothic" w:eastAsiaTheme="majorEastAsia" w:hAnsi="Century Gothic" w:cstheme="majorBidi"/>
                <w:iCs/>
                <w:color w:val="000000" w:themeColor="text1"/>
                <w:sz w:val="20"/>
                <w:szCs w:val="20"/>
              </w:rPr>
              <w:t xml:space="preserve"> or the environment is/are exposed to one or more hazards.</w:t>
            </w:r>
          </w:p>
        </w:tc>
      </w:tr>
      <w:tr w:rsidR="001203F6" w:rsidRPr="00933646" w14:paraId="5195B590" w14:textId="77777777" w:rsidTr="4ECF99A4">
        <w:tc>
          <w:tcPr>
            <w:tcW w:w="2160" w:type="dxa"/>
            <w:vAlign w:val="center"/>
          </w:tcPr>
          <w:p w14:paraId="54BB4657" w14:textId="6945501B" w:rsidR="001203F6" w:rsidRPr="00933646" w:rsidRDefault="0031192E" w:rsidP="00AC3A00">
            <w:pPr>
              <w:tabs>
                <w:tab w:val="left" w:pos="432"/>
              </w:tabs>
              <w:spacing w:before="40" w:after="40"/>
              <w:jc w:val="center"/>
              <w:outlineLvl w:val="1"/>
              <w:rPr>
                <w:rFonts w:ascii="Century Gothic" w:eastAsiaTheme="majorEastAsia" w:hAnsi="Century Gothic" w:cstheme="majorBidi"/>
                <w:b/>
                <w:color w:val="000000" w:themeColor="text1"/>
                <w:sz w:val="20"/>
                <w:szCs w:val="20"/>
              </w:rPr>
            </w:pPr>
            <w:r w:rsidRPr="00933646">
              <w:rPr>
                <w:rFonts w:ascii="Century Gothic" w:eastAsiaTheme="majorEastAsia" w:hAnsi="Century Gothic" w:cstheme="majorBidi"/>
                <w:b/>
                <w:color w:val="000000" w:themeColor="text1"/>
                <w:sz w:val="20"/>
                <w:szCs w:val="20"/>
              </w:rPr>
              <w:t>Intended Use</w:t>
            </w:r>
          </w:p>
        </w:tc>
        <w:tc>
          <w:tcPr>
            <w:tcW w:w="7195" w:type="dxa"/>
            <w:vAlign w:val="center"/>
          </w:tcPr>
          <w:p w14:paraId="2F866321" w14:textId="1613EE71" w:rsidR="001203F6"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Use for which a product, process, or service is intended according to the specifications, instructions</w:t>
            </w:r>
            <w:r w:rsidR="00980030" w:rsidRPr="00933646">
              <w:rPr>
                <w:rFonts w:ascii="Century Gothic" w:eastAsiaTheme="majorEastAsia" w:hAnsi="Century Gothic" w:cstheme="majorBidi"/>
                <w:iCs/>
                <w:color w:val="000000" w:themeColor="text1"/>
                <w:sz w:val="20"/>
                <w:szCs w:val="20"/>
              </w:rPr>
              <w:t>,</w:t>
            </w:r>
            <w:r w:rsidRPr="00933646">
              <w:rPr>
                <w:rFonts w:ascii="Century Gothic" w:eastAsiaTheme="majorEastAsia" w:hAnsi="Century Gothic" w:cstheme="majorBidi"/>
                <w:iCs/>
                <w:color w:val="000000" w:themeColor="text1"/>
                <w:sz w:val="20"/>
                <w:szCs w:val="20"/>
              </w:rPr>
              <w:t xml:space="preserve"> and information provided by the manufacturer.</w:t>
            </w:r>
          </w:p>
        </w:tc>
      </w:tr>
      <w:tr w:rsidR="001203F6" w:rsidRPr="00933646" w14:paraId="3AF9DBE3" w14:textId="77777777" w:rsidTr="4ECF99A4">
        <w:tc>
          <w:tcPr>
            <w:tcW w:w="2160" w:type="dxa"/>
            <w:vAlign w:val="center"/>
          </w:tcPr>
          <w:p w14:paraId="25D5D44A" w14:textId="400CDB60" w:rsidR="001203F6" w:rsidRPr="00933646" w:rsidRDefault="0031192E" w:rsidP="00AC3A00">
            <w:pPr>
              <w:tabs>
                <w:tab w:val="left" w:pos="432"/>
              </w:tabs>
              <w:spacing w:before="40" w:after="40"/>
              <w:jc w:val="center"/>
              <w:outlineLvl w:val="1"/>
              <w:rPr>
                <w:rFonts w:ascii="Century Gothic" w:eastAsiaTheme="majorEastAsia" w:hAnsi="Century Gothic" w:cstheme="majorBidi"/>
                <w:b/>
                <w:color w:val="000000" w:themeColor="text1"/>
                <w:sz w:val="20"/>
                <w:szCs w:val="20"/>
              </w:rPr>
            </w:pPr>
            <w:r w:rsidRPr="00933646">
              <w:rPr>
                <w:rFonts w:ascii="Century Gothic" w:eastAsiaTheme="majorEastAsia" w:hAnsi="Century Gothic" w:cstheme="majorBidi"/>
                <w:b/>
                <w:color w:val="000000" w:themeColor="text1"/>
                <w:sz w:val="20"/>
                <w:szCs w:val="20"/>
              </w:rPr>
              <w:t>Manufacturer</w:t>
            </w:r>
          </w:p>
        </w:tc>
        <w:tc>
          <w:tcPr>
            <w:tcW w:w="7195" w:type="dxa"/>
            <w:vAlign w:val="center"/>
          </w:tcPr>
          <w:p w14:paraId="173DDAA6" w14:textId="03B401C7" w:rsidR="001203F6"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 xml:space="preserve">Natural or legal person with responsibility for the design and/or manufacture of a product with the intention of making the product available for use, under </w:t>
            </w:r>
            <w:r w:rsidR="00980030" w:rsidRPr="00933646">
              <w:rPr>
                <w:rFonts w:ascii="Century Gothic" w:eastAsiaTheme="majorEastAsia" w:hAnsi="Century Gothic" w:cstheme="majorBidi"/>
                <w:iCs/>
                <w:color w:val="000000" w:themeColor="text1"/>
                <w:sz w:val="20"/>
                <w:szCs w:val="20"/>
              </w:rPr>
              <w:t>their</w:t>
            </w:r>
            <w:r w:rsidRPr="00933646">
              <w:rPr>
                <w:rFonts w:ascii="Century Gothic" w:eastAsiaTheme="majorEastAsia" w:hAnsi="Century Gothic" w:cstheme="majorBidi"/>
                <w:iCs/>
                <w:color w:val="000000" w:themeColor="text1"/>
                <w:sz w:val="20"/>
                <w:szCs w:val="20"/>
              </w:rPr>
              <w:t xml:space="preserve"> name, whether or not such a product is designed and/or manufactured by that person </w:t>
            </w:r>
            <w:r w:rsidR="00980030" w:rsidRPr="00933646">
              <w:rPr>
                <w:rFonts w:ascii="Century Gothic" w:eastAsiaTheme="majorEastAsia" w:hAnsi="Century Gothic" w:cstheme="majorBidi"/>
                <w:iCs/>
                <w:color w:val="000000" w:themeColor="text1"/>
                <w:sz w:val="20"/>
                <w:szCs w:val="20"/>
              </w:rPr>
              <w:t>the</w:t>
            </w:r>
            <w:r w:rsidRPr="00933646">
              <w:rPr>
                <w:rFonts w:ascii="Century Gothic" w:eastAsiaTheme="majorEastAsia" w:hAnsi="Century Gothic" w:cstheme="majorBidi"/>
                <w:iCs/>
                <w:color w:val="000000" w:themeColor="text1"/>
                <w:sz w:val="20"/>
                <w:szCs w:val="20"/>
              </w:rPr>
              <w:t xml:space="preserve">mself or on </w:t>
            </w:r>
            <w:r w:rsidR="00980030" w:rsidRPr="00933646">
              <w:rPr>
                <w:rFonts w:ascii="Century Gothic" w:eastAsiaTheme="majorEastAsia" w:hAnsi="Century Gothic" w:cstheme="majorBidi"/>
                <w:iCs/>
                <w:color w:val="000000" w:themeColor="text1"/>
                <w:sz w:val="20"/>
                <w:szCs w:val="20"/>
              </w:rPr>
              <w:t>their</w:t>
            </w:r>
            <w:r w:rsidRPr="00933646">
              <w:rPr>
                <w:rFonts w:ascii="Century Gothic" w:eastAsiaTheme="majorEastAsia" w:hAnsi="Century Gothic" w:cstheme="majorBidi"/>
                <w:iCs/>
                <w:color w:val="000000" w:themeColor="text1"/>
                <w:sz w:val="20"/>
                <w:szCs w:val="20"/>
              </w:rPr>
              <w:t xml:space="preserve"> behalf by another person(s).</w:t>
            </w:r>
          </w:p>
        </w:tc>
      </w:tr>
      <w:tr w:rsidR="4ECF99A4" w14:paraId="75FC3F86" w14:textId="77777777" w:rsidTr="4ECF99A4">
        <w:trPr>
          <w:trHeight w:val="300"/>
        </w:trPr>
        <w:tc>
          <w:tcPr>
            <w:tcW w:w="2157" w:type="dxa"/>
            <w:vAlign w:val="center"/>
          </w:tcPr>
          <w:p w14:paraId="21A6CC72" w14:textId="675BB682" w:rsidR="0632430D" w:rsidRDefault="0632430D" w:rsidP="4ECF99A4">
            <w:pPr>
              <w:jc w:val="center"/>
              <w:rPr>
                <w:rFonts w:ascii="Century Gothic" w:eastAsiaTheme="majorEastAsia" w:hAnsi="Century Gothic" w:cstheme="majorBidi"/>
                <w:b/>
                <w:bCs/>
                <w:color w:val="000000" w:themeColor="text1"/>
                <w:sz w:val="20"/>
                <w:szCs w:val="20"/>
              </w:rPr>
            </w:pPr>
            <w:commentRangeStart w:id="1"/>
            <w:del w:id="2" w:author="Jeff Kim" w:date="2025-05-28T22:44:00Z" w16du:dateUtc="2025-05-29T02:44:00Z">
              <w:r w:rsidRPr="4ECF99A4" w:rsidDel="0067529C">
                <w:rPr>
                  <w:rFonts w:ascii="Century Gothic" w:eastAsiaTheme="majorEastAsia" w:hAnsi="Century Gothic" w:cstheme="majorBidi"/>
                  <w:b/>
                  <w:bCs/>
                  <w:color w:val="000000" w:themeColor="text1"/>
                  <w:sz w:val="20"/>
                  <w:szCs w:val="20"/>
                </w:rPr>
                <w:delText>Primary Risk Number (PRN)</w:delText>
              </w:r>
            </w:del>
            <w:commentRangeEnd w:id="1"/>
            <w:r w:rsidR="006654C1">
              <w:rPr>
                <w:rStyle w:val="CommentReference"/>
              </w:rPr>
              <w:commentReference w:id="1"/>
            </w:r>
          </w:p>
        </w:tc>
        <w:tc>
          <w:tcPr>
            <w:tcW w:w="7162" w:type="dxa"/>
            <w:vAlign w:val="center"/>
          </w:tcPr>
          <w:p w14:paraId="112ED36C" w14:textId="071FBB29" w:rsidR="0632430D" w:rsidRDefault="0632430D" w:rsidP="4ECF99A4">
            <w:pPr>
              <w:rPr>
                <w:rFonts w:ascii="Century Gothic" w:eastAsiaTheme="majorEastAsia" w:hAnsi="Century Gothic" w:cstheme="majorBidi"/>
                <w:color w:val="000000" w:themeColor="text1"/>
                <w:sz w:val="20"/>
                <w:szCs w:val="20"/>
              </w:rPr>
            </w:pPr>
            <w:del w:id="3" w:author="Jeff Kim" w:date="2025-05-28T22:44:00Z" w16du:dateUtc="2025-05-29T02:44:00Z">
              <w:r w:rsidRPr="4ECF99A4" w:rsidDel="0067529C">
                <w:rPr>
                  <w:rFonts w:ascii="Century Gothic" w:eastAsiaTheme="majorEastAsia" w:hAnsi="Century Gothic" w:cstheme="majorBidi"/>
                  <w:color w:val="000000" w:themeColor="text1"/>
                  <w:sz w:val="20"/>
                  <w:szCs w:val="20"/>
                </w:rPr>
                <w:delText>The Primary Risk Number (PRN) is a numerical value assigned to each identified risk to prioritize and categorize risks based on their severity</w:delText>
              </w:r>
              <w:r w:rsidR="00410F6B" w:rsidDel="0067529C">
                <w:rPr>
                  <w:rFonts w:ascii="Century Gothic" w:eastAsiaTheme="majorEastAsia" w:hAnsi="Century Gothic" w:cstheme="majorBidi"/>
                  <w:color w:val="000000" w:themeColor="text1"/>
                  <w:sz w:val="20"/>
                  <w:szCs w:val="20"/>
                </w:rPr>
                <w:delText xml:space="preserve"> and</w:delText>
              </w:r>
              <w:r w:rsidRPr="4ECF99A4" w:rsidDel="0067529C">
                <w:rPr>
                  <w:rFonts w:ascii="Century Gothic" w:eastAsiaTheme="majorEastAsia" w:hAnsi="Century Gothic" w:cstheme="majorBidi"/>
                  <w:color w:val="000000" w:themeColor="text1"/>
                  <w:sz w:val="20"/>
                  <w:szCs w:val="20"/>
                </w:rPr>
                <w:delText xml:space="preserve"> probability</w:delText>
              </w:r>
              <w:r w:rsidR="00410F6B" w:rsidDel="0067529C">
                <w:rPr>
                  <w:rFonts w:ascii="Century Gothic" w:eastAsiaTheme="majorEastAsia" w:hAnsi="Century Gothic" w:cstheme="majorBidi"/>
                  <w:color w:val="000000" w:themeColor="text1"/>
                  <w:sz w:val="20"/>
                  <w:szCs w:val="20"/>
                </w:rPr>
                <w:delText>.</w:delText>
              </w:r>
            </w:del>
          </w:p>
        </w:tc>
      </w:tr>
      <w:tr w:rsidR="00D6582C" w:rsidRPr="00933646" w14:paraId="15EEB4AD" w14:textId="77777777" w:rsidTr="4ECF99A4">
        <w:tc>
          <w:tcPr>
            <w:tcW w:w="2160" w:type="dxa"/>
            <w:vAlign w:val="center"/>
          </w:tcPr>
          <w:p w14:paraId="3552038A" w14:textId="079A3EDA" w:rsidR="00D6582C" w:rsidRPr="00933646" w:rsidRDefault="0031192E" w:rsidP="00AC3A00">
            <w:pPr>
              <w:tabs>
                <w:tab w:val="left" w:pos="432"/>
              </w:tabs>
              <w:spacing w:before="40" w:after="40"/>
              <w:jc w:val="center"/>
              <w:outlineLvl w:val="1"/>
              <w:rPr>
                <w:rFonts w:ascii="Century Gothic" w:eastAsiaTheme="majorEastAsia" w:hAnsi="Century Gothic" w:cstheme="majorBidi"/>
                <w:b/>
                <w:color w:val="000000" w:themeColor="text1"/>
                <w:sz w:val="20"/>
                <w:szCs w:val="20"/>
              </w:rPr>
            </w:pPr>
            <w:r w:rsidRPr="00933646">
              <w:rPr>
                <w:rFonts w:ascii="Century Gothic" w:eastAsiaTheme="majorEastAsia" w:hAnsi="Century Gothic" w:cstheme="majorBidi"/>
                <w:b/>
                <w:bCs/>
                <w:color w:val="000000" w:themeColor="text1"/>
                <w:sz w:val="20"/>
                <w:szCs w:val="20"/>
              </w:rPr>
              <w:t>Reasonably Foreseeable Misuse</w:t>
            </w:r>
          </w:p>
        </w:tc>
        <w:tc>
          <w:tcPr>
            <w:tcW w:w="7195" w:type="dxa"/>
            <w:vAlign w:val="center"/>
          </w:tcPr>
          <w:p w14:paraId="265E97B5" w14:textId="65D802D7" w:rsidR="00D6582C"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Use of a product or system in a way not intended by the manufacturer, but which can result from readily predictable human behavior.</w:t>
            </w:r>
          </w:p>
        </w:tc>
      </w:tr>
      <w:tr w:rsidR="0031192E" w:rsidRPr="00933646" w14:paraId="4653F5EA" w14:textId="77777777" w:rsidTr="4ECF99A4">
        <w:tc>
          <w:tcPr>
            <w:tcW w:w="2160" w:type="dxa"/>
            <w:vAlign w:val="center"/>
          </w:tcPr>
          <w:p w14:paraId="509F7D05" w14:textId="6B3723EC"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eastAsiaTheme="majorEastAsia" w:hAnsi="Century Gothic" w:cstheme="majorBidi"/>
                <w:b/>
                <w:bCs/>
                <w:color w:val="000000" w:themeColor="text1"/>
                <w:sz w:val="20"/>
                <w:szCs w:val="20"/>
              </w:rPr>
              <w:t>Residual Risk</w:t>
            </w:r>
          </w:p>
        </w:tc>
        <w:tc>
          <w:tcPr>
            <w:tcW w:w="7195" w:type="dxa"/>
            <w:vAlign w:val="center"/>
          </w:tcPr>
          <w:p w14:paraId="118C16D0" w14:textId="58EDC5B2"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Risk remaining after risk control measures have been implemented.</w:t>
            </w:r>
          </w:p>
        </w:tc>
      </w:tr>
      <w:tr w:rsidR="0031192E" w:rsidRPr="00933646" w14:paraId="28B6601E" w14:textId="77777777" w:rsidTr="4ECF99A4">
        <w:tc>
          <w:tcPr>
            <w:tcW w:w="2160" w:type="dxa"/>
            <w:vAlign w:val="center"/>
          </w:tcPr>
          <w:p w14:paraId="1E0DEF5F" w14:textId="184C8207"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eastAsiaTheme="majorEastAsia" w:hAnsi="Century Gothic" w:cstheme="majorBidi"/>
                <w:b/>
                <w:bCs/>
                <w:color w:val="000000" w:themeColor="text1"/>
                <w:sz w:val="20"/>
                <w:szCs w:val="20"/>
              </w:rPr>
              <w:t>Risk</w:t>
            </w:r>
          </w:p>
        </w:tc>
        <w:tc>
          <w:tcPr>
            <w:tcW w:w="7195" w:type="dxa"/>
            <w:vAlign w:val="center"/>
          </w:tcPr>
          <w:p w14:paraId="17A4CF6E" w14:textId="62B94853"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Combination of the probability of occurrence of harm and the severity of that harm.</w:t>
            </w:r>
          </w:p>
        </w:tc>
      </w:tr>
      <w:tr w:rsidR="0031192E" w:rsidRPr="00933646" w14:paraId="1AB6F181" w14:textId="77777777" w:rsidTr="4ECF99A4">
        <w:tc>
          <w:tcPr>
            <w:tcW w:w="2160" w:type="dxa"/>
            <w:vAlign w:val="center"/>
          </w:tcPr>
          <w:p w14:paraId="7792185E" w14:textId="46850BFC"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eastAsiaTheme="majorEastAsia" w:hAnsi="Century Gothic" w:cstheme="majorBidi"/>
                <w:b/>
                <w:bCs/>
                <w:color w:val="000000" w:themeColor="text1"/>
                <w:sz w:val="20"/>
                <w:szCs w:val="20"/>
              </w:rPr>
              <w:t>Risk Analysis</w:t>
            </w:r>
          </w:p>
        </w:tc>
        <w:tc>
          <w:tcPr>
            <w:tcW w:w="7195" w:type="dxa"/>
            <w:vAlign w:val="center"/>
          </w:tcPr>
          <w:p w14:paraId="3ABDB434" w14:textId="1672B848"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Systematic use of available information to identify hazards and to estimate the risk.</w:t>
            </w:r>
          </w:p>
        </w:tc>
      </w:tr>
      <w:tr w:rsidR="0031192E" w:rsidRPr="00933646" w14:paraId="524A6078" w14:textId="77777777" w:rsidTr="4ECF99A4">
        <w:tc>
          <w:tcPr>
            <w:tcW w:w="2160" w:type="dxa"/>
            <w:vAlign w:val="center"/>
          </w:tcPr>
          <w:p w14:paraId="775BA7B2" w14:textId="0E5F636F"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eastAsiaTheme="majorEastAsia" w:hAnsi="Century Gothic" w:cstheme="majorBidi"/>
                <w:b/>
                <w:bCs/>
                <w:color w:val="000000" w:themeColor="text1"/>
                <w:sz w:val="20"/>
                <w:szCs w:val="20"/>
              </w:rPr>
              <w:t>Risk Assessment</w:t>
            </w:r>
          </w:p>
        </w:tc>
        <w:tc>
          <w:tcPr>
            <w:tcW w:w="7195" w:type="dxa"/>
            <w:vAlign w:val="center"/>
          </w:tcPr>
          <w:p w14:paraId="123D3C98" w14:textId="51D19FD6"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Overall process comprising a risk analysis and a risk evaluation.</w:t>
            </w:r>
          </w:p>
        </w:tc>
      </w:tr>
      <w:tr w:rsidR="0031192E" w:rsidRPr="00933646" w14:paraId="48206770" w14:textId="77777777" w:rsidTr="4ECF99A4">
        <w:tc>
          <w:tcPr>
            <w:tcW w:w="2160" w:type="dxa"/>
            <w:vAlign w:val="center"/>
          </w:tcPr>
          <w:p w14:paraId="64DABDBD" w14:textId="00E3E0E7"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eastAsiaTheme="majorEastAsia" w:hAnsi="Century Gothic" w:cstheme="majorBidi"/>
                <w:b/>
                <w:bCs/>
                <w:color w:val="000000" w:themeColor="text1"/>
                <w:sz w:val="20"/>
                <w:szCs w:val="20"/>
              </w:rPr>
              <w:t>Risk Control</w:t>
            </w:r>
          </w:p>
        </w:tc>
        <w:tc>
          <w:tcPr>
            <w:tcW w:w="7195" w:type="dxa"/>
            <w:vAlign w:val="center"/>
          </w:tcPr>
          <w:p w14:paraId="36ADE469" w14:textId="58B1C526"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Process in which decisions are made and measures implemented by which risks are reduced to, or maintained within, specified levels.</w:t>
            </w:r>
          </w:p>
        </w:tc>
      </w:tr>
      <w:tr w:rsidR="0031192E" w:rsidRPr="00933646" w14:paraId="4C2D86A1" w14:textId="77777777" w:rsidTr="4ECF99A4">
        <w:tc>
          <w:tcPr>
            <w:tcW w:w="2160" w:type="dxa"/>
            <w:vAlign w:val="center"/>
          </w:tcPr>
          <w:p w14:paraId="1E2CFE9E" w14:textId="1E153A48"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hAnsi="Century Gothic"/>
                <w:b/>
                <w:bCs/>
                <w:sz w:val="20"/>
                <w:szCs w:val="20"/>
              </w:rPr>
              <w:t>Risk Estimation</w:t>
            </w:r>
          </w:p>
        </w:tc>
        <w:tc>
          <w:tcPr>
            <w:tcW w:w="7195" w:type="dxa"/>
            <w:vAlign w:val="center"/>
          </w:tcPr>
          <w:p w14:paraId="3F30BF73" w14:textId="3097C900"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hAnsi="Century Gothic"/>
                <w:sz w:val="20"/>
                <w:szCs w:val="20"/>
              </w:rPr>
              <w:t>Process used to assign values to the probability of occurrence of harm and the severity of that harm.</w:t>
            </w:r>
          </w:p>
        </w:tc>
      </w:tr>
      <w:tr w:rsidR="0031192E" w:rsidRPr="00933646" w14:paraId="14449C9B" w14:textId="77777777" w:rsidTr="4ECF99A4">
        <w:tc>
          <w:tcPr>
            <w:tcW w:w="2160" w:type="dxa"/>
            <w:vAlign w:val="center"/>
          </w:tcPr>
          <w:p w14:paraId="09929EE4" w14:textId="681C54DF"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hAnsi="Century Gothic"/>
                <w:b/>
                <w:bCs/>
                <w:noProof/>
                <w:sz w:val="20"/>
                <w:szCs w:val="20"/>
              </w:rPr>
              <w:t>Risk Evaluation</w:t>
            </w:r>
          </w:p>
        </w:tc>
        <w:tc>
          <w:tcPr>
            <w:tcW w:w="7195" w:type="dxa"/>
            <w:vAlign w:val="center"/>
          </w:tcPr>
          <w:p w14:paraId="58E6407B" w14:textId="647F6083"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Process of comparing the estimated risk against given risk criteria to determine the acceptability of the risk.</w:t>
            </w:r>
          </w:p>
        </w:tc>
      </w:tr>
      <w:tr w:rsidR="4ECF99A4" w14:paraId="74AD61CF" w14:textId="77777777" w:rsidTr="4ECF99A4">
        <w:trPr>
          <w:trHeight w:val="300"/>
        </w:trPr>
        <w:tc>
          <w:tcPr>
            <w:tcW w:w="2157" w:type="dxa"/>
            <w:vAlign w:val="center"/>
          </w:tcPr>
          <w:p w14:paraId="686FCFE0" w14:textId="430D0344" w:rsidR="4E1FE864" w:rsidRDefault="4E1FE864" w:rsidP="4ECF99A4">
            <w:pPr>
              <w:jc w:val="center"/>
              <w:rPr>
                <w:rFonts w:ascii="Century Gothic" w:hAnsi="Century Gothic"/>
                <w:b/>
                <w:bCs/>
                <w:noProof/>
                <w:sz w:val="20"/>
                <w:szCs w:val="20"/>
              </w:rPr>
            </w:pPr>
            <w:commentRangeStart w:id="4"/>
            <w:del w:id="5" w:author="Jeff Kim" w:date="2025-05-28T22:45:00Z" w16du:dateUtc="2025-05-29T02:45:00Z">
              <w:r w:rsidRPr="4ECF99A4" w:rsidDel="006654C1">
                <w:rPr>
                  <w:rFonts w:ascii="Century Gothic" w:hAnsi="Century Gothic"/>
                  <w:b/>
                  <w:bCs/>
                  <w:noProof/>
                  <w:sz w:val="20"/>
                  <w:szCs w:val="20"/>
                </w:rPr>
                <w:delText xml:space="preserve">Risk Priority Number </w:delText>
              </w:r>
              <w:r w:rsidR="152E1FBC" w:rsidRPr="4ECF99A4" w:rsidDel="006654C1">
                <w:rPr>
                  <w:rFonts w:ascii="Century Gothic" w:hAnsi="Century Gothic"/>
                  <w:b/>
                  <w:bCs/>
                  <w:noProof/>
                  <w:sz w:val="20"/>
                  <w:szCs w:val="20"/>
                </w:rPr>
                <w:delText>(</w:delText>
              </w:r>
              <w:r w:rsidR="37713F45" w:rsidRPr="4ECF99A4" w:rsidDel="006654C1">
                <w:rPr>
                  <w:rFonts w:ascii="Century Gothic" w:hAnsi="Century Gothic"/>
                  <w:b/>
                  <w:bCs/>
                  <w:noProof/>
                  <w:sz w:val="20"/>
                  <w:szCs w:val="20"/>
                </w:rPr>
                <w:delText>RPN</w:delText>
              </w:r>
              <w:r w:rsidR="0B77A28A" w:rsidRPr="4ECF99A4" w:rsidDel="006654C1">
                <w:rPr>
                  <w:rFonts w:ascii="Century Gothic" w:hAnsi="Century Gothic"/>
                  <w:b/>
                  <w:bCs/>
                  <w:noProof/>
                  <w:sz w:val="20"/>
                  <w:szCs w:val="20"/>
                </w:rPr>
                <w:delText>)</w:delText>
              </w:r>
            </w:del>
            <w:commentRangeEnd w:id="4"/>
            <w:r w:rsidR="006654C1">
              <w:rPr>
                <w:rStyle w:val="CommentReference"/>
              </w:rPr>
              <w:commentReference w:id="4"/>
            </w:r>
          </w:p>
        </w:tc>
        <w:tc>
          <w:tcPr>
            <w:tcW w:w="7162" w:type="dxa"/>
            <w:vAlign w:val="center"/>
          </w:tcPr>
          <w:p w14:paraId="28B37F69" w14:textId="593097B0" w:rsidR="376CC46E" w:rsidRDefault="376CC46E" w:rsidP="4ECF99A4">
            <w:pPr>
              <w:rPr>
                <w:rFonts w:ascii="Century Gothic" w:eastAsiaTheme="majorEastAsia" w:hAnsi="Century Gothic" w:cstheme="majorBidi"/>
                <w:color w:val="000000" w:themeColor="text1"/>
                <w:sz w:val="20"/>
                <w:szCs w:val="20"/>
              </w:rPr>
            </w:pPr>
            <w:del w:id="6" w:author="Jeff Kim" w:date="2025-05-28T22:45:00Z" w16du:dateUtc="2025-05-29T02:45:00Z">
              <w:r w:rsidRPr="4ECF99A4" w:rsidDel="006654C1">
                <w:rPr>
                  <w:rFonts w:ascii="Century Gothic" w:eastAsiaTheme="majorEastAsia" w:hAnsi="Century Gothic" w:cstheme="majorBidi"/>
                  <w:color w:val="000000" w:themeColor="text1"/>
                  <w:sz w:val="20"/>
                  <w:szCs w:val="20"/>
                </w:rPr>
                <w:delText xml:space="preserve">The Risk Priority Number (RPN) is a numerical value used to assess and prioritize risks based on their severity, occurrence probability, and </w:delText>
              </w:r>
              <w:r w:rsidR="00410F6B" w:rsidDel="006654C1">
                <w:rPr>
                  <w:rFonts w:ascii="Century Gothic" w:eastAsiaTheme="majorEastAsia" w:hAnsi="Century Gothic" w:cstheme="majorBidi"/>
                  <w:color w:val="000000" w:themeColor="text1"/>
                  <w:sz w:val="20"/>
                  <w:szCs w:val="20"/>
                </w:rPr>
                <w:delText>detectability.</w:delText>
              </w:r>
            </w:del>
          </w:p>
        </w:tc>
      </w:tr>
      <w:tr w:rsidR="0031192E" w:rsidRPr="00933646" w14:paraId="08828C90" w14:textId="77777777" w:rsidTr="4ECF99A4">
        <w:tc>
          <w:tcPr>
            <w:tcW w:w="2160" w:type="dxa"/>
            <w:vAlign w:val="center"/>
          </w:tcPr>
          <w:p w14:paraId="2738ABB2" w14:textId="73DC44A8"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eastAsiaTheme="majorEastAsia" w:hAnsi="Century Gothic" w:cstheme="majorBidi"/>
                <w:b/>
                <w:bCs/>
                <w:color w:val="000000" w:themeColor="text1"/>
                <w:sz w:val="20"/>
                <w:szCs w:val="20"/>
              </w:rPr>
              <w:t>Safety</w:t>
            </w:r>
          </w:p>
        </w:tc>
        <w:tc>
          <w:tcPr>
            <w:tcW w:w="7195" w:type="dxa"/>
            <w:vAlign w:val="center"/>
          </w:tcPr>
          <w:p w14:paraId="441F86C8" w14:textId="777DDF4D"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Freedom from unacceptable risk.</w:t>
            </w:r>
          </w:p>
        </w:tc>
      </w:tr>
      <w:tr w:rsidR="0031192E" w:rsidRPr="00933646" w14:paraId="64C866B9" w14:textId="77777777" w:rsidTr="4ECF99A4">
        <w:tc>
          <w:tcPr>
            <w:tcW w:w="2160" w:type="dxa"/>
            <w:vAlign w:val="center"/>
          </w:tcPr>
          <w:p w14:paraId="135724FD" w14:textId="390A31F9"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eastAsiaTheme="majorEastAsia" w:hAnsi="Century Gothic" w:cstheme="majorBidi"/>
                <w:b/>
                <w:bCs/>
                <w:color w:val="000000" w:themeColor="text1"/>
                <w:sz w:val="20"/>
                <w:szCs w:val="20"/>
              </w:rPr>
              <w:t>Severity</w:t>
            </w:r>
          </w:p>
        </w:tc>
        <w:tc>
          <w:tcPr>
            <w:tcW w:w="7195" w:type="dxa"/>
            <w:vAlign w:val="center"/>
          </w:tcPr>
          <w:p w14:paraId="1132CBFD" w14:textId="15D4FC1C"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Measure of the possible consequences of a hazard.</w:t>
            </w:r>
          </w:p>
        </w:tc>
      </w:tr>
      <w:tr w:rsidR="0031192E" w:rsidRPr="00933646" w14:paraId="67009D97" w14:textId="77777777" w:rsidTr="4ECF99A4">
        <w:tc>
          <w:tcPr>
            <w:tcW w:w="2160" w:type="dxa"/>
            <w:vAlign w:val="center"/>
          </w:tcPr>
          <w:p w14:paraId="7719C1C9" w14:textId="032744C3" w:rsidR="0031192E" w:rsidRPr="00933646" w:rsidRDefault="0031192E" w:rsidP="00AC3A00">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r w:rsidRPr="00933646">
              <w:rPr>
                <w:rFonts w:ascii="Century Gothic" w:eastAsiaTheme="majorEastAsia" w:hAnsi="Century Gothic" w:cstheme="majorBidi"/>
                <w:b/>
                <w:bCs/>
                <w:color w:val="000000" w:themeColor="text1"/>
                <w:sz w:val="20"/>
                <w:szCs w:val="20"/>
              </w:rPr>
              <w:t>Use Error</w:t>
            </w:r>
          </w:p>
        </w:tc>
        <w:tc>
          <w:tcPr>
            <w:tcW w:w="7195" w:type="dxa"/>
            <w:vAlign w:val="center"/>
          </w:tcPr>
          <w:p w14:paraId="322C4284" w14:textId="1D3A1EEF" w:rsidR="0031192E" w:rsidRPr="00933646" w:rsidRDefault="0031192E" w:rsidP="00943E5D">
            <w:pPr>
              <w:tabs>
                <w:tab w:val="left" w:pos="432"/>
              </w:tabs>
              <w:spacing w:before="40" w:after="40"/>
              <w:outlineLvl w:val="1"/>
              <w:rPr>
                <w:rFonts w:ascii="Century Gothic" w:eastAsiaTheme="majorEastAsia" w:hAnsi="Century Gothic" w:cstheme="majorBidi"/>
                <w:iCs/>
                <w:color w:val="000000" w:themeColor="text1"/>
                <w:sz w:val="20"/>
                <w:szCs w:val="20"/>
              </w:rPr>
            </w:pPr>
            <w:r w:rsidRPr="00933646">
              <w:rPr>
                <w:rFonts w:ascii="Century Gothic" w:eastAsiaTheme="majorEastAsia" w:hAnsi="Century Gothic" w:cstheme="majorBidi"/>
                <w:iCs/>
                <w:color w:val="000000" w:themeColor="text1"/>
                <w:sz w:val="20"/>
                <w:szCs w:val="20"/>
              </w:rPr>
              <w:t>User action or lack of user action while using the product that leads to a different result than that intended by the manufacturer or expected by the user.</w:t>
            </w:r>
          </w:p>
        </w:tc>
      </w:tr>
    </w:tbl>
    <w:p w14:paraId="019613FD" w14:textId="003B9E8D" w:rsidR="00D6582C" w:rsidRPr="00955893" w:rsidRDefault="00D6582C" w:rsidP="00D6582C">
      <w:pPr>
        <w:pStyle w:val="Heading1"/>
        <w:keepNext w:val="0"/>
        <w:keepLines w:val="0"/>
        <w:numPr>
          <w:ilvl w:val="0"/>
          <w:numId w:val="6"/>
        </w:numPr>
        <w:spacing w:before="120" w:after="120" w:line="240" w:lineRule="auto"/>
        <w:ind w:left="0" w:firstLine="0"/>
        <w:rPr>
          <w:rFonts w:ascii="Century Gothic" w:hAnsi="Century Gothic"/>
          <w:b/>
          <w:color w:val="auto"/>
          <w:sz w:val="20"/>
        </w:rPr>
      </w:pPr>
      <w:r w:rsidRPr="00955893">
        <w:rPr>
          <w:rFonts w:ascii="Century Gothic" w:hAnsi="Century Gothic"/>
          <w:b/>
          <w:color w:val="auto"/>
          <w:sz w:val="20"/>
        </w:rPr>
        <w:lastRenderedPageBreak/>
        <w:t>Procedure</w:t>
      </w:r>
    </w:p>
    <w:p w14:paraId="4A20B8C5" w14:textId="4D408C0F" w:rsidR="00F06B41" w:rsidRDefault="0031192E" w:rsidP="002F549E">
      <w:pPr>
        <w:pStyle w:val="Heading2"/>
        <w:numPr>
          <w:ilvl w:val="1"/>
          <w:numId w:val="6"/>
        </w:numPr>
        <w:ind w:left="864" w:hanging="576"/>
        <w:rPr>
          <w:iCs/>
        </w:rPr>
      </w:pPr>
      <w:r>
        <w:t xml:space="preserve">Outlook </w:t>
      </w:r>
      <w:r w:rsidR="00B65EF1">
        <w:t xml:space="preserve">Therapeutics </w:t>
      </w:r>
      <w:r w:rsidR="006A4941">
        <w:t xml:space="preserve">(OTLK) </w:t>
      </w:r>
      <w:r>
        <w:t>risk management process includes Planning, Risk Analysis, Risk Evaluation, Risk Control, Evaluation of Overall Residual Risk, Risk Review, and Production and Post-Production Surveillance as shown in the flowchart below</w:t>
      </w:r>
      <w:r w:rsidR="25992834">
        <w:t>, see Figure 1</w:t>
      </w:r>
      <w:r>
        <w:t>.</w:t>
      </w:r>
    </w:p>
    <w:p w14:paraId="681A9754" w14:textId="6AF6B912" w:rsidR="00F06B41" w:rsidRPr="00F06B41" w:rsidRDefault="00F06B41" w:rsidP="00F06B41">
      <w:pPr>
        <w:pStyle w:val="Heading2"/>
        <w:numPr>
          <w:ilvl w:val="0"/>
          <w:numId w:val="0"/>
        </w:numPr>
        <w:ind w:left="864"/>
        <w:rPr>
          <w:b/>
          <w:bCs/>
          <w:iCs/>
        </w:rPr>
      </w:pPr>
      <w:r w:rsidRPr="00F06B41">
        <w:rPr>
          <w:b/>
          <w:bCs/>
          <w:iCs/>
        </w:rPr>
        <w:t>Figure 1: Device Risk Management Flowchart</w:t>
      </w:r>
    </w:p>
    <w:p w14:paraId="33DD204F" w14:textId="5197EC80" w:rsidR="002F549E" w:rsidRPr="0031192E" w:rsidRDefault="0031192E" w:rsidP="006A4941">
      <w:pPr>
        <w:pStyle w:val="Heading2"/>
        <w:numPr>
          <w:ilvl w:val="0"/>
          <w:numId w:val="0"/>
        </w:numPr>
        <w:ind w:left="864"/>
        <w:jc w:val="center"/>
        <w:rPr>
          <w:b/>
          <w:bCs/>
          <w:iCs/>
        </w:rPr>
      </w:pPr>
      <w:r w:rsidRPr="0031192E">
        <w:rPr>
          <w:b/>
          <w:bCs/>
          <w:iCs/>
          <w:noProof/>
        </w:rPr>
        <w:drawing>
          <wp:inline distT="0" distB="0" distL="0" distR="0" wp14:anchorId="35E6D394" wp14:editId="734FA10A">
            <wp:extent cx="2849525" cy="3187449"/>
            <wp:effectExtent l="0" t="0" r="0" b="635"/>
            <wp:docPr id="1338002905" name="Picture 1" descr="A diagram of a risk manage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02905" name="Picture 1" descr="A diagram of a risk management process&#10;&#10;Description automatically generated"/>
                    <pic:cNvPicPr/>
                  </pic:nvPicPr>
                  <pic:blipFill>
                    <a:blip r:embed="rId15"/>
                    <a:stretch>
                      <a:fillRect/>
                    </a:stretch>
                  </pic:blipFill>
                  <pic:spPr>
                    <a:xfrm>
                      <a:off x="0" y="0"/>
                      <a:ext cx="2894136" cy="3237350"/>
                    </a:xfrm>
                    <a:prstGeom prst="rect">
                      <a:avLst/>
                    </a:prstGeom>
                  </pic:spPr>
                </pic:pic>
              </a:graphicData>
            </a:graphic>
          </wp:inline>
        </w:drawing>
      </w:r>
    </w:p>
    <w:p w14:paraId="7B56031E" w14:textId="3A5A6A14" w:rsidR="0031192E" w:rsidRPr="0031192E" w:rsidRDefault="0031192E" w:rsidP="0031192E">
      <w:pPr>
        <w:pStyle w:val="Heading2"/>
        <w:numPr>
          <w:ilvl w:val="1"/>
          <w:numId w:val="6"/>
        </w:numPr>
        <w:ind w:left="864" w:hanging="576"/>
      </w:pPr>
      <w:r>
        <w:t>Product specific project team is responsible for risk management activities</w:t>
      </w:r>
      <w:r w:rsidR="00F61A14">
        <w:t>.</w:t>
      </w:r>
    </w:p>
    <w:p w14:paraId="2DC29B0C" w14:textId="674CA293" w:rsidR="0031192E" w:rsidRPr="0031192E" w:rsidRDefault="0031192E" w:rsidP="0031192E">
      <w:pPr>
        <w:pStyle w:val="Heading2"/>
        <w:numPr>
          <w:ilvl w:val="1"/>
          <w:numId w:val="6"/>
        </w:numPr>
        <w:ind w:left="864" w:hanging="576"/>
        <w:rPr>
          <w:iCs/>
        </w:rPr>
      </w:pPr>
      <w:r w:rsidRPr="0031192E">
        <w:rPr>
          <w:iCs/>
        </w:rPr>
        <w:t xml:space="preserve">Risk management activities performed by vendors may follow vendors’ internal processes.  </w:t>
      </w:r>
      <w:r>
        <w:rPr>
          <w:iCs/>
        </w:rPr>
        <w:t>O</w:t>
      </w:r>
      <w:r w:rsidR="00A92A4E">
        <w:rPr>
          <w:iCs/>
        </w:rPr>
        <w:t>TLK</w:t>
      </w:r>
      <w:r>
        <w:rPr>
          <w:iCs/>
        </w:rPr>
        <w:t xml:space="preserve"> </w:t>
      </w:r>
      <w:r w:rsidRPr="0031192E">
        <w:rPr>
          <w:iCs/>
        </w:rPr>
        <w:t>may accept vendors’ risk management outputs as-is, leverage and reference vendor’s risk management outputs for internal use(s</w:t>
      </w:r>
      <w:r w:rsidR="0021434B" w:rsidRPr="0031192E">
        <w:rPr>
          <w:iCs/>
        </w:rPr>
        <w:t>) or</w:t>
      </w:r>
      <w:r w:rsidRPr="0031192E">
        <w:rPr>
          <w:iCs/>
        </w:rPr>
        <w:t xml:space="preserve"> perform risk management activities independently from vendors’ risk management activities. Evaluation of vendors’ risk management outputs shall be performed by functional subject matter expert(s) and the acceptance of vendor’s risk management outputs shall be approved by subject matter expert(s) and Quality Assurance.</w:t>
      </w:r>
      <w:r w:rsidRPr="0031192E">
        <w:rPr>
          <w:b/>
          <w:bCs/>
          <w:iCs/>
        </w:rPr>
        <w:t xml:space="preserve">  </w:t>
      </w:r>
    </w:p>
    <w:p w14:paraId="1DC2ECA9" w14:textId="77777777" w:rsidR="0031192E" w:rsidRPr="0031192E" w:rsidRDefault="0031192E" w:rsidP="0031192E">
      <w:pPr>
        <w:pStyle w:val="Heading2"/>
        <w:numPr>
          <w:ilvl w:val="1"/>
          <w:numId w:val="6"/>
        </w:numPr>
        <w:ind w:left="864" w:hanging="576"/>
        <w:rPr>
          <w:iCs/>
        </w:rPr>
      </w:pPr>
      <w:r w:rsidRPr="0031192E">
        <w:rPr>
          <w:iCs/>
        </w:rPr>
        <w:t>Risk Management File</w:t>
      </w:r>
    </w:p>
    <w:p w14:paraId="59FDC5F1" w14:textId="77777777" w:rsidR="0031192E" w:rsidRPr="0031192E" w:rsidRDefault="0031192E" w:rsidP="0031192E">
      <w:pPr>
        <w:pStyle w:val="Heading3"/>
        <w:numPr>
          <w:ilvl w:val="2"/>
          <w:numId w:val="6"/>
        </w:numPr>
        <w:ind w:left="1440"/>
        <w:rPr>
          <w:iCs/>
        </w:rPr>
      </w:pPr>
      <w:r w:rsidRPr="0031192E">
        <w:rPr>
          <w:iCs/>
        </w:rPr>
        <w:t>A risk management file shall be created and maintained for each product or product family.</w:t>
      </w:r>
    </w:p>
    <w:p w14:paraId="779F9161" w14:textId="77777777" w:rsidR="0031192E" w:rsidRPr="0031192E" w:rsidRDefault="0031192E" w:rsidP="0031192E">
      <w:pPr>
        <w:pStyle w:val="Heading3"/>
        <w:numPr>
          <w:ilvl w:val="2"/>
          <w:numId w:val="6"/>
        </w:numPr>
        <w:ind w:left="1440"/>
        <w:rPr>
          <w:iCs/>
        </w:rPr>
      </w:pPr>
      <w:r w:rsidRPr="0031192E">
        <w:rPr>
          <w:iCs/>
        </w:rPr>
        <w:t>Risk management file shall contain all documents generated per this SOP and product specific risk management plan.</w:t>
      </w:r>
    </w:p>
    <w:p w14:paraId="3F99267B" w14:textId="0205CEBA" w:rsidR="0031192E" w:rsidRPr="0031192E" w:rsidRDefault="00291DF8" w:rsidP="0031192E">
      <w:pPr>
        <w:pStyle w:val="Heading3"/>
        <w:numPr>
          <w:ilvl w:val="2"/>
          <w:numId w:val="6"/>
        </w:numPr>
        <w:ind w:left="1440"/>
        <w:rPr>
          <w:iCs/>
        </w:rPr>
      </w:pPr>
      <w:r>
        <w:rPr>
          <w:iCs/>
        </w:rPr>
        <w:t>The r</w:t>
      </w:r>
      <w:r w:rsidR="0031192E" w:rsidRPr="0031192E">
        <w:rPr>
          <w:iCs/>
        </w:rPr>
        <w:t>isk management file shall provide traceability for each identified hazard to:</w:t>
      </w:r>
    </w:p>
    <w:p w14:paraId="71661A44" w14:textId="77777777" w:rsidR="0031192E" w:rsidRPr="0031192E" w:rsidRDefault="0031192E" w:rsidP="0031192E">
      <w:pPr>
        <w:pStyle w:val="Heading4"/>
        <w:numPr>
          <w:ilvl w:val="3"/>
          <w:numId w:val="6"/>
        </w:numPr>
      </w:pPr>
      <w:r w:rsidRPr="0031192E">
        <w:lastRenderedPageBreak/>
        <w:t>Risk analysis</w:t>
      </w:r>
    </w:p>
    <w:p w14:paraId="750A9DE2" w14:textId="77777777" w:rsidR="0031192E" w:rsidRPr="0031192E" w:rsidRDefault="0031192E" w:rsidP="0031192E">
      <w:pPr>
        <w:pStyle w:val="Heading4"/>
        <w:numPr>
          <w:ilvl w:val="3"/>
          <w:numId w:val="6"/>
        </w:numPr>
      </w:pPr>
      <w:r w:rsidRPr="0031192E">
        <w:t>Risk evaluation</w:t>
      </w:r>
    </w:p>
    <w:p w14:paraId="3357D89E" w14:textId="77777777" w:rsidR="0031192E" w:rsidRPr="0031192E" w:rsidRDefault="0031192E" w:rsidP="0031192E">
      <w:pPr>
        <w:pStyle w:val="Heading4"/>
        <w:numPr>
          <w:ilvl w:val="3"/>
          <w:numId w:val="6"/>
        </w:numPr>
      </w:pPr>
      <w:r w:rsidRPr="0031192E">
        <w:t>Implementation and verification of the risk control measures</w:t>
      </w:r>
    </w:p>
    <w:p w14:paraId="4C1E066E" w14:textId="77777777" w:rsidR="0031192E" w:rsidRPr="0031192E" w:rsidRDefault="0031192E" w:rsidP="0031192E">
      <w:pPr>
        <w:pStyle w:val="Heading4"/>
        <w:numPr>
          <w:ilvl w:val="3"/>
          <w:numId w:val="6"/>
        </w:numPr>
        <w:rPr>
          <w:lang w:val="es-ES"/>
        </w:rPr>
      </w:pPr>
      <w:r w:rsidRPr="0031192E">
        <w:t>Results of the evaluation of the residual risks</w:t>
      </w:r>
    </w:p>
    <w:p w14:paraId="36E98C6B" w14:textId="77777777" w:rsidR="0031192E" w:rsidRPr="0031192E" w:rsidRDefault="0031192E" w:rsidP="0031192E">
      <w:pPr>
        <w:pStyle w:val="Heading2"/>
        <w:numPr>
          <w:ilvl w:val="1"/>
          <w:numId w:val="6"/>
        </w:numPr>
        <w:ind w:left="864" w:hanging="576"/>
        <w:rPr>
          <w:iCs/>
        </w:rPr>
      </w:pPr>
      <w:r w:rsidRPr="0031192E">
        <w:rPr>
          <w:iCs/>
        </w:rPr>
        <w:t xml:space="preserve">Planning </w:t>
      </w:r>
    </w:p>
    <w:p w14:paraId="38BCB246" w14:textId="77777777" w:rsidR="0031192E" w:rsidRPr="0031192E" w:rsidRDefault="0031192E" w:rsidP="0031192E">
      <w:pPr>
        <w:pStyle w:val="Heading3"/>
        <w:numPr>
          <w:ilvl w:val="2"/>
          <w:numId w:val="6"/>
        </w:numPr>
        <w:tabs>
          <w:tab w:val="clear" w:pos="2970"/>
          <w:tab w:val="num" w:pos="1620"/>
        </w:tabs>
        <w:ind w:left="1440"/>
        <w:rPr>
          <w:iCs/>
        </w:rPr>
      </w:pPr>
      <w:r w:rsidRPr="0031192E">
        <w:rPr>
          <w:iCs/>
        </w:rPr>
        <w:t>Risk management activities shall be planned.</w:t>
      </w:r>
    </w:p>
    <w:p w14:paraId="3A0FF342" w14:textId="77777777" w:rsidR="0031192E" w:rsidRPr="0031192E" w:rsidRDefault="0031192E" w:rsidP="0031192E">
      <w:pPr>
        <w:pStyle w:val="Heading3"/>
        <w:numPr>
          <w:ilvl w:val="2"/>
          <w:numId w:val="6"/>
        </w:numPr>
        <w:tabs>
          <w:tab w:val="clear" w:pos="2970"/>
          <w:tab w:val="num" w:pos="1620"/>
        </w:tabs>
        <w:ind w:left="1440"/>
        <w:rPr>
          <w:iCs/>
        </w:rPr>
      </w:pPr>
      <w:r w:rsidRPr="0031192E">
        <w:rPr>
          <w:iCs/>
        </w:rPr>
        <w:t>A risk management plan shall be created for each product or product family and be part of the risk management file.</w:t>
      </w:r>
    </w:p>
    <w:p w14:paraId="10F3FDED" w14:textId="078E4CD1" w:rsidR="0031192E" w:rsidRPr="0031192E" w:rsidRDefault="0031192E" w:rsidP="0031192E">
      <w:pPr>
        <w:pStyle w:val="Heading3"/>
        <w:numPr>
          <w:ilvl w:val="2"/>
          <w:numId w:val="6"/>
        </w:numPr>
        <w:tabs>
          <w:tab w:val="clear" w:pos="2970"/>
          <w:tab w:val="num" w:pos="1620"/>
        </w:tabs>
        <w:ind w:left="1440"/>
        <w:rPr>
          <w:iCs/>
        </w:rPr>
      </w:pPr>
      <w:r w:rsidRPr="0031192E">
        <w:rPr>
          <w:iCs/>
        </w:rPr>
        <w:t>The risk management plan shall include the following</w:t>
      </w:r>
      <w:r w:rsidR="00A92A4E">
        <w:rPr>
          <w:iCs/>
        </w:rPr>
        <w:t xml:space="preserve"> at minimum</w:t>
      </w:r>
      <w:r w:rsidRPr="0031192E">
        <w:rPr>
          <w:iCs/>
        </w:rPr>
        <w:t>:</w:t>
      </w:r>
    </w:p>
    <w:p w14:paraId="7B61237E" w14:textId="4ECBE94A" w:rsidR="0031192E" w:rsidRPr="0031192E" w:rsidRDefault="0031192E" w:rsidP="0031192E">
      <w:pPr>
        <w:pStyle w:val="Heading4"/>
        <w:numPr>
          <w:ilvl w:val="3"/>
          <w:numId w:val="6"/>
        </w:numPr>
      </w:pPr>
      <w:r w:rsidRPr="0031192E">
        <w:t>Scope of the planned risk management activities, identifying and describing the product and life cycle phases for which each element of the plan is applicable</w:t>
      </w:r>
      <w:r w:rsidR="0021434B">
        <w:t>.</w:t>
      </w:r>
    </w:p>
    <w:p w14:paraId="589B9408" w14:textId="10E9F852" w:rsidR="0031192E" w:rsidRPr="0031192E" w:rsidRDefault="0031192E" w:rsidP="0ADEE702">
      <w:pPr>
        <w:pStyle w:val="Heading4"/>
      </w:pPr>
      <w:r>
        <w:t>Assignment of responsibilities and authorities</w:t>
      </w:r>
      <w:ins w:id="7" w:author="Jeff Kim" w:date="2025-05-12T22:22:00Z">
        <w:r w:rsidR="5105559C">
          <w:t>, including risk management activities performed by external partners</w:t>
        </w:r>
      </w:ins>
      <w:r w:rsidR="0021434B">
        <w:t>.</w:t>
      </w:r>
    </w:p>
    <w:p w14:paraId="0900E140" w14:textId="39981186" w:rsidR="00ED1EE0" w:rsidRDefault="00ED1EE0" w:rsidP="0031192E">
      <w:pPr>
        <w:pStyle w:val="Heading4"/>
        <w:numPr>
          <w:ilvl w:val="3"/>
          <w:numId w:val="6"/>
        </w:numPr>
        <w:rPr>
          <w:ins w:id="8" w:author="Jeff Kim" w:date="2025-05-28T23:58:00Z" w16du:dateUtc="2025-05-29T03:58:00Z"/>
        </w:rPr>
      </w:pPr>
      <w:ins w:id="9" w:author="Jeff Kim" w:date="2025-05-28T23:58:00Z" w16du:dateUtc="2025-05-29T03:58:00Z">
        <w:r>
          <w:t xml:space="preserve">Requirements for review of </w:t>
        </w:r>
        <w:r w:rsidR="00445CCC">
          <w:t>risk management activitie</w:t>
        </w:r>
      </w:ins>
      <w:ins w:id="10" w:author="Jeff Kim" w:date="2025-05-28T23:59:00Z" w16du:dateUtc="2025-05-29T03:59:00Z">
        <w:r w:rsidR="00445CCC">
          <w:t xml:space="preserve">s.  </w:t>
        </w:r>
      </w:ins>
      <w:ins w:id="11" w:author="Jeff Kim" w:date="2025-05-29T00:01:00Z" w16du:dateUtc="2025-05-29T04:01:00Z">
        <w:r w:rsidR="009A2EFF" w:rsidRPr="00AE6840">
          <w:t xml:space="preserve">Risk management review </w:t>
        </w:r>
        <w:r w:rsidR="009A2EFF">
          <w:t>shall</w:t>
        </w:r>
        <w:r w:rsidR="009A2EFF" w:rsidRPr="00AE6840">
          <w:t xml:space="preserve"> be </w:t>
        </w:r>
        <w:r w:rsidR="00E10688">
          <w:t xml:space="preserve">performed at appropriate phases as part of </w:t>
        </w:r>
        <w:r w:rsidR="009A2EFF" w:rsidRPr="00AE6840">
          <w:t xml:space="preserve">Design Review per SOP-0275 Design Control </w:t>
        </w:r>
        <w:r w:rsidR="009A2EFF" w:rsidRPr="00AE6840">
          <w:rPr>
            <w:color w:val="000000" w:themeColor="text1"/>
            <w:szCs w:val="20"/>
          </w:rPr>
          <w:t>for Medical Devices and Combination Products</w:t>
        </w:r>
      </w:ins>
    </w:p>
    <w:p w14:paraId="638AC91A" w14:textId="2E9E466F" w:rsidR="0031192E" w:rsidRPr="0031192E" w:rsidRDefault="0031192E" w:rsidP="0031192E">
      <w:pPr>
        <w:pStyle w:val="Heading4"/>
        <w:numPr>
          <w:ilvl w:val="3"/>
          <w:numId w:val="6"/>
        </w:numPr>
      </w:pPr>
      <w:r w:rsidRPr="0031192E">
        <w:t>Criteria for risk acceptability</w:t>
      </w:r>
      <w:r w:rsidR="0021434B">
        <w:t>.</w:t>
      </w:r>
    </w:p>
    <w:p w14:paraId="5E51CE40" w14:textId="4251D135" w:rsidR="0031192E" w:rsidRPr="0031192E" w:rsidRDefault="0031192E" w:rsidP="0031192E">
      <w:pPr>
        <w:pStyle w:val="Heading4"/>
        <w:numPr>
          <w:ilvl w:val="3"/>
          <w:numId w:val="6"/>
        </w:numPr>
      </w:pPr>
      <w:r w:rsidRPr="0031192E">
        <w:t>A method to evaluate the overall residual risk, and criteria for acceptability of the overall residual risk</w:t>
      </w:r>
      <w:r w:rsidR="0021434B">
        <w:t>.</w:t>
      </w:r>
    </w:p>
    <w:p w14:paraId="036244FF" w14:textId="57D3C607" w:rsidR="0031192E" w:rsidRPr="0031192E" w:rsidRDefault="0031192E" w:rsidP="0031192E">
      <w:pPr>
        <w:pStyle w:val="Heading4"/>
        <w:numPr>
          <w:ilvl w:val="3"/>
          <w:numId w:val="6"/>
        </w:numPr>
      </w:pPr>
      <w:r w:rsidRPr="0031192E">
        <w:t>Activities for verification of the implementation and effectiveness of risk control measures</w:t>
      </w:r>
      <w:r w:rsidR="0021434B">
        <w:t>.</w:t>
      </w:r>
    </w:p>
    <w:p w14:paraId="6BFD92A5" w14:textId="7260EA55" w:rsidR="0031192E" w:rsidRPr="0031192E" w:rsidRDefault="0031192E" w:rsidP="0031192E">
      <w:pPr>
        <w:pStyle w:val="Heading4"/>
        <w:numPr>
          <w:ilvl w:val="3"/>
          <w:numId w:val="6"/>
        </w:numPr>
        <w:rPr>
          <w:lang w:val="es-ES"/>
        </w:rPr>
      </w:pPr>
      <w:r w:rsidRPr="0031192E">
        <w:t>Activities related to the collection and review of relevant production and post-production information</w:t>
      </w:r>
      <w:r w:rsidR="0021434B">
        <w:t>.</w:t>
      </w:r>
    </w:p>
    <w:p w14:paraId="79EFC3FE" w14:textId="77777777" w:rsidR="0031192E" w:rsidRPr="0031192E" w:rsidRDefault="0031192E" w:rsidP="0031192E">
      <w:pPr>
        <w:pStyle w:val="Heading2"/>
        <w:numPr>
          <w:ilvl w:val="1"/>
          <w:numId w:val="6"/>
        </w:numPr>
        <w:ind w:left="864" w:hanging="576"/>
        <w:rPr>
          <w:iCs/>
        </w:rPr>
      </w:pPr>
      <w:r w:rsidRPr="0031192E">
        <w:rPr>
          <w:iCs/>
        </w:rPr>
        <w:t>Risk Analysis</w:t>
      </w:r>
    </w:p>
    <w:p w14:paraId="7E3ED172" w14:textId="77777777" w:rsidR="0031192E" w:rsidRPr="0031192E" w:rsidRDefault="0031192E" w:rsidP="0031192E">
      <w:pPr>
        <w:pStyle w:val="Heading3"/>
        <w:numPr>
          <w:ilvl w:val="2"/>
          <w:numId w:val="6"/>
        </w:numPr>
        <w:ind w:left="1440"/>
        <w:rPr>
          <w:iCs/>
        </w:rPr>
      </w:pPr>
      <w:r w:rsidRPr="0031192E">
        <w:rPr>
          <w:iCs/>
        </w:rPr>
        <w:t>Outputs of risk analysis shall be part of the risk management file.</w:t>
      </w:r>
    </w:p>
    <w:p w14:paraId="4AF5EB17" w14:textId="45BBA191" w:rsidR="0031192E" w:rsidRPr="0031192E" w:rsidRDefault="0031192E" w:rsidP="0ADEE702">
      <w:pPr>
        <w:pStyle w:val="Heading3"/>
      </w:pPr>
      <w:r>
        <w:t xml:space="preserve">Documentation of the conduct and results of risk analysis shall include </w:t>
      </w:r>
      <w:del w:id="12" w:author="Jeff Kim" w:date="2025-05-12T22:06:00Z">
        <w:r w:rsidDel="0031192E">
          <w:delText>the following</w:delText>
        </w:r>
        <w:r w:rsidDel="00393620">
          <w:delText xml:space="preserve"> at minimum</w:delText>
        </w:r>
      </w:del>
      <w:r>
        <w:t>:</w:t>
      </w:r>
    </w:p>
    <w:p w14:paraId="5748A1C1" w14:textId="01A98194" w:rsidR="0031192E" w:rsidRPr="0031192E" w:rsidRDefault="0031192E" w:rsidP="0031192E">
      <w:pPr>
        <w:pStyle w:val="Heading4"/>
        <w:numPr>
          <w:ilvl w:val="3"/>
          <w:numId w:val="6"/>
        </w:numPr>
      </w:pPr>
      <w:r w:rsidRPr="0031192E">
        <w:t>Identification and description of the product that was analyzed</w:t>
      </w:r>
      <w:r w:rsidR="0021434B">
        <w:t>.</w:t>
      </w:r>
    </w:p>
    <w:p w14:paraId="18723F22" w14:textId="5EDCAD9B" w:rsidR="0031192E" w:rsidRPr="0031192E" w:rsidRDefault="0031192E" w:rsidP="0031192E">
      <w:pPr>
        <w:pStyle w:val="Heading4"/>
        <w:numPr>
          <w:ilvl w:val="3"/>
          <w:numId w:val="6"/>
        </w:numPr>
      </w:pPr>
      <w:r w:rsidRPr="0031192E">
        <w:lastRenderedPageBreak/>
        <w:t>Identification of the person(s) and organization who carried out the risk analysis</w:t>
      </w:r>
      <w:r w:rsidR="0021434B">
        <w:t>.</w:t>
      </w:r>
    </w:p>
    <w:p w14:paraId="71ECC2E8" w14:textId="52FCFEE8" w:rsidR="0031192E" w:rsidRPr="0031192E" w:rsidRDefault="0031192E" w:rsidP="0031192E">
      <w:pPr>
        <w:pStyle w:val="Heading4"/>
        <w:numPr>
          <w:ilvl w:val="3"/>
          <w:numId w:val="6"/>
        </w:numPr>
      </w:pPr>
      <w:r w:rsidRPr="0031192E">
        <w:t>Scope and date of the risk analysis</w:t>
      </w:r>
      <w:r w:rsidR="0021434B">
        <w:t>.</w:t>
      </w:r>
    </w:p>
    <w:p w14:paraId="22FE2A08" w14:textId="09CD1716" w:rsidR="0031192E" w:rsidRPr="0031192E" w:rsidRDefault="0031192E" w:rsidP="0031192E">
      <w:pPr>
        <w:pStyle w:val="Heading3"/>
        <w:numPr>
          <w:ilvl w:val="2"/>
          <w:numId w:val="6"/>
        </w:numPr>
        <w:tabs>
          <w:tab w:val="clear" w:pos="2970"/>
        </w:tabs>
        <w:ind w:left="1440"/>
        <w:rPr>
          <w:iCs/>
        </w:rPr>
      </w:pPr>
      <w:r w:rsidRPr="0031192E">
        <w:rPr>
          <w:iCs/>
        </w:rPr>
        <w:t xml:space="preserve">The intended use and reasonably foreseeable misuse of the product shall be considered and documented.  The </w:t>
      </w:r>
      <w:del w:id="13" w:author="Jeff Kim" w:date="2025-05-28T22:49:00Z" w16du:dateUtc="2025-05-29T02:49:00Z">
        <w:r w:rsidRPr="0031192E" w:rsidDel="009954C1">
          <w:rPr>
            <w:iCs/>
          </w:rPr>
          <w:delText>intended use statement</w:delText>
        </w:r>
      </w:del>
      <w:ins w:id="14" w:author="Jeff Kim" w:date="2025-05-28T22:49:00Z" w16du:dateUtc="2025-05-29T02:49:00Z">
        <w:r w:rsidR="009954C1">
          <w:rPr>
            <w:iCs/>
          </w:rPr>
          <w:t>Intended Use Specification</w:t>
        </w:r>
      </w:ins>
      <w:r w:rsidRPr="0031192E">
        <w:rPr>
          <w:iCs/>
        </w:rPr>
        <w:t xml:space="preserve"> shall be created per </w:t>
      </w:r>
      <w:r w:rsidRPr="00583389">
        <w:rPr>
          <w:iCs/>
        </w:rPr>
        <w:t>SOP-</w:t>
      </w:r>
      <w:r w:rsidR="00F71EB9" w:rsidRPr="00583389">
        <w:rPr>
          <w:iCs/>
        </w:rPr>
        <w:t>0</w:t>
      </w:r>
      <w:r w:rsidR="00583389" w:rsidRPr="00583389">
        <w:rPr>
          <w:iCs/>
        </w:rPr>
        <w:t>275:</w:t>
      </w:r>
      <w:r w:rsidRPr="00583389">
        <w:rPr>
          <w:iCs/>
        </w:rPr>
        <w:t xml:space="preserve"> Design Control </w:t>
      </w:r>
      <w:r w:rsidR="00583389" w:rsidRPr="00583389">
        <w:rPr>
          <w:iCs/>
          <w:color w:val="000000" w:themeColor="text1"/>
          <w:szCs w:val="20"/>
        </w:rPr>
        <w:t>for Medical Devices and Combination Products</w:t>
      </w:r>
      <w:r w:rsidR="00583389" w:rsidRPr="00583389">
        <w:rPr>
          <w:iCs/>
        </w:rPr>
        <w:t xml:space="preserve"> </w:t>
      </w:r>
      <w:r w:rsidRPr="00583389">
        <w:rPr>
          <w:iCs/>
        </w:rPr>
        <w:t>and</w:t>
      </w:r>
      <w:r w:rsidRPr="0031192E">
        <w:rPr>
          <w:iCs/>
        </w:rPr>
        <w:t xml:space="preserve"> </w:t>
      </w:r>
      <w:ins w:id="15" w:author="Jeff Kim" w:date="2025-05-28T22:49:00Z" w16du:dateUtc="2025-05-29T02:49:00Z">
        <w:r w:rsidR="00414247">
          <w:rPr>
            <w:iCs/>
          </w:rPr>
          <w:t xml:space="preserve">summarized or </w:t>
        </w:r>
      </w:ins>
      <w:r w:rsidRPr="0031192E">
        <w:rPr>
          <w:iCs/>
        </w:rPr>
        <w:t>referenced by the risk analysis documentation.</w:t>
      </w:r>
    </w:p>
    <w:p w14:paraId="0B9F3007" w14:textId="2619141E" w:rsidR="0031192E" w:rsidRPr="0031192E" w:rsidRDefault="0031192E" w:rsidP="0031192E">
      <w:pPr>
        <w:pStyle w:val="Heading3"/>
        <w:numPr>
          <w:ilvl w:val="2"/>
          <w:numId w:val="6"/>
        </w:numPr>
        <w:tabs>
          <w:tab w:val="clear" w:pos="2970"/>
        </w:tabs>
        <w:ind w:left="1440"/>
        <w:rPr>
          <w:iCs/>
        </w:rPr>
      </w:pPr>
      <w:r w:rsidRPr="0031192E">
        <w:rPr>
          <w:iCs/>
        </w:rPr>
        <w:t xml:space="preserve">Product characteristics that could impact safety shall be identified.  </w:t>
      </w:r>
    </w:p>
    <w:p w14:paraId="75023C14" w14:textId="59088CB7" w:rsidR="0031192E" w:rsidRPr="0031192E" w:rsidRDefault="0031192E" w:rsidP="0ADEE702">
      <w:pPr>
        <w:pStyle w:val="Heading3"/>
      </w:pPr>
      <w:r>
        <w:t>Hazards and hazardous situations associated with the product shall be identified based on the intended use</w:t>
      </w:r>
      <w:r w:rsidR="00A26475">
        <w:t xml:space="preserve"> as well as</w:t>
      </w:r>
      <w:r>
        <w:t xml:space="preserve"> reasonably foreseeable misuse in both normal and fault conditions</w:t>
      </w:r>
      <w:ins w:id="16" w:author="Jeff Kim" w:date="2025-05-28T22:50:00Z" w16du:dateUtc="2025-05-29T02:50:00Z">
        <w:r w:rsidR="00414247">
          <w:t xml:space="preserve"> and documented in a Hazard Analysis</w:t>
        </w:r>
      </w:ins>
      <w:r>
        <w:t xml:space="preserve">.  </w:t>
      </w:r>
      <w:del w:id="17" w:author="Jeff Kim" w:date="2025-05-12T22:06:00Z">
        <w:r w:rsidDel="0031192E">
          <w:delText>Preliminary h</w:delText>
        </w:r>
      </w:del>
      <w:commentRangeStart w:id="18"/>
      <w:del w:id="19" w:author="Jeff Kim" w:date="2025-05-28T22:50:00Z" w16du:dateUtc="2025-05-29T02:50:00Z">
        <w:r w:rsidDel="00414247">
          <w:delText>azard analysis</w:delText>
        </w:r>
        <w:commentRangeEnd w:id="18"/>
        <w:r w:rsidDel="00414247">
          <w:rPr>
            <w:rStyle w:val="CommentReference"/>
          </w:rPr>
          <w:commentReference w:id="18"/>
        </w:r>
        <w:r w:rsidR="00A26475" w:rsidDel="00414247">
          <w:delText>,</w:delText>
        </w:r>
        <w:r w:rsidDel="00414247">
          <w:delText xml:space="preserve"> failure modes and effects analysis</w:delText>
        </w:r>
        <w:r w:rsidR="00A26475" w:rsidDel="00414247">
          <w:delText>,</w:delText>
        </w:r>
        <w:r w:rsidDel="00414247">
          <w:delText xml:space="preserve"> or similar tools may be used.</w:delText>
        </w:r>
      </w:del>
    </w:p>
    <w:p w14:paraId="61D190B0" w14:textId="48440B34" w:rsidR="1EB14424" w:rsidRDefault="000030C9" w:rsidP="0ADEE702">
      <w:pPr>
        <w:pStyle w:val="Heading3"/>
        <w:rPr>
          <w:ins w:id="20" w:author="Jeff Kim" w:date="2025-05-12T22:23:00Z" w16du:dateUtc="2025-05-12T22:23:32Z"/>
        </w:rPr>
      </w:pPr>
      <w:ins w:id="21" w:author="Jeff Kim" w:date="2025-05-28T22:52:00Z" w16du:dateUtc="2025-05-29T02:52:00Z">
        <w:r>
          <w:rPr>
            <w:iCs/>
          </w:rPr>
          <w:t xml:space="preserve">OTLK shall generate the risk analysis for the finished combination product.  Additional risk analyses may be performed at the subassembly or subsystem level as appropriate.  </w:t>
        </w:r>
      </w:ins>
      <w:ins w:id="22" w:author="Jeff Kim" w:date="2025-05-28T22:54:00Z" w16du:dateUtc="2025-05-29T02:54:00Z">
        <w:r w:rsidR="005423D6">
          <w:rPr>
            <w:iCs/>
          </w:rPr>
          <w:t>The combination product risk analysis shall</w:t>
        </w:r>
      </w:ins>
      <w:ins w:id="23" w:author="Jeff Kim" w:date="2025-05-28T22:56:00Z" w16du:dateUtc="2025-05-29T02:56:00Z">
        <w:r w:rsidR="00042894">
          <w:rPr>
            <w:iCs/>
          </w:rPr>
          <w:t xml:space="preserve"> incorporate information from</w:t>
        </w:r>
      </w:ins>
      <w:ins w:id="24" w:author="Jeff Kim" w:date="2025-05-12T22:23:00Z">
        <w:r w:rsidR="1EB14424">
          <w:t xml:space="preserve"> risk management activities performed by external partners</w:t>
        </w:r>
      </w:ins>
      <w:ins w:id="25" w:author="Jeff Kim" w:date="2025-05-28T22:56:00Z" w16du:dateUtc="2025-05-29T02:56:00Z">
        <w:r w:rsidR="00042894">
          <w:t xml:space="preserve"> as appropriate</w:t>
        </w:r>
      </w:ins>
      <w:ins w:id="26" w:author="Jeff Kim" w:date="2025-05-12T22:23:00Z">
        <w:r w:rsidR="1EB14424">
          <w:t>.</w:t>
        </w:r>
      </w:ins>
    </w:p>
    <w:p w14:paraId="71C7CCAA" w14:textId="18A8C7ED" w:rsidR="0031192E" w:rsidRPr="0031192E" w:rsidRDefault="0031192E" w:rsidP="0ADEE702">
      <w:pPr>
        <w:pStyle w:val="Heading3"/>
      </w:pPr>
      <w:r>
        <w:t>For each identified hazard situation, risk(s) shall be estimated using available information or data.  Information for estimating risks</w:t>
      </w:r>
      <w:r w:rsidR="00D348A0">
        <w:t xml:space="preserve"> may</w:t>
      </w:r>
      <w:r>
        <w:t xml:space="preserve"> be obtained from:</w:t>
      </w:r>
    </w:p>
    <w:p w14:paraId="19038A46" w14:textId="77777777" w:rsidR="0031192E" w:rsidRPr="0031192E" w:rsidRDefault="0031192E" w:rsidP="0031192E">
      <w:pPr>
        <w:pStyle w:val="Heading4"/>
        <w:numPr>
          <w:ilvl w:val="3"/>
          <w:numId w:val="6"/>
        </w:numPr>
      </w:pPr>
      <w:r w:rsidRPr="0031192E">
        <w:t>Published standards</w:t>
      </w:r>
    </w:p>
    <w:p w14:paraId="37DC644A" w14:textId="77777777" w:rsidR="0031192E" w:rsidRPr="0031192E" w:rsidRDefault="0031192E" w:rsidP="0031192E">
      <w:pPr>
        <w:pStyle w:val="Heading4"/>
        <w:numPr>
          <w:ilvl w:val="3"/>
          <w:numId w:val="6"/>
        </w:numPr>
      </w:pPr>
      <w:r w:rsidRPr="0031192E">
        <w:t>Scientific or technical investigations</w:t>
      </w:r>
    </w:p>
    <w:p w14:paraId="1D0041F4" w14:textId="77777777" w:rsidR="0031192E" w:rsidRPr="0031192E" w:rsidRDefault="0031192E" w:rsidP="0031192E">
      <w:pPr>
        <w:pStyle w:val="Heading4"/>
        <w:numPr>
          <w:ilvl w:val="3"/>
          <w:numId w:val="6"/>
        </w:numPr>
      </w:pPr>
      <w:r w:rsidRPr="0031192E">
        <w:t>Field data from similar products already in use, including publicly available reports of incidents</w:t>
      </w:r>
    </w:p>
    <w:p w14:paraId="2DEEE3AA" w14:textId="77777777" w:rsidR="0031192E" w:rsidRPr="0031192E" w:rsidRDefault="0031192E" w:rsidP="0031192E">
      <w:pPr>
        <w:pStyle w:val="Heading4"/>
        <w:numPr>
          <w:ilvl w:val="3"/>
          <w:numId w:val="6"/>
        </w:numPr>
      </w:pPr>
      <w:r w:rsidRPr="0031192E">
        <w:t>Usability testing</w:t>
      </w:r>
    </w:p>
    <w:p w14:paraId="40A0C92C" w14:textId="77777777" w:rsidR="0031192E" w:rsidRPr="0031192E" w:rsidRDefault="0031192E" w:rsidP="0031192E">
      <w:pPr>
        <w:pStyle w:val="Heading4"/>
        <w:numPr>
          <w:ilvl w:val="3"/>
          <w:numId w:val="6"/>
        </w:numPr>
      </w:pPr>
      <w:r w:rsidRPr="0031192E">
        <w:t>Clinical evidence</w:t>
      </w:r>
    </w:p>
    <w:p w14:paraId="735283B5" w14:textId="77777777" w:rsidR="0031192E" w:rsidRPr="0031192E" w:rsidRDefault="0031192E" w:rsidP="0031192E">
      <w:pPr>
        <w:pStyle w:val="Heading4"/>
        <w:numPr>
          <w:ilvl w:val="3"/>
          <w:numId w:val="6"/>
        </w:numPr>
      </w:pPr>
      <w:r w:rsidRPr="0031192E">
        <w:t>Results of relevant investigations or simulations</w:t>
      </w:r>
    </w:p>
    <w:p w14:paraId="3F93B815" w14:textId="77777777" w:rsidR="0031192E" w:rsidRPr="0031192E" w:rsidRDefault="0031192E" w:rsidP="0ADEE702">
      <w:pPr>
        <w:pStyle w:val="Heading4"/>
      </w:pPr>
      <w:r>
        <w:t>Expert opinion</w:t>
      </w:r>
    </w:p>
    <w:p w14:paraId="07E4BE42" w14:textId="1AA4276D" w:rsidR="00D671BC" w:rsidRDefault="7BF66D02" w:rsidP="009A2B7F">
      <w:pPr>
        <w:pStyle w:val="Heading3"/>
        <w:rPr>
          <w:ins w:id="27" w:author="Jeff Kim" w:date="2025-05-28T23:48:00Z" w16du:dateUtc="2025-05-29T03:48:00Z"/>
        </w:rPr>
      </w:pPr>
      <w:ins w:id="28" w:author="Jeff Kim" w:date="2025-05-12T22:18:00Z">
        <w:r>
          <w:t>Risk</w:t>
        </w:r>
      </w:ins>
      <w:ins w:id="29" w:author="Jeff Kim" w:date="2025-05-28T23:49:00Z" w16du:dateUtc="2025-05-29T03:49:00Z">
        <w:r w:rsidR="00BB33D0">
          <w:t>s</w:t>
        </w:r>
      </w:ins>
      <w:ins w:id="30" w:author="Jeff Kim" w:date="2025-05-12T22:18:00Z">
        <w:r>
          <w:t xml:space="preserve"> shall be estimated b</w:t>
        </w:r>
      </w:ins>
      <w:ins w:id="31" w:author="Jeff Kim" w:date="2025-05-12T22:19:00Z">
        <w:r>
          <w:t>ased on severity of harm and probability of occurrence of harm</w:t>
        </w:r>
      </w:ins>
      <w:ins w:id="32" w:author="Jeff Kim" w:date="2025-05-28T23:51:00Z" w16du:dateUtc="2025-05-29T03:51:00Z">
        <w:r w:rsidR="008306AD">
          <w:t xml:space="preserve"> and documented usi</w:t>
        </w:r>
      </w:ins>
      <w:ins w:id="33" w:author="Jeff Kim" w:date="2025-05-28T23:48:00Z" w16du:dateUtc="2025-05-29T03:48:00Z">
        <w:r w:rsidR="00D671BC">
          <w:t>ng Failure Modes and Effects Analysis (FMEA) or other appropriate methodology.</w:t>
        </w:r>
      </w:ins>
    </w:p>
    <w:p w14:paraId="6D638C84" w14:textId="77777777" w:rsidR="00D671BC" w:rsidRDefault="00D671BC" w:rsidP="00D671BC">
      <w:pPr>
        <w:pStyle w:val="Heading3"/>
        <w:rPr>
          <w:ins w:id="34" w:author="Jeff Kim" w:date="2025-05-29T00:06:00Z" w16du:dateUtc="2025-05-29T04:06:00Z"/>
        </w:rPr>
      </w:pPr>
      <w:ins w:id="35" w:author="Jeff Kim" w:date="2025-05-28T23:48:00Z" w16du:dateUtc="2025-05-29T03:48:00Z">
        <w:r>
          <w:t>Risks associated with the device design, usability, and manufacturing shall be evaluated (e.g., Design FMEA, Use FMEA, Process FMEA).</w:t>
        </w:r>
      </w:ins>
    </w:p>
    <w:p w14:paraId="582689D2" w14:textId="2A14980D" w:rsidR="00AC48AC" w:rsidRDefault="00AC48AC" w:rsidP="00AC48AC">
      <w:pPr>
        <w:pStyle w:val="Heading4"/>
        <w:ind w:left="2520" w:hanging="720"/>
        <w:rPr>
          <w:ins w:id="36" w:author="Jeff Kim" w:date="2025-05-28T23:48:00Z" w16du:dateUtc="2025-05-29T03:48:00Z"/>
        </w:rPr>
        <w:pPrChange w:id="37" w:author="Jeff Kim" w:date="2025-05-29T00:06:00Z" w16du:dateUtc="2025-05-29T04:06:00Z">
          <w:pPr>
            <w:pStyle w:val="Heading3"/>
          </w:pPr>
        </w:pPrChange>
      </w:pPr>
      <w:ins w:id="38" w:author="Jeff Kim" w:date="2025-05-29T00:06:00Z" w16du:dateUtc="2025-05-29T04:06:00Z">
        <w:r>
          <w:lastRenderedPageBreak/>
          <w:t xml:space="preserve">For products </w:t>
        </w:r>
        <w:r w:rsidR="00CE692D">
          <w:t xml:space="preserve">subject to review by FDA, usability risks shall be provided in Use-Related Risk Analysis (URRA) format per current FDA </w:t>
        </w:r>
      </w:ins>
      <w:ins w:id="39" w:author="Jeff Kim" w:date="2025-05-29T00:07:00Z" w16du:dateUtc="2025-05-29T04:07:00Z">
        <w:r w:rsidR="00CE692D">
          <w:t>guidance.</w:t>
        </w:r>
      </w:ins>
      <w:ins w:id="40" w:author="Jeff Kim" w:date="2025-05-29T00:08:00Z" w16du:dateUtc="2025-05-29T04:08:00Z">
        <w:r w:rsidR="00E32C62">
          <w:t xml:space="preserve"> </w:t>
        </w:r>
      </w:ins>
    </w:p>
    <w:p w14:paraId="0ECD489A" w14:textId="0B4967FA" w:rsidR="0031192E" w:rsidRDefault="0031192E" w:rsidP="0ADEE702">
      <w:pPr>
        <w:pStyle w:val="Heading3"/>
      </w:pPr>
      <w:r>
        <w:t>Harm severity shall be estimated based on the following scoring system</w:t>
      </w:r>
      <w:r w:rsidR="26949CEE">
        <w:t>, refer to Table 1</w:t>
      </w:r>
      <w:ins w:id="41" w:author="Jeff Kim" w:date="2025-05-28T22:58:00Z" w16du:dateUtc="2025-05-29T02:58:00Z">
        <w:r w:rsidR="003212DA">
          <w:t>.</w:t>
        </w:r>
      </w:ins>
      <w:del w:id="42" w:author="Jeff Kim" w:date="2025-05-28T22:58:00Z" w16du:dateUtc="2025-05-29T02:58:00Z">
        <w:r w:rsidR="009C3354" w:rsidDel="003212DA">
          <w:delText>:</w:delText>
        </w:r>
      </w:del>
      <w:ins w:id="43" w:author="Jeff Kim" w:date="2025-05-28T22:58:00Z" w16du:dateUtc="2025-05-29T02:58:00Z">
        <w:r w:rsidR="003212DA">
          <w:t xml:space="preserve">  Severity </w:t>
        </w:r>
        <w:r w:rsidR="00C95C0E">
          <w:t>rankings shall be approved by persons with appropriate medical expertise.</w:t>
        </w:r>
      </w:ins>
    </w:p>
    <w:p w14:paraId="2E4D2350" w14:textId="297E04B8" w:rsidR="00F06B41" w:rsidRPr="00F06B41" w:rsidRDefault="00F06B41" w:rsidP="00F06B41">
      <w:pPr>
        <w:pStyle w:val="Heading3"/>
        <w:numPr>
          <w:ilvl w:val="0"/>
          <w:numId w:val="0"/>
        </w:numPr>
        <w:ind w:left="90"/>
        <w:rPr>
          <w:b/>
          <w:bCs w:val="0"/>
          <w:iCs/>
        </w:rPr>
      </w:pPr>
      <w:commentRangeStart w:id="44"/>
      <w:r w:rsidRPr="00F06B41">
        <w:rPr>
          <w:b/>
          <w:bCs w:val="0"/>
          <w:iCs/>
        </w:rPr>
        <w:t>Table 1</w:t>
      </w:r>
      <w:commentRangeEnd w:id="44"/>
      <w:r w:rsidR="009E533F">
        <w:rPr>
          <w:rStyle w:val="CommentReference"/>
          <w:rFonts w:asciiTheme="minorHAnsi" w:eastAsiaTheme="minorHAnsi" w:hAnsiTheme="minorHAnsi" w:cstheme="minorBidi"/>
          <w:bCs w:val="0"/>
          <w:color w:val="auto"/>
        </w:rPr>
        <w:commentReference w:id="44"/>
      </w:r>
      <w:r w:rsidRPr="00F06B41">
        <w:rPr>
          <w:b/>
          <w:bCs w:val="0"/>
          <w:iCs/>
        </w:rPr>
        <w:t xml:space="preserve">: </w:t>
      </w:r>
      <w:r>
        <w:rPr>
          <w:b/>
          <w:bCs w:val="0"/>
          <w:iCs/>
        </w:rPr>
        <w:t>Harm Severity Score</w:t>
      </w:r>
    </w:p>
    <w:tbl>
      <w:tblPr>
        <w:tblStyle w:val="TableGrid2"/>
        <w:tblW w:w="0" w:type="auto"/>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152"/>
        <w:gridCol w:w="2340"/>
        <w:gridCol w:w="5827"/>
      </w:tblGrid>
      <w:tr w:rsidR="0031192E" w:rsidRPr="00E67A2F" w14:paraId="3F923376" w14:textId="0FEAE0A3" w:rsidTr="0031192E">
        <w:trPr>
          <w:tblHeader/>
        </w:trPr>
        <w:tc>
          <w:tcPr>
            <w:tcW w:w="1152" w:type="dxa"/>
            <w:shd w:val="pct15" w:color="auto" w:fill="auto"/>
          </w:tcPr>
          <w:p w14:paraId="017FB8BA" w14:textId="4366C144" w:rsidR="0031192E" w:rsidRPr="00E67A2F" w:rsidRDefault="0031192E" w:rsidP="00C24298">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b/>
                <w:color w:val="000000" w:themeColor="text1"/>
                <w:sz w:val="20"/>
                <w:szCs w:val="20"/>
              </w:rPr>
              <w:t>Score</w:t>
            </w:r>
          </w:p>
        </w:tc>
        <w:tc>
          <w:tcPr>
            <w:tcW w:w="2340" w:type="dxa"/>
            <w:shd w:val="pct15" w:color="auto" w:fill="auto"/>
          </w:tcPr>
          <w:p w14:paraId="1BDE7098" w14:textId="1161C030" w:rsidR="0031192E" w:rsidRPr="00E67A2F" w:rsidRDefault="0031192E" w:rsidP="00C24298">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b/>
                <w:color w:val="000000" w:themeColor="text1"/>
                <w:sz w:val="20"/>
                <w:szCs w:val="20"/>
              </w:rPr>
              <w:t>Severity Description</w:t>
            </w:r>
          </w:p>
        </w:tc>
        <w:tc>
          <w:tcPr>
            <w:tcW w:w="5827" w:type="dxa"/>
            <w:shd w:val="pct15" w:color="auto" w:fill="auto"/>
          </w:tcPr>
          <w:p w14:paraId="40B89525" w14:textId="0A3547B5" w:rsidR="0031192E" w:rsidRPr="00E67A2F" w:rsidRDefault="0031192E" w:rsidP="00C24298">
            <w:pPr>
              <w:tabs>
                <w:tab w:val="left" w:pos="432"/>
              </w:tabs>
              <w:spacing w:before="40" w:after="40"/>
              <w:jc w:val="center"/>
              <w:outlineLvl w:val="1"/>
              <w:rPr>
                <w:rFonts w:ascii="Century Gothic" w:eastAsiaTheme="majorEastAsia" w:hAnsi="Century Gothic" w:cstheme="majorBidi"/>
                <w:b/>
                <w:color w:val="000000" w:themeColor="text1"/>
                <w:sz w:val="20"/>
                <w:szCs w:val="20"/>
              </w:rPr>
            </w:pPr>
            <w:r>
              <w:rPr>
                <w:rFonts w:ascii="Century Gothic" w:eastAsiaTheme="majorEastAsia" w:hAnsi="Century Gothic" w:cstheme="majorBidi"/>
                <w:b/>
                <w:color w:val="000000" w:themeColor="text1"/>
                <w:sz w:val="20"/>
                <w:szCs w:val="20"/>
              </w:rPr>
              <w:t>Harm Description</w:t>
            </w:r>
          </w:p>
        </w:tc>
      </w:tr>
      <w:tr w:rsidR="0031192E" w:rsidRPr="00E67A2F" w14:paraId="6F33B6F3" w14:textId="043E94AC" w:rsidTr="0031192E">
        <w:tc>
          <w:tcPr>
            <w:tcW w:w="1152" w:type="dxa"/>
            <w:vAlign w:val="center"/>
          </w:tcPr>
          <w:p w14:paraId="66CD1CB4" w14:textId="1CA30343"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1</w:t>
            </w:r>
          </w:p>
        </w:tc>
        <w:tc>
          <w:tcPr>
            <w:tcW w:w="2340" w:type="dxa"/>
            <w:vAlign w:val="center"/>
          </w:tcPr>
          <w:p w14:paraId="65D31E06" w14:textId="0D052B22"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Negligible</w:t>
            </w:r>
          </w:p>
        </w:tc>
        <w:tc>
          <w:tcPr>
            <w:tcW w:w="5827" w:type="dxa"/>
          </w:tcPr>
          <w:p w14:paraId="6FDA30FF" w14:textId="16F67E2E" w:rsidR="0031192E" w:rsidRPr="0031192E" w:rsidRDefault="009E533F"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ins w:id="45" w:author="Jeff Kim" w:date="2025-05-28T23:00:00Z" w16du:dateUtc="2025-05-29T03:00:00Z">
              <w:r>
                <w:rPr>
                  <w:rFonts w:ascii="Century Gothic" w:eastAsiaTheme="majorEastAsia" w:hAnsi="Century Gothic" w:cstheme="majorBidi"/>
                  <w:iCs/>
                  <w:color w:val="000000"/>
                  <w:sz w:val="20"/>
                  <w:szCs w:val="26"/>
                </w:rPr>
                <w:t xml:space="preserve">Results in </w:t>
              </w:r>
            </w:ins>
            <w:del w:id="46" w:author="Jeff Kim" w:date="2025-05-28T23:00:00Z" w16du:dateUtc="2025-05-29T03:00:00Z">
              <w:r w:rsidR="0031192E" w:rsidRPr="0031192E" w:rsidDel="009E533F">
                <w:rPr>
                  <w:rFonts w:ascii="Century Gothic" w:eastAsiaTheme="majorEastAsia" w:hAnsi="Century Gothic" w:cstheme="majorBidi"/>
                  <w:iCs/>
                  <w:color w:val="000000"/>
                  <w:sz w:val="20"/>
                  <w:szCs w:val="26"/>
                </w:rPr>
                <w:delText>I</w:delText>
              </w:r>
            </w:del>
            <w:ins w:id="47" w:author="Jeff Kim" w:date="2025-05-28T23:00:00Z" w16du:dateUtc="2025-05-29T03:00:00Z">
              <w:r>
                <w:rPr>
                  <w:rFonts w:ascii="Century Gothic" w:eastAsiaTheme="majorEastAsia" w:hAnsi="Century Gothic" w:cstheme="majorBidi"/>
                  <w:iCs/>
                  <w:color w:val="000000"/>
                  <w:sz w:val="20"/>
                  <w:szCs w:val="26"/>
                </w:rPr>
                <w:t>i</w:t>
              </w:r>
            </w:ins>
            <w:r w:rsidR="0031192E" w:rsidRPr="0031192E">
              <w:rPr>
                <w:rFonts w:ascii="Century Gothic" w:eastAsiaTheme="majorEastAsia" w:hAnsi="Century Gothic" w:cstheme="majorBidi"/>
                <w:iCs/>
                <w:color w:val="000000"/>
                <w:sz w:val="20"/>
                <w:szCs w:val="26"/>
              </w:rPr>
              <w:t>nconvenience or temporary discomfort.</w:t>
            </w:r>
          </w:p>
        </w:tc>
      </w:tr>
      <w:tr w:rsidR="0031192E" w:rsidRPr="00E67A2F" w14:paraId="57612F86" w14:textId="20968E6A" w:rsidTr="0031192E">
        <w:tc>
          <w:tcPr>
            <w:tcW w:w="1152" w:type="dxa"/>
            <w:vAlign w:val="center"/>
          </w:tcPr>
          <w:p w14:paraId="2DFE8243" w14:textId="34C0F004"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2</w:t>
            </w:r>
          </w:p>
        </w:tc>
        <w:tc>
          <w:tcPr>
            <w:tcW w:w="2340" w:type="dxa"/>
            <w:vAlign w:val="center"/>
          </w:tcPr>
          <w:p w14:paraId="17D81318" w14:textId="6A024C29"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Minor</w:t>
            </w:r>
          </w:p>
        </w:tc>
        <w:tc>
          <w:tcPr>
            <w:tcW w:w="5827" w:type="dxa"/>
          </w:tcPr>
          <w:p w14:paraId="4AE24203" w14:textId="3AADC3C7"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sz w:val="20"/>
                <w:szCs w:val="26"/>
              </w:rPr>
              <w:t xml:space="preserve">Results in </w:t>
            </w:r>
            <w:del w:id="48" w:author="Jeff Kim" w:date="2025-05-28T23:00:00Z" w16du:dateUtc="2025-05-29T03:00:00Z">
              <w:r w:rsidRPr="0031192E" w:rsidDel="006321E2">
                <w:rPr>
                  <w:rFonts w:ascii="Century Gothic" w:eastAsiaTheme="majorEastAsia" w:hAnsi="Century Gothic" w:cstheme="majorBidi"/>
                  <w:iCs/>
                  <w:color w:val="000000"/>
                  <w:sz w:val="20"/>
                  <w:szCs w:val="26"/>
                </w:rPr>
                <w:delText xml:space="preserve">minor </w:delText>
              </w:r>
            </w:del>
            <w:r w:rsidRPr="0031192E">
              <w:rPr>
                <w:rFonts w:ascii="Century Gothic" w:eastAsiaTheme="majorEastAsia" w:hAnsi="Century Gothic" w:cstheme="majorBidi"/>
                <w:iCs/>
                <w:color w:val="000000"/>
                <w:sz w:val="20"/>
                <w:szCs w:val="26"/>
              </w:rPr>
              <w:t xml:space="preserve">temporary injury or impairment not requiring </w:t>
            </w:r>
            <w:del w:id="49" w:author="Jeff Kim" w:date="2025-05-28T23:01:00Z" w16du:dateUtc="2025-05-29T03:01:00Z">
              <w:r w:rsidRPr="0031192E" w:rsidDel="009E533F">
                <w:rPr>
                  <w:rFonts w:ascii="Century Gothic" w:eastAsiaTheme="majorEastAsia" w:hAnsi="Century Gothic" w:cstheme="majorBidi"/>
                  <w:iCs/>
                  <w:color w:val="000000"/>
                  <w:sz w:val="20"/>
                  <w:szCs w:val="26"/>
                </w:rPr>
                <w:delText xml:space="preserve">professional </w:delText>
              </w:r>
            </w:del>
            <w:r w:rsidRPr="0031192E">
              <w:rPr>
                <w:rFonts w:ascii="Century Gothic" w:eastAsiaTheme="majorEastAsia" w:hAnsi="Century Gothic" w:cstheme="majorBidi"/>
                <w:iCs/>
                <w:color w:val="000000"/>
                <w:sz w:val="20"/>
                <w:szCs w:val="26"/>
              </w:rPr>
              <w:t>medical</w:t>
            </w:r>
            <w:ins w:id="50" w:author="Jeff Kim" w:date="2025-05-28T23:01:00Z" w16du:dateUtc="2025-05-29T03:01:00Z">
              <w:r w:rsidR="009E533F">
                <w:rPr>
                  <w:rFonts w:ascii="Century Gothic" w:eastAsiaTheme="majorEastAsia" w:hAnsi="Century Gothic" w:cstheme="majorBidi"/>
                  <w:iCs/>
                  <w:color w:val="000000"/>
                  <w:sz w:val="20"/>
                  <w:szCs w:val="26"/>
                </w:rPr>
                <w:t xml:space="preserve"> or surgical</w:t>
              </w:r>
            </w:ins>
            <w:r w:rsidRPr="0031192E">
              <w:rPr>
                <w:rFonts w:ascii="Century Gothic" w:eastAsiaTheme="majorEastAsia" w:hAnsi="Century Gothic" w:cstheme="majorBidi"/>
                <w:iCs/>
                <w:color w:val="000000"/>
                <w:sz w:val="20"/>
                <w:szCs w:val="26"/>
              </w:rPr>
              <w:t xml:space="preserve"> intervention.</w:t>
            </w:r>
          </w:p>
        </w:tc>
      </w:tr>
      <w:tr w:rsidR="0031192E" w:rsidRPr="00E67A2F" w14:paraId="77C5EAB7" w14:textId="77777777" w:rsidTr="0031192E">
        <w:tc>
          <w:tcPr>
            <w:tcW w:w="1152" w:type="dxa"/>
            <w:vAlign w:val="center"/>
          </w:tcPr>
          <w:p w14:paraId="7EE1E5FD" w14:textId="68C498A6"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3</w:t>
            </w:r>
          </w:p>
        </w:tc>
        <w:tc>
          <w:tcPr>
            <w:tcW w:w="2340" w:type="dxa"/>
            <w:vAlign w:val="center"/>
          </w:tcPr>
          <w:p w14:paraId="3B4114E5" w14:textId="4D7B9CAB"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Major</w:t>
            </w:r>
          </w:p>
        </w:tc>
        <w:tc>
          <w:tcPr>
            <w:tcW w:w="5827" w:type="dxa"/>
          </w:tcPr>
          <w:p w14:paraId="4ACB63F1" w14:textId="32879B20"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sz w:val="20"/>
                <w:szCs w:val="26"/>
              </w:rPr>
              <w:t xml:space="preserve">Results in </w:t>
            </w:r>
            <w:del w:id="51" w:author="Jeff Kim" w:date="2025-05-28T23:02:00Z" w16du:dateUtc="2025-05-29T03:02:00Z">
              <w:r w:rsidRPr="0031192E" w:rsidDel="00FF6557">
                <w:rPr>
                  <w:rFonts w:ascii="Century Gothic" w:eastAsiaTheme="majorEastAsia" w:hAnsi="Century Gothic" w:cstheme="majorBidi"/>
                  <w:iCs/>
                  <w:color w:val="000000"/>
                  <w:sz w:val="20"/>
                  <w:szCs w:val="26"/>
                </w:rPr>
                <w:delText xml:space="preserve">major temporary </w:delText>
              </w:r>
            </w:del>
            <w:r w:rsidRPr="0031192E">
              <w:rPr>
                <w:rFonts w:ascii="Century Gothic" w:eastAsiaTheme="majorEastAsia" w:hAnsi="Century Gothic" w:cstheme="majorBidi"/>
                <w:iCs/>
                <w:color w:val="000000"/>
                <w:sz w:val="20"/>
                <w:szCs w:val="26"/>
              </w:rPr>
              <w:t>injury or impairment</w:t>
            </w:r>
            <w:ins w:id="52" w:author="Jeff Kim" w:date="2025-05-28T23:02:00Z" w16du:dateUtc="2025-05-29T03:02:00Z">
              <w:r w:rsidR="00FF6557">
                <w:rPr>
                  <w:rFonts w:ascii="Century Gothic" w:eastAsiaTheme="majorEastAsia" w:hAnsi="Century Gothic" w:cstheme="majorBidi"/>
                  <w:iCs/>
                  <w:color w:val="000000"/>
                  <w:sz w:val="20"/>
                  <w:szCs w:val="26"/>
                </w:rPr>
                <w:t xml:space="preserve"> requiring medical or surgical </w:t>
              </w:r>
              <w:proofErr w:type="spellStart"/>
              <w:r w:rsidR="00FF6557">
                <w:rPr>
                  <w:rFonts w:ascii="Century Gothic" w:eastAsiaTheme="majorEastAsia" w:hAnsi="Century Gothic" w:cstheme="majorBidi"/>
                  <w:iCs/>
                  <w:color w:val="000000"/>
                  <w:sz w:val="20"/>
                  <w:szCs w:val="26"/>
                </w:rPr>
                <w:t>intevertion</w:t>
              </w:r>
            </w:ins>
            <w:proofErr w:type="spellEnd"/>
            <w:r w:rsidRPr="0031192E">
              <w:rPr>
                <w:rFonts w:ascii="Century Gothic" w:eastAsiaTheme="majorEastAsia" w:hAnsi="Century Gothic" w:cstheme="majorBidi"/>
                <w:iCs/>
                <w:color w:val="000000"/>
                <w:sz w:val="20"/>
                <w:szCs w:val="26"/>
              </w:rPr>
              <w:t xml:space="preserve">.  </w:t>
            </w:r>
            <w:del w:id="53" w:author="Jeff Kim" w:date="2025-05-28T23:02:00Z" w16du:dateUtc="2025-05-29T03:02:00Z">
              <w:r w:rsidRPr="0031192E" w:rsidDel="00FF6557">
                <w:rPr>
                  <w:rFonts w:ascii="Century Gothic" w:eastAsiaTheme="majorEastAsia" w:hAnsi="Century Gothic" w:cstheme="majorBidi"/>
                  <w:iCs/>
                  <w:color w:val="000000"/>
                  <w:sz w:val="20"/>
                  <w:szCs w:val="26"/>
                </w:rPr>
                <w:delText>Professional intervention may be required.</w:delText>
              </w:r>
            </w:del>
          </w:p>
        </w:tc>
      </w:tr>
      <w:tr w:rsidR="0031192E" w:rsidRPr="00E67A2F" w14:paraId="69520A96" w14:textId="77777777" w:rsidTr="0031192E">
        <w:tc>
          <w:tcPr>
            <w:tcW w:w="1152" w:type="dxa"/>
            <w:vAlign w:val="center"/>
          </w:tcPr>
          <w:p w14:paraId="0AB172E7" w14:textId="59211848"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4</w:t>
            </w:r>
          </w:p>
        </w:tc>
        <w:tc>
          <w:tcPr>
            <w:tcW w:w="2340" w:type="dxa"/>
            <w:vAlign w:val="center"/>
          </w:tcPr>
          <w:p w14:paraId="5491CCED" w14:textId="55955EA9"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Critical</w:t>
            </w:r>
          </w:p>
        </w:tc>
        <w:tc>
          <w:tcPr>
            <w:tcW w:w="5827" w:type="dxa"/>
          </w:tcPr>
          <w:p w14:paraId="786F8519" w14:textId="5EF04658"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sz w:val="20"/>
                <w:szCs w:val="26"/>
              </w:rPr>
              <w:t xml:space="preserve">Results in </w:t>
            </w:r>
            <w:del w:id="54" w:author="Jeff Kim" w:date="2025-05-28T23:03:00Z" w16du:dateUtc="2025-05-29T03:03:00Z">
              <w:r w:rsidRPr="0031192E" w:rsidDel="00391DF6">
                <w:rPr>
                  <w:rFonts w:ascii="Century Gothic" w:eastAsiaTheme="majorEastAsia" w:hAnsi="Century Gothic" w:cstheme="majorBidi"/>
                  <w:iCs/>
                  <w:color w:val="000000"/>
                  <w:sz w:val="20"/>
                  <w:szCs w:val="26"/>
                </w:rPr>
                <w:delText xml:space="preserve">or will require professional medical intervention to prevent </w:delText>
              </w:r>
            </w:del>
            <w:r w:rsidRPr="0031192E">
              <w:rPr>
                <w:rFonts w:ascii="Century Gothic" w:eastAsiaTheme="majorEastAsia" w:hAnsi="Century Gothic" w:cstheme="majorBidi"/>
                <w:iCs/>
                <w:color w:val="000000"/>
                <w:sz w:val="20"/>
                <w:szCs w:val="26"/>
              </w:rPr>
              <w:t xml:space="preserve">permanent impairment </w:t>
            </w:r>
            <w:del w:id="55" w:author="Jeff Kim" w:date="2025-05-28T23:03:00Z" w16du:dateUtc="2025-05-29T03:03:00Z">
              <w:r w:rsidRPr="0031192E" w:rsidDel="00391DF6">
                <w:rPr>
                  <w:rFonts w:ascii="Century Gothic" w:eastAsiaTheme="majorEastAsia" w:hAnsi="Century Gothic" w:cstheme="majorBidi"/>
                  <w:iCs/>
                  <w:color w:val="000000"/>
                  <w:sz w:val="20"/>
                  <w:szCs w:val="26"/>
                </w:rPr>
                <w:delText xml:space="preserve">of a body function or damage to a body structure </w:delText>
              </w:r>
            </w:del>
            <w:r w:rsidRPr="0031192E">
              <w:rPr>
                <w:rFonts w:ascii="Century Gothic" w:eastAsiaTheme="majorEastAsia" w:hAnsi="Century Gothic" w:cstheme="majorBidi"/>
                <w:iCs/>
                <w:color w:val="000000"/>
                <w:sz w:val="20"/>
                <w:szCs w:val="26"/>
              </w:rPr>
              <w:t xml:space="preserve">or </w:t>
            </w:r>
            <w:del w:id="56" w:author="Jeff Kim" w:date="2025-05-28T23:03:00Z" w16du:dateUtc="2025-05-29T03:03:00Z">
              <w:r w:rsidRPr="0031192E" w:rsidDel="00391DF6">
                <w:rPr>
                  <w:rFonts w:ascii="Century Gothic" w:eastAsiaTheme="majorEastAsia" w:hAnsi="Century Gothic" w:cstheme="majorBidi"/>
                  <w:iCs/>
                  <w:color w:val="000000"/>
                  <w:sz w:val="20"/>
                  <w:szCs w:val="26"/>
                </w:rPr>
                <w:delText>life-threatening</w:delText>
              </w:r>
            </w:del>
            <w:ins w:id="57" w:author="Jeff Kim" w:date="2025-05-28T23:03:00Z" w16du:dateUtc="2025-05-29T03:03:00Z">
              <w:r w:rsidR="00391DF6">
                <w:rPr>
                  <w:rFonts w:ascii="Century Gothic" w:eastAsiaTheme="majorEastAsia" w:hAnsi="Century Gothic" w:cstheme="majorBidi"/>
                  <w:iCs/>
                  <w:color w:val="000000"/>
                  <w:sz w:val="20"/>
                  <w:szCs w:val="26"/>
                </w:rPr>
                <w:t>irreversible</w:t>
              </w:r>
            </w:ins>
            <w:r w:rsidRPr="0031192E">
              <w:rPr>
                <w:rFonts w:ascii="Century Gothic" w:eastAsiaTheme="majorEastAsia" w:hAnsi="Century Gothic" w:cstheme="majorBidi"/>
                <w:iCs/>
                <w:color w:val="000000"/>
                <w:sz w:val="20"/>
                <w:szCs w:val="26"/>
              </w:rPr>
              <w:t xml:space="preserve"> injury.</w:t>
            </w:r>
          </w:p>
        </w:tc>
      </w:tr>
      <w:tr w:rsidR="0031192E" w:rsidRPr="00E67A2F" w14:paraId="320D5988" w14:textId="77777777" w:rsidTr="0031192E">
        <w:tc>
          <w:tcPr>
            <w:tcW w:w="1152" w:type="dxa"/>
            <w:vAlign w:val="center"/>
          </w:tcPr>
          <w:p w14:paraId="0B6D1C19" w14:textId="65AD6549"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5</w:t>
            </w:r>
          </w:p>
        </w:tc>
        <w:tc>
          <w:tcPr>
            <w:tcW w:w="2340" w:type="dxa"/>
            <w:vAlign w:val="center"/>
          </w:tcPr>
          <w:p w14:paraId="73DBAB5E" w14:textId="2C847C8E"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Catastrophic</w:t>
            </w:r>
          </w:p>
        </w:tc>
        <w:tc>
          <w:tcPr>
            <w:tcW w:w="5827" w:type="dxa"/>
          </w:tcPr>
          <w:p w14:paraId="4D4A2F81" w14:textId="6F039700" w:rsidR="0031192E" w:rsidRPr="0031192E" w:rsidRDefault="0031192E" w:rsidP="0031192E">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sz w:val="20"/>
                <w:szCs w:val="26"/>
              </w:rPr>
              <w:t xml:space="preserve">Results in </w:t>
            </w:r>
            <w:del w:id="58" w:author="Jeff Kim" w:date="2025-05-28T23:03:00Z" w16du:dateUtc="2025-05-29T03:03:00Z">
              <w:r w:rsidRPr="0031192E" w:rsidDel="00234FDF">
                <w:rPr>
                  <w:rFonts w:ascii="Century Gothic" w:eastAsiaTheme="majorEastAsia" w:hAnsi="Century Gothic" w:cstheme="majorBidi"/>
                  <w:iCs/>
                  <w:color w:val="000000"/>
                  <w:sz w:val="20"/>
                  <w:szCs w:val="26"/>
                </w:rPr>
                <w:delText xml:space="preserve">permanent impairment of a body function or permanent damage to a body structure or patient </w:delText>
              </w:r>
            </w:del>
            <w:r w:rsidRPr="0031192E">
              <w:rPr>
                <w:rFonts w:ascii="Century Gothic" w:eastAsiaTheme="majorEastAsia" w:hAnsi="Century Gothic" w:cstheme="majorBidi"/>
                <w:iCs/>
                <w:color w:val="000000"/>
                <w:sz w:val="20"/>
                <w:szCs w:val="26"/>
              </w:rPr>
              <w:t>death.</w:t>
            </w:r>
          </w:p>
        </w:tc>
      </w:tr>
    </w:tbl>
    <w:p w14:paraId="49983005" w14:textId="77777777" w:rsidR="0031192E" w:rsidRDefault="0031192E" w:rsidP="0031192E">
      <w:pPr>
        <w:pStyle w:val="Heading2"/>
        <w:numPr>
          <w:ilvl w:val="0"/>
          <w:numId w:val="0"/>
        </w:numPr>
        <w:ind w:left="864"/>
        <w:rPr>
          <w:iCs/>
        </w:rPr>
      </w:pPr>
    </w:p>
    <w:p w14:paraId="4D24117A" w14:textId="7E70D494" w:rsidR="0031192E" w:rsidRPr="00A660B6" w:rsidRDefault="0031192E" w:rsidP="00A660B6">
      <w:pPr>
        <w:pStyle w:val="Heading3"/>
        <w:numPr>
          <w:ilvl w:val="2"/>
          <w:numId w:val="6"/>
        </w:numPr>
        <w:tabs>
          <w:tab w:val="clear" w:pos="2970"/>
          <w:tab w:val="num" w:pos="1440"/>
        </w:tabs>
        <w:ind w:left="1440"/>
        <w:rPr>
          <w:iCs/>
        </w:rPr>
      </w:pPr>
      <w:r w:rsidRPr="00A660B6">
        <w:rPr>
          <w:iCs/>
        </w:rPr>
        <w:t xml:space="preserve">Product not meeting its intended use shall receive a harm severity score of 3 or higher depending on the indication(s) of the product. </w:t>
      </w:r>
    </w:p>
    <w:p w14:paraId="7BBF4E8E" w14:textId="40AE0252" w:rsidR="0031192E" w:rsidRDefault="0031192E" w:rsidP="0ADEE702">
      <w:pPr>
        <w:pStyle w:val="Heading3"/>
        <w:tabs>
          <w:tab w:val="num" w:pos="1440"/>
        </w:tabs>
      </w:pPr>
      <w:r>
        <w:t xml:space="preserve">Probability of occurrence </w:t>
      </w:r>
      <w:ins w:id="59" w:author="Jeff Kim" w:date="2025-05-12T22:09:00Z">
        <w:r w:rsidR="0E3C2EC2">
          <w:t xml:space="preserve">of harm </w:t>
        </w:r>
      </w:ins>
      <w:r>
        <w:t>shall be estimated based on the following scoring system</w:t>
      </w:r>
      <w:r w:rsidR="1A06DF0C">
        <w:t>, refer to Table 2</w:t>
      </w:r>
      <w:r w:rsidR="00EC3DF7">
        <w:t>:</w:t>
      </w:r>
    </w:p>
    <w:p w14:paraId="595E1DF2" w14:textId="610FADB2" w:rsidR="00F06B41" w:rsidRPr="00F06B41" w:rsidRDefault="00F06B41" w:rsidP="0ADEE702">
      <w:pPr>
        <w:pStyle w:val="Heading3"/>
        <w:numPr>
          <w:ilvl w:val="0"/>
          <w:numId w:val="0"/>
        </w:numPr>
        <w:ind w:left="90"/>
        <w:rPr>
          <w:b/>
        </w:rPr>
      </w:pPr>
      <w:r w:rsidRPr="0ADEE702">
        <w:rPr>
          <w:b/>
        </w:rPr>
        <w:t>Table 2: Probability of Occurrence</w:t>
      </w:r>
      <w:r w:rsidR="00090A90" w:rsidRPr="0ADEE702">
        <w:rPr>
          <w:b/>
        </w:rPr>
        <w:t xml:space="preserve"> </w:t>
      </w:r>
      <w:ins w:id="60" w:author="Jeff Kim" w:date="2025-05-12T22:09:00Z">
        <w:r w:rsidR="65C2C0CD" w:rsidRPr="0ADEE702">
          <w:rPr>
            <w:b/>
          </w:rPr>
          <w:t xml:space="preserve">of Harm </w:t>
        </w:r>
      </w:ins>
      <w:commentRangeStart w:id="61"/>
      <w:r w:rsidR="00090A90" w:rsidRPr="0ADEE702">
        <w:rPr>
          <w:b/>
        </w:rPr>
        <w:t>Score</w:t>
      </w:r>
      <w:commentRangeEnd w:id="61"/>
      <w:r>
        <w:rPr>
          <w:rStyle w:val="CommentReference"/>
        </w:rPr>
        <w:commentReference w:id="61"/>
      </w:r>
    </w:p>
    <w:tbl>
      <w:tblPr>
        <w:tblStyle w:val="TableGrid2"/>
        <w:tblW w:w="0" w:type="auto"/>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950"/>
        <w:gridCol w:w="1886"/>
        <w:gridCol w:w="3628"/>
        <w:gridCol w:w="2855"/>
      </w:tblGrid>
      <w:tr w:rsidR="0031192E" w:rsidRPr="00E67A2F" w14:paraId="5E958F3C" w14:textId="25C69E6B" w:rsidTr="0031192E">
        <w:trPr>
          <w:tblHeader/>
        </w:trPr>
        <w:tc>
          <w:tcPr>
            <w:tcW w:w="950" w:type="dxa"/>
            <w:shd w:val="pct15" w:color="auto" w:fill="auto"/>
          </w:tcPr>
          <w:p w14:paraId="24815FFD" w14:textId="77777777" w:rsidR="0031192E" w:rsidRPr="00E67A2F" w:rsidRDefault="0031192E" w:rsidP="00C24298">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b/>
                <w:color w:val="000000" w:themeColor="text1"/>
                <w:sz w:val="20"/>
                <w:szCs w:val="20"/>
              </w:rPr>
              <w:t>Score</w:t>
            </w:r>
          </w:p>
        </w:tc>
        <w:tc>
          <w:tcPr>
            <w:tcW w:w="1886" w:type="dxa"/>
            <w:shd w:val="pct15" w:color="auto" w:fill="auto"/>
          </w:tcPr>
          <w:p w14:paraId="124C2CFA" w14:textId="171E1767" w:rsidR="0031192E" w:rsidRPr="00E67A2F" w:rsidRDefault="0031192E" w:rsidP="00C24298">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b/>
                <w:color w:val="000000" w:themeColor="text1"/>
                <w:sz w:val="20"/>
                <w:szCs w:val="20"/>
              </w:rPr>
              <w:t>Qualitative Description</w:t>
            </w:r>
          </w:p>
        </w:tc>
        <w:tc>
          <w:tcPr>
            <w:tcW w:w="3628" w:type="dxa"/>
            <w:shd w:val="pct15" w:color="auto" w:fill="auto"/>
          </w:tcPr>
          <w:p w14:paraId="0F6631EA" w14:textId="7617914E" w:rsidR="0031192E" w:rsidRPr="00E67A2F" w:rsidRDefault="0031192E" w:rsidP="00C24298">
            <w:pPr>
              <w:tabs>
                <w:tab w:val="left" w:pos="432"/>
              </w:tabs>
              <w:spacing w:before="40" w:after="40"/>
              <w:jc w:val="center"/>
              <w:outlineLvl w:val="1"/>
              <w:rPr>
                <w:rFonts w:ascii="Century Gothic" w:eastAsiaTheme="majorEastAsia" w:hAnsi="Century Gothic" w:cstheme="majorBidi"/>
                <w:b/>
                <w:color w:val="000000" w:themeColor="text1"/>
                <w:sz w:val="20"/>
                <w:szCs w:val="20"/>
              </w:rPr>
            </w:pPr>
            <w:r>
              <w:rPr>
                <w:rFonts w:ascii="Century Gothic" w:eastAsiaTheme="majorEastAsia" w:hAnsi="Century Gothic" w:cstheme="majorBidi"/>
                <w:b/>
                <w:color w:val="000000" w:themeColor="text1"/>
                <w:sz w:val="20"/>
                <w:szCs w:val="20"/>
              </w:rPr>
              <w:t>Qualitative Reference</w:t>
            </w:r>
          </w:p>
        </w:tc>
        <w:tc>
          <w:tcPr>
            <w:tcW w:w="2855" w:type="dxa"/>
            <w:shd w:val="pct15" w:color="auto" w:fill="auto"/>
          </w:tcPr>
          <w:p w14:paraId="4FB831C8" w14:textId="2F816500" w:rsidR="0031192E" w:rsidRPr="002F549E" w:rsidRDefault="0031192E" w:rsidP="00C24298">
            <w:pPr>
              <w:tabs>
                <w:tab w:val="left" w:pos="432"/>
              </w:tabs>
              <w:spacing w:before="40" w:after="40"/>
              <w:jc w:val="center"/>
              <w:outlineLvl w:val="1"/>
              <w:rPr>
                <w:rFonts w:ascii="Century Gothic" w:eastAsiaTheme="majorEastAsia" w:hAnsi="Century Gothic" w:cstheme="majorBidi"/>
                <w:b/>
                <w:color w:val="000000" w:themeColor="text1"/>
                <w:sz w:val="20"/>
                <w:szCs w:val="20"/>
                <w:vertAlign w:val="superscript"/>
              </w:rPr>
            </w:pPr>
            <w:r>
              <w:rPr>
                <w:rFonts w:ascii="Century Gothic" w:eastAsiaTheme="majorEastAsia" w:hAnsi="Century Gothic" w:cstheme="majorBidi"/>
                <w:b/>
                <w:color w:val="000000" w:themeColor="text1"/>
                <w:sz w:val="20"/>
                <w:szCs w:val="20"/>
              </w:rPr>
              <w:t>Quantitative Reference</w:t>
            </w:r>
            <w:r w:rsidR="002F549E">
              <w:rPr>
                <w:rFonts w:ascii="Century Gothic" w:eastAsiaTheme="majorEastAsia" w:hAnsi="Century Gothic" w:cstheme="majorBidi"/>
                <w:b/>
                <w:color w:val="000000" w:themeColor="text1"/>
                <w:sz w:val="20"/>
                <w:szCs w:val="20"/>
                <w:vertAlign w:val="superscript"/>
              </w:rPr>
              <w:t>1</w:t>
            </w:r>
          </w:p>
        </w:tc>
      </w:tr>
      <w:tr w:rsidR="001102AC" w:rsidRPr="00E67A2F" w14:paraId="4C9FBBDD" w14:textId="685AA75C" w:rsidTr="0031192E">
        <w:tc>
          <w:tcPr>
            <w:tcW w:w="950" w:type="dxa"/>
            <w:vAlign w:val="center"/>
          </w:tcPr>
          <w:p w14:paraId="2AA4D79A" w14:textId="77777777"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1</w:t>
            </w:r>
          </w:p>
        </w:tc>
        <w:tc>
          <w:tcPr>
            <w:tcW w:w="1886" w:type="dxa"/>
            <w:vAlign w:val="center"/>
          </w:tcPr>
          <w:p w14:paraId="10EFEA84" w14:textId="237180AF"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Improbable</w:t>
            </w:r>
          </w:p>
        </w:tc>
        <w:tc>
          <w:tcPr>
            <w:tcW w:w="3628" w:type="dxa"/>
          </w:tcPr>
          <w:p w14:paraId="5F048CF0" w14:textId="6B410901"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sz w:val="20"/>
                <w:szCs w:val="26"/>
              </w:rPr>
              <w:t>Not expected to occur</w:t>
            </w:r>
          </w:p>
        </w:tc>
        <w:tc>
          <w:tcPr>
            <w:tcW w:w="2855" w:type="dxa"/>
          </w:tcPr>
          <w:p w14:paraId="78D36F3A" w14:textId="33D86992"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sz w:val="20"/>
                <w:szCs w:val="26"/>
              </w:rPr>
            </w:pPr>
            <w:r w:rsidRPr="0031192E">
              <w:rPr>
                <w:rFonts w:ascii="Century Gothic" w:eastAsiaTheme="majorEastAsia" w:hAnsi="Century Gothic" w:cstheme="majorBidi"/>
                <w:iCs/>
                <w:color w:val="000000"/>
                <w:sz w:val="20"/>
                <w:szCs w:val="26"/>
              </w:rPr>
              <w:t xml:space="preserve">Less than 1 in </w:t>
            </w:r>
            <w:r w:rsidR="00D468BD">
              <w:rPr>
                <w:rFonts w:ascii="Century Gothic" w:eastAsiaTheme="majorEastAsia" w:hAnsi="Century Gothic" w:cstheme="majorBidi"/>
                <w:iCs/>
                <w:color w:val="000000"/>
                <w:sz w:val="20"/>
                <w:szCs w:val="26"/>
              </w:rPr>
              <w:t>1,000,000</w:t>
            </w:r>
          </w:p>
        </w:tc>
      </w:tr>
      <w:tr w:rsidR="001102AC" w:rsidRPr="00E67A2F" w14:paraId="5A14F579" w14:textId="625EF91B" w:rsidTr="0031192E">
        <w:tc>
          <w:tcPr>
            <w:tcW w:w="950" w:type="dxa"/>
            <w:vAlign w:val="center"/>
          </w:tcPr>
          <w:p w14:paraId="26F6DD9C" w14:textId="77777777"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2</w:t>
            </w:r>
          </w:p>
        </w:tc>
        <w:tc>
          <w:tcPr>
            <w:tcW w:w="1886" w:type="dxa"/>
            <w:vAlign w:val="center"/>
          </w:tcPr>
          <w:p w14:paraId="67A078B8" w14:textId="6443CCA6"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Remote</w:t>
            </w:r>
          </w:p>
        </w:tc>
        <w:tc>
          <w:tcPr>
            <w:tcW w:w="3628" w:type="dxa"/>
          </w:tcPr>
          <w:p w14:paraId="12441CE3" w14:textId="390349B3"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sz w:val="20"/>
                <w:szCs w:val="26"/>
              </w:rPr>
              <w:t>Has not occurred often</w:t>
            </w:r>
          </w:p>
        </w:tc>
        <w:tc>
          <w:tcPr>
            <w:tcW w:w="2855" w:type="dxa"/>
          </w:tcPr>
          <w:p w14:paraId="7087765E" w14:textId="0C263433"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sz w:val="20"/>
                <w:szCs w:val="26"/>
              </w:rPr>
            </w:pPr>
            <w:r w:rsidRPr="0031192E">
              <w:rPr>
                <w:rFonts w:ascii="Century Gothic" w:eastAsiaTheme="majorEastAsia" w:hAnsi="Century Gothic" w:cstheme="majorBidi"/>
                <w:iCs/>
                <w:color w:val="000000"/>
                <w:sz w:val="20"/>
                <w:szCs w:val="26"/>
              </w:rPr>
              <w:t>Between 1 in 100,000 to 1,000,000</w:t>
            </w:r>
          </w:p>
        </w:tc>
      </w:tr>
      <w:tr w:rsidR="001102AC" w:rsidRPr="00E67A2F" w14:paraId="30C019AB" w14:textId="17D4F421" w:rsidTr="0031192E">
        <w:tc>
          <w:tcPr>
            <w:tcW w:w="950" w:type="dxa"/>
            <w:vAlign w:val="center"/>
          </w:tcPr>
          <w:p w14:paraId="711A07F5" w14:textId="77777777"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3</w:t>
            </w:r>
          </w:p>
        </w:tc>
        <w:tc>
          <w:tcPr>
            <w:tcW w:w="1886" w:type="dxa"/>
            <w:vAlign w:val="center"/>
          </w:tcPr>
          <w:p w14:paraId="0EB03C84" w14:textId="4C919BD3"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Occasional</w:t>
            </w:r>
          </w:p>
        </w:tc>
        <w:tc>
          <w:tcPr>
            <w:tcW w:w="3628" w:type="dxa"/>
          </w:tcPr>
          <w:p w14:paraId="1A0E46D5" w14:textId="4E2F25E1"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sz w:val="20"/>
                <w:szCs w:val="26"/>
              </w:rPr>
              <w:t>Occurs occasionally</w:t>
            </w:r>
          </w:p>
        </w:tc>
        <w:tc>
          <w:tcPr>
            <w:tcW w:w="2855" w:type="dxa"/>
          </w:tcPr>
          <w:p w14:paraId="5FA652C1" w14:textId="30AD4DFD"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sz w:val="20"/>
                <w:szCs w:val="26"/>
              </w:rPr>
            </w:pPr>
            <w:r w:rsidRPr="0031192E">
              <w:rPr>
                <w:rFonts w:ascii="Century Gothic" w:eastAsiaTheme="majorEastAsia" w:hAnsi="Century Gothic" w:cstheme="majorBidi"/>
                <w:iCs/>
                <w:color w:val="000000"/>
                <w:sz w:val="20"/>
                <w:szCs w:val="26"/>
              </w:rPr>
              <w:t>Between 1 in 10,000 to 100,000</w:t>
            </w:r>
          </w:p>
        </w:tc>
      </w:tr>
      <w:tr w:rsidR="001102AC" w:rsidRPr="00E67A2F" w14:paraId="309AC6AA" w14:textId="0AC19BDF" w:rsidTr="0031192E">
        <w:tc>
          <w:tcPr>
            <w:tcW w:w="950" w:type="dxa"/>
            <w:vAlign w:val="center"/>
          </w:tcPr>
          <w:p w14:paraId="54A5891D" w14:textId="77777777"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4</w:t>
            </w:r>
          </w:p>
        </w:tc>
        <w:tc>
          <w:tcPr>
            <w:tcW w:w="1886" w:type="dxa"/>
            <w:vAlign w:val="center"/>
          </w:tcPr>
          <w:p w14:paraId="6D8A0F20" w14:textId="7D0297DC"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Probable</w:t>
            </w:r>
          </w:p>
        </w:tc>
        <w:tc>
          <w:tcPr>
            <w:tcW w:w="3628" w:type="dxa"/>
          </w:tcPr>
          <w:p w14:paraId="6473268C" w14:textId="01CCF804"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sz w:val="20"/>
                <w:szCs w:val="26"/>
              </w:rPr>
              <w:t>Likely to occur routinely</w:t>
            </w:r>
          </w:p>
        </w:tc>
        <w:tc>
          <w:tcPr>
            <w:tcW w:w="2855" w:type="dxa"/>
          </w:tcPr>
          <w:p w14:paraId="408560C0" w14:textId="0395A500"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sz w:val="20"/>
                <w:szCs w:val="26"/>
              </w:rPr>
            </w:pPr>
            <w:r w:rsidRPr="0031192E">
              <w:rPr>
                <w:rFonts w:ascii="Century Gothic" w:eastAsiaTheme="majorEastAsia" w:hAnsi="Century Gothic" w:cstheme="majorBidi"/>
                <w:iCs/>
                <w:color w:val="000000"/>
                <w:sz w:val="20"/>
                <w:szCs w:val="26"/>
              </w:rPr>
              <w:t>Between 1 in 1,000 to 10,000</w:t>
            </w:r>
          </w:p>
        </w:tc>
      </w:tr>
      <w:tr w:rsidR="001102AC" w:rsidRPr="00E67A2F" w14:paraId="6B7CF8F3" w14:textId="57DD7C11" w:rsidTr="0031192E">
        <w:tc>
          <w:tcPr>
            <w:tcW w:w="950" w:type="dxa"/>
            <w:vAlign w:val="center"/>
          </w:tcPr>
          <w:p w14:paraId="3CC440A0" w14:textId="77777777"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themeColor="text1"/>
                <w:sz w:val="20"/>
                <w:szCs w:val="20"/>
              </w:rPr>
              <w:t>5</w:t>
            </w:r>
          </w:p>
        </w:tc>
        <w:tc>
          <w:tcPr>
            <w:tcW w:w="1886" w:type="dxa"/>
            <w:vAlign w:val="center"/>
          </w:tcPr>
          <w:p w14:paraId="4FEFFDEF" w14:textId="4795218E"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Frequent</w:t>
            </w:r>
          </w:p>
        </w:tc>
        <w:tc>
          <w:tcPr>
            <w:tcW w:w="3628" w:type="dxa"/>
          </w:tcPr>
          <w:p w14:paraId="44EDA26D" w14:textId="2F536BAC"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sidRPr="0031192E">
              <w:rPr>
                <w:rFonts w:ascii="Century Gothic" w:eastAsiaTheme="majorEastAsia" w:hAnsi="Century Gothic" w:cstheme="majorBidi"/>
                <w:iCs/>
                <w:color w:val="000000"/>
                <w:sz w:val="20"/>
                <w:szCs w:val="26"/>
              </w:rPr>
              <w:t>Certain to occur routinely</w:t>
            </w:r>
          </w:p>
        </w:tc>
        <w:tc>
          <w:tcPr>
            <w:tcW w:w="2855" w:type="dxa"/>
          </w:tcPr>
          <w:p w14:paraId="66ED7B9B" w14:textId="1EE7AC6C" w:rsidR="001102AC" w:rsidRPr="0031192E" w:rsidRDefault="001102AC" w:rsidP="001102AC">
            <w:pPr>
              <w:tabs>
                <w:tab w:val="left" w:pos="432"/>
              </w:tabs>
              <w:spacing w:before="40" w:after="40"/>
              <w:jc w:val="center"/>
              <w:outlineLvl w:val="1"/>
              <w:rPr>
                <w:rFonts w:ascii="Century Gothic" w:eastAsiaTheme="majorEastAsia" w:hAnsi="Century Gothic" w:cstheme="majorBidi"/>
                <w:iCs/>
                <w:color w:val="000000"/>
                <w:sz w:val="20"/>
                <w:szCs w:val="26"/>
              </w:rPr>
            </w:pPr>
            <w:r w:rsidRPr="0031192E">
              <w:rPr>
                <w:rFonts w:ascii="Century Gothic" w:eastAsiaTheme="majorEastAsia" w:hAnsi="Century Gothic" w:cstheme="majorBidi"/>
                <w:iCs/>
                <w:color w:val="000000"/>
                <w:sz w:val="20"/>
                <w:szCs w:val="26"/>
              </w:rPr>
              <w:t>More than 1 in 1,000</w:t>
            </w:r>
          </w:p>
        </w:tc>
      </w:tr>
    </w:tbl>
    <w:p w14:paraId="7C7BEEC8" w14:textId="17F3C92E" w:rsidR="0031192E" w:rsidRPr="0094492C" w:rsidRDefault="002F549E" w:rsidP="002F549E">
      <w:pPr>
        <w:pStyle w:val="Heading2"/>
        <w:numPr>
          <w:ilvl w:val="0"/>
          <w:numId w:val="15"/>
        </w:numPr>
        <w:rPr>
          <w:iCs/>
        </w:rPr>
      </w:pPr>
      <w:r w:rsidRPr="0094492C">
        <w:rPr>
          <w:iCs/>
        </w:rPr>
        <w:t>ISO 14971</w:t>
      </w:r>
    </w:p>
    <w:p w14:paraId="39847095" w14:textId="42D22A3E" w:rsidR="0031192E" w:rsidDel="00981E1F" w:rsidRDefault="0031192E" w:rsidP="00A660B6">
      <w:pPr>
        <w:pStyle w:val="Heading3"/>
        <w:numPr>
          <w:ilvl w:val="2"/>
          <w:numId w:val="6"/>
        </w:numPr>
        <w:tabs>
          <w:tab w:val="clear" w:pos="2970"/>
          <w:tab w:val="num" w:pos="1440"/>
        </w:tabs>
        <w:ind w:left="1440"/>
        <w:rPr>
          <w:del w:id="62" w:author="Jeff Kim" w:date="2025-05-28T23:52:00Z" w16du:dateUtc="2025-05-29T03:52:00Z"/>
        </w:rPr>
      </w:pPr>
      <w:del w:id="63" w:author="Jeff Kim" w:date="2025-05-28T23:52:00Z" w16du:dateUtc="2025-05-29T03:52:00Z">
        <w:r w:rsidDel="00981E1F">
          <w:lastRenderedPageBreak/>
          <w:delText>Detectability, if applicable, shall be estimated based on the following scoring system</w:delText>
        </w:r>
        <w:r w:rsidR="6DF36D65" w:rsidDel="00981E1F">
          <w:delText>, refer to Table 3</w:delText>
        </w:r>
        <w:r w:rsidR="00F06B41" w:rsidDel="00981E1F">
          <w:delText>:</w:delText>
        </w:r>
      </w:del>
    </w:p>
    <w:p w14:paraId="25F96F36" w14:textId="4EEEBA40" w:rsidR="00090A90" w:rsidRPr="00090A90" w:rsidDel="00D4433F" w:rsidRDefault="00090A90" w:rsidP="00090A90">
      <w:pPr>
        <w:pStyle w:val="Heading3"/>
        <w:numPr>
          <w:ilvl w:val="0"/>
          <w:numId w:val="0"/>
        </w:numPr>
        <w:ind w:left="90"/>
        <w:rPr>
          <w:del w:id="64" w:author="Jeff Kim" w:date="2025-05-28T23:04:00Z" w16du:dateUtc="2025-05-29T03:04:00Z"/>
          <w:b/>
          <w:bCs w:val="0"/>
          <w:iCs/>
        </w:rPr>
      </w:pPr>
      <w:del w:id="65" w:author="Jeff Kim" w:date="2025-05-28T23:04:00Z" w16du:dateUtc="2025-05-29T03:04:00Z">
        <w:r w:rsidRPr="00F06B41" w:rsidDel="00D4433F">
          <w:rPr>
            <w:b/>
            <w:bCs w:val="0"/>
            <w:iCs/>
          </w:rPr>
          <w:delText xml:space="preserve">Table </w:delText>
        </w:r>
        <w:r w:rsidDel="00D4433F">
          <w:rPr>
            <w:b/>
            <w:bCs w:val="0"/>
            <w:iCs/>
          </w:rPr>
          <w:delText>3</w:delText>
        </w:r>
        <w:r w:rsidRPr="00F06B41" w:rsidDel="00D4433F">
          <w:rPr>
            <w:b/>
            <w:bCs w:val="0"/>
            <w:iCs/>
          </w:rPr>
          <w:delText xml:space="preserve">: </w:delText>
        </w:r>
        <w:r w:rsidDel="00D4433F">
          <w:rPr>
            <w:b/>
            <w:bCs w:val="0"/>
            <w:iCs/>
          </w:rPr>
          <w:delText>Detectability Score</w:delText>
        </w:r>
      </w:del>
    </w:p>
    <w:tbl>
      <w:tblPr>
        <w:tblStyle w:val="TableGrid2"/>
        <w:tblW w:w="0" w:type="auto"/>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152"/>
        <w:gridCol w:w="2340"/>
        <w:gridCol w:w="5827"/>
      </w:tblGrid>
      <w:tr w:rsidR="001102AC" w:rsidRPr="00E67A2F" w:rsidDel="00D4433F" w14:paraId="04EF3719" w14:textId="37DC3DED" w:rsidTr="00C24298">
        <w:trPr>
          <w:tblHeader/>
          <w:del w:id="66" w:author="Jeff Kim" w:date="2025-05-28T23:04:00Z" w16du:dateUtc="2025-05-29T03:04:00Z"/>
        </w:trPr>
        <w:tc>
          <w:tcPr>
            <w:tcW w:w="1152" w:type="dxa"/>
            <w:shd w:val="pct15" w:color="auto" w:fill="auto"/>
          </w:tcPr>
          <w:p w14:paraId="7DAA5E41" w14:textId="4532815D" w:rsidR="001102AC" w:rsidRPr="00E67A2F" w:rsidDel="00D4433F" w:rsidRDefault="001102AC" w:rsidP="00C24298">
            <w:pPr>
              <w:tabs>
                <w:tab w:val="left" w:pos="432"/>
              </w:tabs>
              <w:spacing w:before="40" w:after="40"/>
              <w:jc w:val="center"/>
              <w:outlineLvl w:val="1"/>
              <w:rPr>
                <w:del w:id="67" w:author="Jeff Kim" w:date="2025-05-28T23:04:00Z" w16du:dateUtc="2025-05-29T03:04:00Z"/>
                <w:rFonts w:ascii="Century Gothic" w:eastAsiaTheme="majorEastAsia" w:hAnsi="Century Gothic" w:cstheme="majorBidi"/>
                <w:color w:val="000000" w:themeColor="text1"/>
                <w:sz w:val="20"/>
                <w:szCs w:val="20"/>
              </w:rPr>
            </w:pPr>
            <w:del w:id="68" w:author="Jeff Kim" w:date="2025-05-28T23:04:00Z" w16du:dateUtc="2025-05-29T03:04:00Z">
              <w:r w:rsidDel="00D4433F">
                <w:rPr>
                  <w:rFonts w:ascii="Century Gothic" w:eastAsiaTheme="majorEastAsia" w:hAnsi="Century Gothic" w:cstheme="majorBidi"/>
                  <w:b/>
                  <w:color w:val="000000" w:themeColor="text1"/>
                  <w:sz w:val="20"/>
                  <w:szCs w:val="20"/>
                </w:rPr>
                <w:delText>Score</w:delText>
              </w:r>
            </w:del>
          </w:p>
        </w:tc>
        <w:tc>
          <w:tcPr>
            <w:tcW w:w="2340" w:type="dxa"/>
            <w:shd w:val="pct15" w:color="auto" w:fill="auto"/>
          </w:tcPr>
          <w:p w14:paraId="0BEEE505" w14:textId="4C0CE91D" w:rsidR="001102AC" w:rsidRPr="00E67A2F" w:rsidDel="00D4433F" w:rsidRDefault="001102AC" w:rsidP="00C24298">
            <w:pPr>
              <w:tabs>
                <w:tab w:val="left" w:pos="432"/>
              </w:tabs>
              <w:spacing w:before="40" w:after="40"/>
              <w:jc w:val="center"/>
              <w:outlineLvl w:val="1"/>
              <w:rPr>
                <w:del w:id="69" w:author="Jeff Kim" w:date="2025-05-28T23:04:00Z" w16du:dateUtc="2025-05-29T03:04:00Z"/>
                <w:rFonts w:ascii="Century Gothic" w:eastAsiaTheme="majorEastAsia" w:hAnsi="Century Gothic" w:cstheme="majorBidi"/>
                <w:color w:val="000000" w:themeColor="text1"/>
                <w:sz w:val="20"/>
                <w:szCs w:val="20"/>
              </w:rPr>
            </w:pPr>
            <w:del w:id="70" w:author="Jeff Kim" w:date="2025-05-28T23:04:00Z" w16du:dateUtc="2025-05-29T03:04:00Z">
              <w:r w:rsidDel="00D4433F">
                <w:rPr>
                  <w:rFonts w:ascii="Century Gothic" w:eastAsiaTheme="majorEastAsia" w:hAnsi="Century Gothic" w:cstheme="majorBidi"/>
                  <w:b/>
                  <w:color w:val="000000" w:themeColor="text1"/>
                  <w:sz w:val="20"/>
                  <w:szCs w:val="20"/>
                </w:rPr>
                <w:delText>Description</w:delText>
              </w:r>
            </w:del>
          </w:p>
        </w:tc>
        <w:tc>
          <w:tcPr>
            <w:tcW w:w="5827" w:type="dxa"/>
            <w:shd w:val="pct15" w:color="auto" w:fill="auto"/>
          </w:tcPr>
          <w:p w14:paraId="66D4989A" w14:textId="13AEE6E3" w:rsidR="001102AC" w:rsidRPr="00E67A2F" w:rsidDel="00D4433F" w:rsidRDefault="001102AC" w:rsidP="00C24298">
            <w:pPr>
              <w:tabs>
                <w:tab w:val="left" w:pos="432"/>
              </w:tabs>
              <w:spacing w:before="40" w:after="40"/>
              <w:jc w:val="center"/>
              <w:outlineLvl w:val="1"/>
              <w:rPr>
                <w:del w:id="71" w:author="Jeff Kim" w:date="2025-05-28T23:04:00Z" w16du:dateUtc="2025-05-29T03:04:00Z"/>
                <w:rFonts w:ascii="Century Gothic" w:eastAsiaTheme="majorEastAsia" w:hAnsi="Century Gothic" w:cstheme="majorBidi"/>
                <w:b/>
                <w:color w:val="000000" w:themeColor="text1"/>
                <w:sz w:val="20"/>
                <w:szCs w:val="20"/>
              </w:rPr>
            </w:pPr>
            <w:del w:id="72" w:author="Jeff Kim" w:date="2025-05-28T23:04:00Z" w16du:dateUtc="2025-05-29T03:04:00Z">
              <w:r w:rsidDel="00D4433F">
                <w:rPr>
                  <w:rFonts w:ascii="Century Gothic" w:eastAsiaTheme="majorEastAsia" w:hAnsi="Century Gothic" w:cstheme="majorBidi"/>
                  <w:b/>
                  <w:color w:val="000000" w:themeColor="text1"/>
                  <w:sz w:val="20"/>
                  <w:szCs w:val="20"/>
                </w:rPr>
                <w:delText>Reference</w:delText>
              </w:r>
            </w:del>
          </w:p>
        </w:tc>
      </w:tr>
      <w:tr w:rsidR="001102AC" w:rsidRPr="00E67A2F" w:rsidDel="00D4433F" w14:paraId="50885D08" w14:textId="1A8A0268" w:rsidTr="00C24298">
        <w:trPr>
          <w:del w:id="73" w:author="Jeff Kim" w:date="2025-05-28T23:04:00Z" w16du:dateUtc="2025-05-29T03:04:00Z"/>
        </w:trPr>
        <w:tc>
          <w:tcPr>
            <w:tcW w:w="1152" w:type="dxa"/>
            <w:vAlign w:val="center"/>
          </w:tcPr>
          <w:p w14:paraId="682163D1" w14:textId="1DCB21CC" w:rsidR="001102AC" w:rsidRPr="0031192E" w:rsidDel="00D4433F" w:rsidRDefault="001102AC" w:rsidP="001102AC">
            <w:pPr>
              <w:tabs>
                <w:tab w:val="left" w:pos="432"/>
              </w:tabs>
              <w:spacing w:before="40" w:after="40"/>
              <w:jc w:val="center"/>
              <w:outlineLvl w:val="1"/>
              <w:rPr>
                <w:del w:id="74" w:author="Jeff Kim" w:date="2025-05-28T23:04:00Z" w16du:dateUtc="2025-05-29T03:04:00Z"/>
                <w:rFonts w:ascii="Century Gothic" w:eastAsiaTheme="majorEastAsia" w:hAnsi="Century Gothic" w:cstheme="majorBidi"/>
                <w:iCs/>
                <w:color w:val="000000" w:themeColor="text1"/>
                <w:sz w:val="20"/>
                <w:szCs w:val="20"/>
              </w:rPr>
            </w:pPr>
            <w:del w:id="75" w:author="Jeff Kim" w:date="2025-05-28T23:04:00Z" w16du:dateUtc="2025-05-29T03:04:00Z">
              <w:r w:rsidRPr="0031192E" w:rsidDel="00D4433F">
                <w:rPr>
                  <w:rFonts w:ascii="Century Gothic" w:eastAsiaTheme="majorEastAsia" w:hAnsi="Century Gothic" w:cstheme="majorBidi"/>
                  <w:iCs/>
                  <w:color w:val="000000" w:themeColor="text1"/>
                  <w:sz w:val="20"/>
                  <w:szCs w:val="20"/>
                </w:rPr>
                <w:delText>1</w:delText>
              </w:r>
            </w:del>
          </w:p>
        </w:tc>
        <w:tc>
          <w:tcPr>
            <w:tcW w:w="2340" w:type="dxa"/>
            <w:vAlign w:val="center"/>
          </w:tcPr>
          <w:p w14:paraId="63FF296E" w14:textId="64B35AF8" w:rsidR="001102AC" w:rsidRPr="0031192E" w:rsidDel="00D4433F" w:rsidRDefault="001102AC" w:rsidP="001102AC">
            <w:pPr>
              <w:tabs>
                <w:tab w:val="left" w:pos="432"/>
              </w:tabs>
              <w:spacing w:before="40" w:after="40"/>
              <w:jc w:val="center"/>
              <w:outlineLvl w:val="1"/>
              <w:rPr>
                <w:del w:id="76" w:author="Jeff Kim" w:date="2025-05-28T23:04:00Z" w16du:dateUtc="2025-05-29T03:04:00Z"/>
                <w:rFonts w:ascii="Century Gothic" w:eastAsiaTheme="majorEastAsia" w:hAnsi="Century Gothic" w:cstheme="majorBidi"/>
                <w:iCs/>
                <w:color w:val="000000" w:themeColor="text1"/>
                <w:sz w:val="20"/>
                <w:szCs w:val="20"/>
              </w:rPr>
            </w:pPr>
            <w:del w:id="77" w:author="Jeff Kim" w:date="2025-05-28T23:04:00Z" w16du:dateUtc="2025-05-29T03:04:00Z">
              <w:r w:rsidDel="00D4433F">
                <w:rPr>
                  <w:rFonts w:ascii="Century Gothic" w:eastAsiaTheme="majorEastAsia" w:hAnsi="Century Gothic" w:cstheme="majorBidi"/>
                  <w:iCs/>
                  <w:color w:val="000000" w:themeColor="text1"/>
                  <w:sz w:val="20"/>
                  <w:szCs w:val="20"/>
                </w:rPr>
                <w:delText>Very Good</w:delText>
              </w:r>
            </w:del>
          </w:p>
        </w:tc>
        <w:tc>
          <w:tcPr>
            <w:tcW w:w="5827" w:type="dxa"/>
          </w:tcPr>
          <w:p w14:paraId="4EE55F5D" w14:textId="09B25C42" w:rsidR="001102AC" w:rsidRPr="0031192E" w:rsidDel="00D4433F" w:rsidRDefault="001102AC" w:rsidP="001102AC">
            <w:pPr>
              <w:tabs>
                <w:tab w:val="left" w:pos="432"/>
              </w:tabs>
              <w:spacing w:before="40" w:after="40"/>
              <w:jc w:val="center"/>
              <w:outlineLvl w:val="1"/>
              <w:rPr>
                <w:del w:id="78" w:author="Jeff Kim" w:date="2025-05-28T23:04:00Z" w16du:dateUtc="2025-05-29T03:04:00Z"/>
                <w:rFonts w:ascii="Century Gothic" w:eastAsiaTheme="majorEastAsia" w:hAnsi="Century Gothic" w:cstheme="majorBidi"/>
                <w:iCs/>
                <w:color w:val="000000" w:themeColor="text1"/>
                <w:sz w:val="20"/>
                <w:szCs w:val="20"/>
              </w:rPr>
            </w:pPr>
            <w:del w:id="79" w:author="Jeff Kim" w:date="2025-05-28T23:04:00Z" w16du:dateUtc="2025-05-29T03:04:00Z">
              <w:r w:rsidRPr="0031192E" w:rsidDel="00D4433F">
                <w:rPr>
                  <w:rFonts w:ascii="Century Gothic" w:eastAsiaTheme="majorEastAsia" w:hAnsi="Century Gothic" w:cstheme="majorBidi"/>
                  <w:iCs/>
                  <w:color w:val="000000"/>
                  <w:sz w:val="20"/>
                  <w:szCs w:val="26"/>
                </w:rPr>
                <w:delText>Consistent inspection, testing, or monitoring is in place to immediately and consistently detect failure.</w:delText>
              </w:r>
            </w:del>
          </w:p>
        </w:tc>
      </w:tr>
      <w:tr w:rsidR="001102AC" w:rsidRPr="00E67A2F" w:rsidDel="00D4433F" w14:paraId="46077B22" w14:textId="5177CCFF" w:rsidTr="00C24298">
        <w:trPr>
          <w:del w:id="80" w:author="Jeff Kim" w:date="2025-05-28T23:04:00Z" w16du:dateUtc="2025-05-29T03:04:00Z"/>
        </w:trPr>
        <w:tc>
          <w:tcPr>
            <w:tcW w:w="1152" w:type="dxa"/>
            <w:vAlign w:val="center"/>
          </w:tcPr>
          <w:p w14:paraId="1A65EB7A" w14:textId="60701C7B" w:rsidR="001102AC" w:rsidRPr="0031192E" w:rsidDel="00D4433F" w:rsidRDefault="001102AC" w:rsidP="001102AC">
            <w:pPr>
              <w:tabs>
                <w:tab w:val="left" w:pos="432"/>
              </w:tabs>
              <w:spacing w:before="40" w:after="40"/>
              <w:jc w:val="center"/>
              <w:outlineLvl w:val="1"/>
              <w:rPr>
                <w:del w:id="81" w:author="Jeff Kim" w:date="2025-05-28T23:04:00Z" w16du:dateUtc="2025-05-29T03:04:00Z"/>
                <w:rFonts w:ascii="Century Gothic" w:eastAsiaTheme="majorEastAsia" w:hAnsi="Century Gothic" w:cstheme="majorBidi"/>
                <w:iCs/>
                <w:color w:val="000000" w:themeColor="text1"/>
                <w:sz w:val="20"/>
                <w:szCs w:val="20"/>
              </w:rPr>
            </w:pPr>
            <w:del w:id="82" w:author="Jeff Kim" w:date="2025-05-28T23:04:00Z" w16du:dateUtc="2025-05-29T03:04:00Z">
              <w:r w:rsidRPr="0031192E" w:rsidDel="00D4433F">
                <w:rPr>
                  <w:rFonts w:ascii="Century Gothic" w:eastAsiaTheme="majorEastAsia" w:hAnsi="Century Gothic" w:cstheme="majorBidi"/>
                  <w:iCs/>
                  <w:color w:val="000000" w:themeColor="text1"/>
                  <w:sz w:val="20"/>
                  <w:szCs w:val="20"/>
                </w:rPr>
                <w:delText>2</w:delText>
              </w:r>
            </w:del>
          </w:p>
        </w:tc>
        <w:tc>
          <w:tcPr>
            <w:tcW w:w="2340" w:type="dxa"/>
            <w:vAlign w:val="center"/>
          </w:tcPr>
          <w:p w14:paraId="53076C8E" w14:textId="7E19053B" w:rsidR="001102AC" w:rsidRPr="0031192E" w:rsidDel="00D4433F" w:rsidRDefault="001102AC" w:rsidP="001102AC">
            <w:pPr>
              <w:tabs>
                <w:tab w:val="left" w:pos="432"/>
              </w:tabs>
              <w:spacing w:before="40" w:after="40"/>
              <w:jc w:val="center"/>
              <w:outlineLvl w:val="1"/>
              <w:rPr>
                <w:del w:id="83" w:author="Jeff Kim" w:date="2025-05-28T23:04:00Z" w16du:dateUtc="2025-05-29T03:04:00Z"/>
                <w:rFonts w:ascii="Century Gothic" w:eastAsiaTheme="majorEastAsia" w:hAnsi="Century Gothic" w:cstheme="majorBidi"/>
                <w:iCs/>
                <w:color w:val="000000" w:themeColor="text1"/>
                <w:sz w:val="20"/>
                <w:szCs w:val="20"/>
              </w:rPr>
            </w:pPr>
            <w:del w:id="84" w:author="Jeff Kim" w:date="2025-05-28T23:04:00Z" w16du:dateUtc="2025-05-29T03:04:00Z">
              <w:r w:rsidDel="00D4433F">
                <w:rPr>
                  <w:rFonts w:ascii="Century Gothic" w:eastAsiaTheme="majorEastAsia" w:hAnsi="Century Gothic" w:cstheme="majorBidi"/>
                  <w:iCs/>
                  <w:color w:val="000000" w:themeColor="text1"/>
                  <w:sz w:val="20"/>
                  <w:szCs w:val="20"/>
                </w:rPr>
                <w:delText>Good</w:delText>
              </w:r>
            </w:del>
          </w:p>
        </w:tc>
        <w:tc>
          <w:tcPr>
            <w:tcW w:w="5827" w:type="dxa"/>
          </w:tcPr>
          <w:p w14:paraId="5EDC5721" w14:textId="663D1C69" w:rsidR="001102AC" w:rsidRPr="0031192E" w:rsidDel="00D4433F" w:rsidRDefault="001102AC" w:rsidP="001102AC">
            <w:pPr>
              <w:tabs>
                <w:tab w:val="left" w:pos="432"/>
              </w:tabs>
              <w:spacing w:before="40" w:after="40"/>
              <w:jc w:val="center"/>
              <w:outlineLvl w:val="1"/>
              <w:rPr>
                <w:del w:id="85" w:author="Jeff Kim" w:date="2025-05-28T23:04:00Z" w16du:dateUtc="2025-05-29T03:04:00Z"/>
                <w:rFonts w:ascii="Century Gothic" w:eastAsiaTheme="majorEastAsia" w:hAnsi="Century Gothic" w:cstheme="majorBidi"/>
                <w:iCs/>
                <w:color w:val="000000" w:themeColor="text1"/>
                <w:sz w:val="20"/>
                <w:szCs w:val="20"/>
              </w:rPr>
            </w:pPr>
            <w:del w:id="86" w:author="Jeff Kim" w:date="2025-05-28T23:04:00Z" w16du:dateUtc="2025-05-29T03:04:00Z">
              <w:r w:rsidRPr="0031192E" w:rsidDel="00D4433F">
                <w:rPr>
                  <w:rFonts w:ascii="Century Gothic" w:eastAsiaTheme="majorEastAsia" w:hAnsi="Century Gothic" w:cstheme="majorBidi"/>
                  <w:iCs/>
                  <w:color w:val="000000"/>
                  <w:sz w:val="20"/>
                  <w:szCs w:val="26"/>
                </w:rPr>
                <w:delText xml:space="preserve">Inspection, testing, or monitoring is in place.  There is a high probability that the failure will be detected within the step. </w:delText>
              </w:r>
            </w:del>
          </w:p>
        </w:tc>
      </w:tr>
      <w:tr w:rsidR="001102AC" w:rsidRPr="00E67A2F" w:rsidDel="00D4433F" w14:paraId="6F828AC5" w14:textId="71A306A4" w:rsidTr="00C24298">
        <w:trPr>
          <w:del w:id="87" w:author="Jeff Kim" w:date="2025-05-28T23:04:00Z" w16du:dateUtc="2025-05-29T03:04:00Z"/>
        </w:trPr>
        <w:tc>
          <w:tcPr>
            <w:tcW w:w="1152" w:type="dxa"/>
            <w:vAlign w:val="center"/>
          </w:tcPr>
          <w:p w14:paraId="280BA1A4" w14:textId="3085B5A9" w:rsidR="001102AC" w:rsidRPr="0031192E" w:rsidDel="00D4433F" w:rsidRDefault="001102AC" w:rsidP="001102AC">
            <w:pPr>
              <w:tabs>
                <w:tab w:val="left" w:pos="432"/>
              </w:tabs>
              <w:spacing w:before="40" w:after="40"/>
              <w:jc w:val="center"/>
              <w:outlineLvl w:val="1"/>
              <w:rPr>
                <w:del w:id="88" w:author="Jeff Kim" w:date="2025-05-28T23:04:00Z" w16du:dateUtc="2025-05-29T03:04:00Z"/>
                <w:rFonts w:ascii="Century Gothic" w:eastAsiaTheme="majorEastAsia" w:hAnsi="Century Gothic" w:cstheme="majorBidi"/>
                <w:iCs/>
                <w:color w:val="000000" w:themeColor="text1"/>
                <w:sz w:val="20"/>
                <w:szCs w:val="20"/>
              </w:rPr>
            </w:pPr>
            <w:del w:id="89" w:author="Jeff Kim" w:date="2025-05-28T23:04:00Z" w16du:dateUtc="2025-05-29T03:04:00Z">
              <w:r w:rsidRPr="0031192E" w:rsidDel="00D4433F">
                <w:rPr>
                  <w:rFonts w:ascii="Century Gothic" w:eastAsiaTheme="majorEastAsia" w:hAnsi="Century Gothic" w:cstheme="majorBidi"/>
                  <w:iCs/>
                  <w:color w:val="000000" w:themeColor="text1"/>
                  <w:sz w:val="20"/>
                  <w:szCs w:val="20"/>
                </w:rPr>
                <w:delText>3</w:delText>
              </w:r>
            </w:del>
          </w:p>
        </w:tc>
        <w:tc>
          <w:tcPr>
            <w:tcW w:w="2340" w:type="dxa"/>
            <w:vAlign w:val="center"/>
          </w:tcPr>
          <w:p w14:paraId="6144E5B2" w14:textId="7E01BCAC" w:rsidR="001102AC" w:rsidRPr="0031192E" w:rsidDel="00D4433F" w:rsidRDefault="001102AC" w:rsidP="001102AC">
            <w:pPr>
              <w:tabs>
                <w:tab w:val="left" w:pos="432"/>
              </w:tabs>
              <w:spacing w:before="40" w:after="40"/>
              <w:jc w:val="center"/>
              <w:outlineLvl w:val="1"/>
              <w:rPr>
                <w:del w:id="90" w:author="Jeff Kim" w:date="2025-05-28T23:04:00Z" w16du:dateUtc="2025-05-29T03:04:00Z"/>
                <w:rFonts w:ascii="Century Gothic" w:eastAsiaTheme="majorEastAsia" w:hAnsi="Century Gothic" w:cstheme="majorBidi"/>
                <w:iCs/>
                <w:color w:val="000000" w:themeColor="text1"/>
                <w:sz w:val="20"/>
                <w:szCs w:val="20"/>
              </w:rPr>
            </w:pPr>
            <w:del w:id="91" w:author="Jeff Kim" w:date="2025-05-28T23:04:00Z" w16du:dateUtc="2025-05-29T03:04:00Z">
              <w:r w:rsidDel="00D4433F">
                <w:rPr>
                  <w:rFonts w:ascii="Century Gothic" w:eastAsiaTheme="majorEastAsia" w:hAnsi="Century Gothic" w:cstheme="majorBidi"/>
                  <w:iCs/>
                  <w:color w:val="000000" w:themeColor="text1"/>
                  <w:sz w:val="20"/>
                  <w:szCs w:val="20"/>
                </w:rPr>
                <w:delText>Moderate</w:delText>
              </w:r>
            </w:del>
          </w:p>
        </w:tc>
        <w:tc>
          <w:tcPr>
            <w:tcW w:w="5827" w:type="dxa"/>
          </w:tcPr>
          <w:p w14:paraId="2B2CC4B1" w14:textId="32F810A3" w:rsidR="001102AC" w:rsidRPr="0031192E" w:rsidDel="00D4433F" w:rsidRDefault="001102AC" w:rsidP="001102AC">
            <w:pPr>
              <w:tabs>
                <w:tab w:val="left" w:pos="432"/>
              </w:tabs>
              <w:spacing w:before="40" w:after="40"/>
              <w:jc w:val="center"/>
              <w:outlineLvl w:val="1"/>
              <w:rPr>
                <w:del w:id="92" w:author="Jeff Kim" w:date="2025-05-28T23:04:00Z" w16du:dateUtc="2025-05-29T03:04:00Z"/>
                <w:rFonts w:ascii="Century Gothic" w:eastAsiaTheme="majorEastAsia" w:hAnsi="Century Gothic" w:cstheme="majorBidi"/>
                <w:iCs/>
                <w:color w:val="000000" w:themeColor="text1"/>
                <w:sz w:val="20"/>
                <w:szCs w:val="20"/>
              </w:rPr>
            </w:pPr>
            <w:del w:id="93" w:author="Jeff Kim" w:date="2025-05-28T23:04:00Z" w16du:dateUtc="2025-05-29T03:04:00Z">
              <w:r w:rsidRPr="0031192E" w:rsidDel="00D4433F">
                <w:rPr>
                  <w:rFonts w:ascii="Century Gothic" w:eastAsiaTheme="majorEastAsia" w:hAnsi="Century Gothic" w:cstheme="majorBidi"/>
                  <w:iCs/>
                  <w:color w:val="000000"/>
                  <w:sz w:val="20"/>
                  <w:szCs w:val="26"/>
                </w:rPr>
                <w:delText>Some inspection, testing, or monitoring is in place.  Detection is delayed and/or single failure could go undetected between consecutive steps.</w:delText>
              </w:r>
            </w:del>
          </w:p>
        </w:tc>
      </w:tr>
      <w:tr w:rsidR="001102AC" w:rsidRPr="00E67A2F" w:rsidDel="00D4433F" w14:paraId="5BC9DCB9" w14:textId="576BC6B0" w:rsidTr="00C24298">
        <w:trPr>
          <w:del w:id="94" w:author="Jeff Kim" w:date="2025-05-28T23:04:00Z" w16du:dateUtc="2025-05-29T03:04:00Z"/>
        </w:trPr>
        <w:tc>
          <w:tcPr>
            <w:tcW w:w="1152" w:type="dxa"/>
            <w:vAlign w:val="center"/>
          </w:tcPr>
          <w:p w14:paraId="7E12AAEA" w14:textId="1A1C66E3" w:rsidR="001102AC" w:rsidRPr="0031192E" w:rsidDel="00D4433F" w:rsidRDefault="001102AC" w:rsidP="001102AC">
            <w:pPr>
              <w:tabs>
                <w:tab w:val="left" w:pos="432"/>
              </w:tabs>
              <w:spacing w:before="40" w:after="40"/>
              <w:jc w:val="center"/>
              <w:outlineLvl w:val="1"/>
              <w:rPr>
                <w:del w:id="95" w:author="Jeff Kim" w:date="2025-05-28T23:04:00Z" w16du:dateUtc="2025-05-29T03:04:00Z"/>
                <w:rFonts w:ascii="Century Gothic" w:eastAsiaTheme="majorEastAsia" w:hAnsi="Century Gothic" w:cstheme="majorBidi"/>
                <w:iCs/>
                <w:color w:val="000000" w:themeColor="text1"/>
                <w:sz w:val="20"/>
                <w:szCs w:val="20"/>
              </w:rPr>
            </w:pPr>
            <w:del w:id="96" w:author="Jeff Kim" w:date="2025-05-28T23:04:00Z" w16du:dateUtc="2025-05-29T03:04:00Z">
              <w:r w:rsidRPr="0031192E" w:rsidDel="00D4433F">
                <w:rPr>
                  <w:rFonts w:ascii="Century Gothic" w:eastAsiaTheme="majorEastAsia" w:hAnsi="Century Gothic" w:cstheme="majorBidi"/>
                  <w:iCs/>
                  <w:color w:val="000000" w:themeColor="text1"/>
                  <w:sz w:val="20"/>
                  <w:szCs w:val="20"/>
                </w:rPr>
                <w:delText>4</w:delText>
              </w:r>
            </w:del>
          </w:p>
        </w:tc>
        <w:tc>
          <w:tcPr>
            <w:tcW w:w="2340" w:type="dxa"/>
            <w:vAlign w:val="center"/>
          </w:tcPr>
          <w:p w14:paraId="2D33BCE2" w14:textId="002EEF36" w:rsidR="001102AC" w:rsidRPr="0031192E" w:rsidDel="00D4433F" w:rsidRDefault="001102AC" w:rsidP="001102AC">
            <w:pPr>
              <w:tabs>
                <w:tab w:val="left" w:pos="432"/>
              </w:tabs>
              <w:spacing w:before="40" w:after="40"/>
              <w:jc w:val="center"/>
              <w:outlineLvl w:val="1"/>
              <w:rPr>
                <w:del w:id="97" w:author="Jeff Kim" w:date="2025-05-28T23:04:00Z" w16du:dateUtc="2025-05-29T03:04:00Z"/>
                <w:rFonts w:ascii="Century Gothic" w:eastAsiaTheme="majorEastAsia" w:hAnsi="Century Gothic" w:cstheme="majorBidi"/>
                <w:iCs/>
                <w:color w:val="000000" w:themeColor="text1"/>
                <w:sz w:val="20"/>
                <w:szCs w:val="20"/>
              </w:rPr>
            </w:pPr>
            <w:del w:id="98" w:author="Jeff Kim" w:date="2025-05-28T23:04:00Z" w16du:dateUtc="2025-05-29T03:04:00Z">
              <w:r w:rsidDel="00D4433F">
                <w:rPr>
                  <w:rFonts w:ascii="Century Gothic" w:eastAsiaTheme="majorEastAsia" w:hAnsi="Century Gothic" w:cstheme="majorBidi"/>
                  <w:iCs/>
                  <w:color w:val="000000" w:themeColor="text1"/>
                  <w:sz w:val="20"/>
                  <w:szCs w:val="20"/>
                </w:rPr>
                <w:delText>Poor</w:delText>
              </w:r>
            </w:del>
          </w:p>
        </w:tc>
        <w:tc>
          <w:tcPr>
            <w:tcW w:w="5827" w:type="dxa"/>
          </w:tcPr>
          <w:p w14:paraId="34E1F6E7" w14:textId="25A21E29" w:rsidR="001102AC" w:rsidRPr="0031192E" w:rsidDel="00D4433F" w:rsidRDefault="001102AC" w:rsidP="001102AC">
            <w:pPr>
              <w:tabs>
                <w:tab w:val="left" w:pos="432"/>
              </w:tabs>
              <w:spacing w:before="40" w:after="40"/>
              <w:jc w:val="center"/>
              <w:outlineLvl w:val="1"/>
              <w:rPr>
                <w:del w:id="99" w:author="Jeff Kim" w:date="2025-05-28T23:04:00Z" w16du:dateUtc="2025-05-29T03:04:00Z"/>
                <w:rFonts w:ascii="Century Gothic" w:eastAsiaTheme="majorEastAsia" w:hAnsi="Century Gothic" w:cstheme="majorBidi"/>
                <w:iCs/>
                <w:color w:val="000000" w:themeColor="text1"/>
                <w:sz w:val="20"/>
                <w:szCs w:val="20"/>
              </w:rPr>
            </w:pPr>
            <w:del w:id="100" w:author="Jeff Kim" w:date="2025-05-28T23:04:00Z" w16du:dateUtc="2025-05-29T03:04:00Z">
              <w:r w:rsidRPr="0031192E" w:rsidDel="00D4433F">
                <w:rPr>
                  <w:rFonts w:ascii="Century Gothic" w:eastAsiaTheme="majorEastAsia" w:hAnsi="Century Gothic" w:cstheme="majorBidi"/>
                  <w:iCs/>
                  <w:color w:val="000000"/>
                  <w:sz w:val="20"/>
                  <w:szCs w:val="26"/>
                </w:rPr>
                <w:delText>There is limited inspection, testing, or monitoring in place.  Detection is delayed and multiple failures may go undetected between consecutive steps.</w:delText>
              </w:r>
            </w:del>
          </w:p>
        </w:tc>
      </w:tr>
      <w:tr w:rsidR="001102AC" w:rsidRPr="00E67A2F" w:rsidDel="00D4433F" w14:paraId="76CB1D65" w14:textId="3B448EF6" w:rsidTr="00C24298">
        <w:trPr>
          <w:del w:id="101" w:author="Jeff Kim" w:date="2025-05-28T23:04:00Z" w16du:dateUtc="2025-05-29T03:04:00Z"/>
        </w:trPr>
        <w:tc>
          <w:tcPr>
            <w:tcW w:w="1152" w:type="dxa"/>
            <w:vAlign w:val="center"/>
          </w:tcPr>
          <w:p w14:paraId="6A25991E" w14:textId="39621254" w:rsidR="001102AC" w:rsidRPr="0031192E" w:rsidDel="00D4433F" w:rsidRDefault="001102AC" w:rsidP="001102AC">
            <w:pPr>
              <w:tabs>
                <w:tab w:val="left" w:pos="432"/>
              </w:tabs>
              <w:spacing w:before="40" w:after="40"/>
              <w:jc w:val="center"/>
              <w:outlineLvl w:val="1"/>
              <w:rPr>
                <w:del w:id="102" w:author="Jeff Kim" w:date="2025-05-28T23:04:00Z" w16du:dateUtc="2025-05-29T03:04:00Z"/>
                <w:rFonts w:ascii="Century Gothic" w:eastAsiaTheme="majorEastAsia" w:hAnsi="Century Gothic" w:cstheme="majorBidi"/>
                <w:iCs/>
                <w:color w:val="000000" w:themeColor="text1"/>
                <w:sz w:val="20"/>
                <w:szCs w:val="20"/>
              </w:rPr>
            </w:pPr>
            <w:del w:id="103" w:author="Jeff Kim" w:date="2025-05-28T23:04:00Z" w16du:dateUtc="2025-05-29T03:04:00Z">
              <w:r w:rsidRPr="0031192E" w:rsidDel="00D4433F">
                <w:rPr>
                  <w:rFonts w:ascii="Century Gothic" w:eastAsiaTheme="majorEastAsia" w:hAnsi="Century Gothic" w:cstheme="majorBidi"/>
                  <w:iCs/>
                  <w:color w:val="000000" w:themeColor="text1"/>
                  <w:sz w:val="20"/>
                  <w:szCs w:val="20"/>
                </w:rPr>
                <w:delText>5</w:delText>
              </w:r>
            </w:del>
          </w:p>
        </w:tc>
        <w:tc>
          <w:tcPr>
            <w:tcW w:w="2340" w:type="dxa"/>
            <w:vAlign w:val="center"/>
          </w:tcPr>
          <w:p w14:paraId="3F701407" w14:textId="1C005538" w:rsidR="001102AC" w:rsidRPr="0031192E" w:rsidDel="00D4433F" w:rsidRDefault="001102AC" w:rsidP="001102AC">
            <w:pPr>
              <w:tabs>
                <w:tab w:val="left" w:pos="432"/>
              </w:tabs>
              <w:spacing w:before="40" w:after="40"/>
              <w:jc w:val="center"/>
              <w:outlineLvl w:val="1"/>
              <w:rPr>
                <w:del w:id="104" w:author="Jeff Kim" w:date="2025-05-28T23:04:00Z" w16du:dateUtc="2025-05-29T03:04:00Z"/>
                <w:rFonts w:ascii="Century Gothic" w:eastAsiaTheme="majorEastAsia" w:hAnsi="Century Gothic" w:cstheme="majorBidi"/>
                <w:iCs/>
                <w:color w:val="000000" w:themeColor="text1"/>
                <w:sz w:val="20"/>
                <w:szCs w:val="20"/>
              </w:rPr>
            </w:pPr>
            <w:del w:id="105" w:author="Jeff Kim" w:date="2025-05-28T23:04:00Z" w16du:dateUtc="2025-05-29T03:04:00Z">
              <w:r w:rsidDel="00D4433F">
                <w:rPr>
                  <w:rFonts w:ascii="Century Gothic" w:eastAsiaTheme="majorEastAsia" w:hAnsi="Century Gothic" w:cstheme="majorBidi"/>
                  <w:iCs/>
                  <w:color w:val="000000" w:themeColor="text1"/>
                  <w:sz w:val="20"/>
                  <w:szCs w:val="20"/>
                </w:rPr>
                <w:delText>Very Poor</w:delText>
              </w:r>
            </w:del>
          </w:p>
        </w:tc>
        <w:tc>
          <w:tcPr>
            <w:tcW w:w="5827" w:type="dxa"/>
          </w:tcPr>
          <w:p w14:paraId="49BD1B3F" w14:textId="396037AC" w:rsidR="001102AC" w:rsidRPr="0031192E" w:rsidDel="00D4433F" w:rsidRDefault="001102AC" w:rsidP="001102AC">
            <w:pPr>
              <w:tabs>
                <w:tab w:val="left" w:pos="432"/>
              </w:tabs>
              <w:spacing w:before="40" w:after="40"/>
              <w:jc w:val="center"/>
              <w:outlineLvl w:val="1"/>
              <w:rPr>
                <w:del w:id="106" w:author="Jeff Kim" w:date="2025-05-28T23:04:00Z" w16du:dateUtc="2025-05-29T03:04:00Z"/>
                <w:rFonts w:ascii="Century Gothic" w:eastAsiaTheme="majorEastAsia" w:hAnsi="Century Gothic" w:cstheme="majorBidi"/>
                <w:iCs/>
                <w:color w:val="000000" w:themeColor="text1"/>
                <w:sz w:val="20"/>
                <w:szCs w:val="20"/>
              </w:rPr>
            </w:pPr>
            <w:del w:id="107" w:author="Jeff Kim" w:date="2025-05-28T23:04:00Z" w16du:dateUtc="2025-05-29T03:04:00Z">
              <w:r w:rsidRPr="0031192E" w:rsidDel="00D4433F">
                <w:rPr>
                  <w:rFonts w:ascii="Century Gothic" w:eastAsiaTheme="majorEastAsia" w:hAnsi="Century Gothic" w:cstheme="majorBidi"/>
                  <w:iCs/>
                  <w:color w:val="000000"/>
                  <w:sz w:val="20"/>
                  <w:szCs w:val="26"/>
                </w:rPr>
                <w:delText xml:space="preserve">There is no established inspection, testing, or monitoring in place to detect the failure. </w:delText>
              </w:r>
            </w:del>
          </w:p>
        </w:tc>
      </w:tr>
    </w:tbl>
    <w:p w14:paraId="7845A64C" w14:textId="77777777" w:rsidR="00A660B6" w:rsidRDefault="00A660B6" w:rsidP="00A660B6">
      <w:pPr>
        <w:pStyle w:val="Heading3"/>
        <w:numPr>
          <w:ilvl w:val="0"/>
          <w:numId w:val="0"/>
        </w:numPr>
        <w:ind w:left="2970"/>
        <w:rPr>
          <w:iCs/>
        </w:rPr>
      </w:pPr>
    </w:p>
    <w:p w14:paraId="6B9B6E48" w14:textId="777901C4" w:rsidR="0031192E" w:rsidRPr="00A660B6" w:rsidRDefault="0031192E" w:rsidP="00A660B6">
      <w:pPr>
        <w:pStyle w:val="Heading3"/>
        <w:numPr>
          <w:ilvl w:val="2"/>
          <w:numId w:val="6"/>
        </w:numPr>
        <w:tabs>
          <w:tab w:val="clear" w:pos="2970"/>
          <w:tab w:val="num" w:pos="1440"/>
        </w:tabs>
        <w:ind w:left="1440"/>
        <w:rPr>
          <w:iCs/>
        </w:rPr>
      </w:pPr>
      <w:r w:rsidRPr="00A660B6">
        <w:rPr>
          <w:iCs/>
        </w:rPr>
        <w:t>Risk analyses shall be reviewed and updated when new information becomes available.</w:t>
      </w:r>
    </w:p>
    <w:p w14:paraId="44E2A2FD" w14:textId="77777777" w:rsidR="0031192E" w:rsidRPr="0031192E" w:rsidRDefault="0031192E" w:rsidP="0031192E">
      <w:pPr>
        <w:pStyle w:val="Heading2"/>
        <w:numPr>
          <w:ilvl w:val="1"/>
          <w:numId w:val="6"/>
        </w:numPr>
        <w:ind w:left="864" w:hanging="576"/>
        <w:rPr>
          <w:iCs/>
        </w:rPr>
      </w:pPr>
      <w:r w:rsidRPr="0031192E">
        <w:rPr>
          <w:iCs/>
        </w:rPr>
        <w:t>Risk Evaluation</w:t>
      </w:r>
    </w:p>
    <w:p w14:paraId="45938DDD" w14:textId="5EE1F108" w:rsidR="0031192E" w:rsidRPr="00A660B6" w:rsidRDefault="0031192E" w:rsidP="00A660B6">
      <w:pPr>
        <w:pStyle w:val="Heading3"/>
        <w:numPr>
          <w:ilvl w:val="2"/>
          <w:numId w:val="6"/>
        </w:numPr>
        <w:ind w:left="1440"/>
        <w:rPr>
          <w:iCs/>
        </w:rPr>
      </w:pPr>
      <w:r w:rsidRPr="00A660B6">
        <w:rPr>
          <w:iCs/>
        </w:rPr>
        <w:t xml:space="preserve">Outputs of risk evaluation shall be </w:t>
      </w:r>
      <w:del w:id="108" w:author="Jeff Kim" w:date="2025-05-28T23:55:00Z" w16du:dateUtc="2025-05-29T03:55:00Z">
        <w:r w:rsidRPr="00A660B6" w:rsidDel="00660843">
          <w:rPr>
            <w:iCs/>
          </w:rPr>
          <w:delText>part of the risk management file</w:delText>
        </w:r>
      </w:del>
      <w:ins w:id="109" w:author="Jeff Kim" w:date="2025-05-28T23:55:00Z" w16du:dateUtc="2025-05-29T03:55:00Z">
        <w:r w:rsidR="00660843">
          <w:rPr>
            <w:iCs/>
          </w:rPr>
          <w:t xml:space="preserve">documented in the applicable FMEA or </w:t>
        </w:r>
      </w:ins>
      <w:ins w:id="110" w:author="Jeff Kim" w:date="2025-05-28T23:56:00Z" w16du:dateUtc="2025-05-29T03:56:00Z">
        <w:r w:rsidR="00502231">
          <w:rPr>
            <w:iCs/>
          </w:rPr>
          <w:t xml:space="preserve">other </w:t>
        </w:r>
      </w:ins>
      <w:ins w:id="111" w:author="Jeff Kim" w:date="2025-05-28T23:55:00Z" w16du:dateUtc="2025-05-29T03:55:00Z">
        <w:r w:rsidR="00660843">
          <w:rPr>
            <w:iCs/>
          </w:rPr>
          <w:t>risk analysis document</w:t>
        </w:r>
      </w:ins>
      <w:r w:rsidRPr="00A660B6">
        <w:rPr>
          <w:iCs/>
        </w:rPr>
        <w:t>.</w:t>
      </w:r>
    </w:p>
    <w:p w14:paraId="273DAF2E" w14:textId="31BE041F" w:rsidR="007C67A3" w:rsidDel="00EC4A96" w:rsidRDefault="0031192E" w:rsidP="00A660B6">
      <w:pPr>
        <w:pStyle w:val="Heading3"/>
        <w:numPr>
          <w:ilvl w:val="2"/>
          <w:numId w:val="6"/>
        </w:numPr>
        <w:ind w:left="1440"/>
        <w:rPr>
          <w:del w:id="112" w:author="Jeff Kim" w:date="2025-05-28T23:52:00Z" w16du:dateUtc="2025-05-29T03:52:00Z"/>
        </w:rPr>
      </w:pPr>
      <w:del w:id="113" w:author="Jeff Kim" w:date="2025-05-28T23:52:00Z" w16du:dateUtc="2025-05-29T03:52:00Z">
        <w:r w:rsidDel="00EC4A96">
          <w:delText>If severity and probability of occurrence are used to assess risks (e.g.</w:delText>
        </w:r>
        <w:r w:rsidR="00257E6C" w:rsidDel="00EC4A96">
          <w:delText>,</w:delText>
        </w:r>
        <w:r w:rsidDel="00EC4A96">
          <w:delText xml:space="preserve"> use risk assessment), </w:delText>
        </w:r>
        <w:r w:rsidR="007C67A3" w:rsidDel="00EC4A96">
          <w:delText>Primary Risk Number (PRN) shall be calculated using the following formula:</w:delText>
        </w:r>
      </w:del>
    </w:p>
    <w:p w14:paraId="41A699D6" w14:textId="58602CAC" w:rsidR="007C67A3" w:rsidDel="00EC4A96" w:rsidRDefault="007C67A3" w:rsidP="002F549E">
      <w:pPr>
        <w:pStyle w:val="Heading3"/>
        <w:numPr>
          <w:ilvl w:val="0"/>
          <w:numId w:val="0"/>
        </w:numPr>
        <w:ind w:left="1440"/>
        <w:rPr>
          <w:del w:id="114" w:author="Jeff Kim" w:date="2025-05-28T23:52:00Z" w16du:dateUtc="2025-05-29T03:52:00Z"/>
        </w:rPr>
      </w:pPr>
      <w:del w:id="115" w:author="Jeff Kim" w:date="2025-05-28T23:52:00Z" w16du:dateUtc="2025-05-29T03:52:00Z">
        <w:r w:rsidDel="00EC4A96">
          <w:delText>PRN = Severity x Probability of Occurrence</w:delText>
        </w:r>
      </w:del>
    </w:p>
    <w:p w14:paraId="48B63BD7" w14:textId="0EEE6B6D" w:rsidR="0031192E" w:rsidRDefault="007C67A3" w:rsidP="0ADEE702">
      <w:pPr>
        <w:pStyle w:val="Heading3"/>
      </w:pPr>
      <w:r>
        <w:t xml:space="preserve">Risks </w:t>
      </w:r>
      <w:r w:rsidR="0031192E">
        <w:t xml:space="preserve">shall be evaluated </w:t>
      </w:r>
      <w:r>
        <w:t xml:space="preserve">based on their </w:t>
      </w:r>
      <w:del w:id="116" w:author="Jeff Kim" w:date="2025-05-28T23:11:00Z" w16du:dateUtc="2025-05-29T03:11:00Z">
        <w:r w:rsidDel="00B34818">
          <w:delText xml:space="preserve">PRNs </w:delText>
        </w:r>
      </w:del>
      <w:ins w:id="117" w:author="Jeff Kim" w:date="2025-05-28T23:11:00Z" w16du:dateUtc="2025-05-29T03:11:00Z">
        <w:r w:rsidR="00B34818">
          <w:t xml:space="preserve">severity </w:t>
        </w:r>
      </w:ins>
      <w:ins w:id="118" w:author="Jeff Kim" w:date="2025-05-28T23:12:00Z" w16du:dateUtc="2025-05-29T03:12:00Z">
        <w:r w:rsidR="00B34818">
          <w:t xml:space="preserve">of harm </w:t>
        </w:r>
      </w:ins>
      <w:ins w:id="119" w:author="Jeff Kim" w:date="2025-05-28T23:11:00Z" w16du:dateUtc="2025-05-29T03:11:00Z">
        <w:r w:rsidR="00B34818">
          <w:t xml:space="preserve">and </w:t>
        </w:r>
      </w:ins>
      <w:ins w:id="120" w:author="Jeff Kim" w:date="2025-05-28T23:12:00Z" w16du:dateUtc="2025-05-29T03:12:00Z">
        <w:r w:rsidR="00B34818">
          <w:t xml:space="preserve">probability of </w:t>
        </w:r>
      </w:ins>
      <w:ins w:id="121" w:author="Jeff Kim" w:date="2025-05-28T23:11:00Z" w16du:dateUtc="2025-05-29T03:11:00Z">
        <w:r w:rsidR="00B34818">
          <w:t>occurrence of harm</w:t>
        </w:r>
        <w:r w:rsidR="00B34818">
          <w:t xml:space="preserve"> </w:t>
        </w:r>
      </w:ins>
      <w:r w:rsidR="0031192E">
        <w:t>per the following risk evaluation matrix</w:t>
      </w:r>
      <w:r w:rsidR="0080464F">
        <w:t>, refer to Table 4</w:t>
      </w:r>
      <w:r w:rsidR="00135CDA">
        <w:t>:</w:t>
      </w:r>
    </w:p>
    <w:p w14:paraId="15045FE1" w14:textId="16299C87" w:rsidR="00846374" w:rsidRPr="00846374" w:rsidRDefault="00846374" w:rsidP="00846374">
      <w:pPr>
        <w:pStyle w:val="Heading3"/>
        <w:numPr>
          <w:ilvl w:val="0"/>
          <w:numId w:val="0"/>
        </w:numPr>
        <w:ind w:left="90"/>
        <w:rPr>
          <w:b/>
          <w:bCs w:val="0"/>
          <w:iCs/>
        </w:rPr>
      </w:pPr>
      <w:r w:rsidRPr="00F06B41">
        <w:rPr>
          <w:b/>
          <w:bCs w:val="0"/>
          <w:iCs/>
        </w:rPr>
        <w:t xml:space="preserve">Table </w:t>
      </w:r>
      <w:r>
        <w:rPr>
          <w:b/>
          <w:bCs w:val="0"/>
          <w:iCs/>
        </w:rPr>
        <w:t>4</w:t>
      </w:r>
      <w:r w:rsidRPr="00F06B41">
        <w:rPr>
          <w:b/>
          <w:bCs w:val="0"/>
          <w:iCs/>
        </w:rPr>
        <w:t xml:space="preserve">: </w:t>
      </w:r>
      <w:r>
        <w:rPr>
          <w:b/>
          <w:bCs w:val="0"/>
          <w:iCs/>
        </w:rPr>
        <w:t>Risk Evaluation Matrix</w:t>
      </w:r>
      <w:r w:rsidR="000D2796">
        <w:rPr>
          <w:b/>
          <w:bCs w:val="0"/>
          <w:iCs/>
        </w:rPr>
        <w:t xml:space="preserve"> </w:t>
      </w:r>
      <w:del w:id="122" w:author="Jeff Kim" w:date="2025-05-28T23:05:00Z" w16du:dateUtc="2025-05-29T03:05:00Z">
        <w:r w:rsidR="000D2796" w:rsidDel="00B4455C">
          <w:rPr>
            <w:b/>
            <w:bCs w:val="0"/>
            <w:iCs/>
          </w:rPr>
          <w:delText xml:space="preserve">for Severity and Probability </w:delText>
        </w:r>
      </w:del>
    </w:p>
    <w:tbl>
      <w:tblPr>
        <w:tblStyle w:val="TableGrid2"/>
        <w:tblW w:w="0" w:type="auto"/>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332"/>
        <w:gridCol w:w="1127"/>
        <w:gridCol w:w="1303"/>
        <w:gridCol w:w="1350"/>
        <w:gridCol w:w="1350"/>
        <w:gridCol w:w="1350"/>
        <w:gridCol w:w="1309"/>
      </w:tblGrid>
      <w:tr w:rsidR="00A660B6" w:rsidRPr="00E67A2F" w14:paraId="452E970C" w14:textId="3A34DB69" w:rsidTr="00A660B6">
        <w:trPr>
          <w:tblHeader/>
        </w:trPr>
        <w:tc>
          <w:tcPr>
            <w:tcW w:w="2459" w:type="dxa"/>
            <w:gridSpan w:val="2"/>
            <w:vMerge w:val="restart"/>
            <w:shd w:val="pct15" w:color="auto" w:fill="auto"/>
          </w:tcPr>
          <w:p w14:paraId="60C343EA" w14:textId="2F5CC0B5" w:rsidR="00A660B6" w:rsidDel="002E0C1D" w:rsidRDefault="00A660B6" w:rsidP="00C24298">
            <w:pPr>
              <w:tabs>
                <w:tab w:val="left" w:pos="432"/>
              </w:tabs>
              <w:spacing w:before="40" w:after="40"/>
              <w:jc w:val="center"/>
              <w:outlineLvl w:val="1"/>
              <w:rPr>
                <w:del w:id="123" w:author="Jeff Kim" w:date="2025-05-28T23:12:00Z" w16du:dateUtc="2025-05-29T03:12:00Z"/>
                <w:rFonts w:ascii="Century Gothic" w:eastAsiaTheme="majorEastAsia" w:hAnsi="Century Gothic" w:cstheme="majorBidi"/>
                <w:b/>
                <w:color w:val="000000" w:themeColor="text1"/>
                <w:sz w:val="20"/>
                <w:szCs w:val="20"/>
              </w:rPr>
            </w:pPr>
            <w:del w:id="124" w:author="Jeff Kim" w:date="2025-05-28T23:12:00Z" w16du:dateUtc="2025-05-29T03:12:00Z">
              <w:r w:rsidDel="002E0C1D">
                <w:rPr>
                  <w:rFonts w:ascii="Century Gothic" w:eastAsiaTheme="majorEastAsia" w:hAnsi="Century Gothic" w:cstheme="majorBidi"/>
                  <w:b/>
                  <w:color w:val="000000" w:themeColor="text1"/>
                  <w:sz w:val="20"/>
                  <w:szCs w:val="20"/>
                </w:rPr>
                <w:delText>Primary Risk Number</w:delText>
              </w:r>
            </w:del>
          </w:p>
          <w:p w14:paraId="609199B0" w14:textId="5161855C" w:rsidR="00A660B6" w:rsidRPr="00A660B6" w:rsidRDefault="00A660B6" w:rsidP="00C24298">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del w:id="125" w:author="Jeff Kim" w:date="2025-05-28T23:12:00Z" w16du:dateUtc="2025-05-29T03:12:00Z">
              <w:r w:rsidRPr="00A660B6" w:rsidDel="002E0C1D">
                <w:rPr>
                  <w:rFonts w:ascii="Century Gothic" w:eastAsiaTheme="majorEastAsia" w:hAnsi="Century Gothic" w:cstheme="majorBidi"/>
                  <w:b/>
                  <w:bCs/>
                  <w:color w:val="000000" w:themeColor="text1"/>
                  <w:sz w:val="20"/>
                  <w:szCs w:val="20"/>
                </w:rPr>
                <w:delText>(</w:delText>
              </w:r>
              <w:r w:rsidDel="002E0C1D">
                <w:rPr>
                  <w:rFonts w:ascii="Century Gothic" w:eastAsiaTheme="majorEastAsia" w:hAnsi="Century Gothic" w:cstheme="majorBidi"/>
                  <w:b/>
                  <w:bCs/>
                  <w:color w:val="000000" w:themeColor="text1"/>
                  <w:sz w:val="20"/>
                  <w:szCs w:val="20"/>
                </w:rPr>
                <w:delText>PR</w:delText>
              </w:r>
              <w:r w:rsidRPr="00A660B6" w:rsidDel="002E0C1D">
                <w:rPr>
                  <w:rFonts w:ascii="Century Gothic" w:eastAsiaTheme="majorEastAsia" w:hAnsi="Century Gothic" w:cstheme="majorBidi"/>
                  <w:b/>
                  <w:bCs/>
                  <w:color w:val="000000" w:themeColor="text1"/>
                  <w:sz w:val="20"/>
                  <w:szCs w:val="20"/>
                </w:rPr>
                <w:delText>N)</w:delText>
              </w:r>
            </w:del>
          </w:p>
        </w:tc>
        <w:tc>
          <w:tcPr>
            <w:tcW w:w="6662" w:type="dxa"/>
            <w:gridSpan w:val="5"/>
            <w:tcBorders>
              <w:bottom w:val="single" w:sz="6" w:space="0" w:color="auto"/>
            </w:tcBorders>
            <w:shd w:val="pct15" w:color="auto" w:fill="auto"/>
          </w:tcPr>
          <w:p w14:paraId="2A85EA67" w14:textId="7783F62E" w:rsidR="00A660B6" w:rsidRDefault="00A660B6" w:rsidP="00C24298">
            <w:pPr>
              <w:tabs>
                <w:tab w:val="left" w:pos="432"/>
              </w:tabs>
              <w:spacing w:before="40" w:after="40"/>
              <w:jc w:val="center"/>
              <w:outlineLvl w:val="1"/>
              <w:rPr>
                <w:rFonts w:ascii="Century Gothic" w:eastAsiaTheme="majorEastAsia" w:hAnsi="Century Gothic" w:cstheme="majorBidi"/>
                <w:b/>
                <w:color w:val="000000" w:themeColor="text1"/>
                <w:sz w:val="20"/>
                <w:szCs w:val="20"/>
              </w:rPr>
            </w:pPr>
            <w:del w:id="126" w:author="Jeff Kim" w:date="2025-05-28T23:12:00Z" w16du:dateUtc="2025-05-29T03:12:00Z">
              <w:r w:rsidDel="002E0C1D">
                <w:rPr>
                  <w:rFonts w:ascii="Century Gothic" w:eastAsiaTheme="majorEastAsia" w:hAnsi="Century Gothic" w:cstheme="majorBidi"/>
                  <w:b/>
                  <w:color w:val="000000" w:themeColor="text1"/>
                  <w:sz w:val="20"/>
                  <w:szCs w:val="20"/>
                </w:rPr>
                <w:delText xml:space="preserve">Probability of </w:delText>
              </w:r>
              <w:commentRangeStart w:id="127"/>
              <w:r w:rsidDel="002E0C1D">
                <w:rPr>
                  <w:rFonts w:ascii="Century Gothic" w:eastAsiaTheme="majorEastAsia" w:hAnsi="Century Gothic" w:cstheme="majorBidi"/>
                  <w:b/>
                  <w:color w:val="000000" w:themeColor="text1"/>
                  <w:sz w:val="20"/>
                  <w:szCs w:val="20"/>
                </w:rPr>
                <w:delText>Occurrence</w:delText>
              </w:r>
            </w:del>
            <w:commentRangeEnd w:id="127"/>
            <w:r w:rsidR="002E0C1D">
              <w:rPr>
                <w:rStyle w:val="CommentReference"/>
              </w:rPr>
              <w:commentReference w:id="127"/>
            </w:r>
          </w:p>
        </w:tc>
      </w:tr>
      <w:tr w:rsidR="00A660B6" w:rsidRPr="00E67A2F" w14:paraId="58E2E74F" w14:textId="77777777" w:rsidTr="00A660B6">
        <w:tc>
          <w:tcPr>
            <w:tcW w:w="2459" w:type="dxa"/>
            <w:gridSpan w:val="2"/>
            <w:vMerge/>
            <w:tcBorders>
              <w:bottom w:val="single" w:sz="6" w:space="0" w:color="auto"/>
            </w:tcBorders>
            <w:vAlign w:val="center"/>
          </w:tcPr>
          <w:p w14:paraId="0E9C6AF1" w14:textId="77777777" w:rsidR="00A660B6"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303" w:type="dxa"/>
            <w:tcBorders>
              <w:top w:val="single" w:sz="6" w:space="0" w:color="auto"/>
              <w:bottom w:val="single" w:sz="6" w:space="0" w:color="auto"/>
            </w:tcBorders>
            <w:shd w:val="clear" w:color="auto" w:fill="D9D9D9" w:themeFill="background1" w:themeFillShade="D9"/>
          </w:tcPr>
          <w:p w14:paraId="21BF64C9" w14:textId="559CCA91"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28" w:author="Jeff Kim" w:date="2025-05-28T23:12:00Z" w16du:dateUtc="2025-05-29T03:12:00Z">
              <w:r w:rsidDel="002E0C1D">
                <w:rPr>
                  <w:rFonts w:ascii="Century Gothic" w:eastAsiaTheme="majorEastAsia" w:hAnsi="Century Gothic" w:cstheme="majorBidi"/>
                  <w:iCs/>
                  <w:color w:val="000000"/>
                  <w:sz w:val="20"/>
                  <w:szCs w:val="26"/>
                </w:rPr>
                <w:delText>1</w:delText>
              </w:r>
            </w:del>
          </w:p>
        </w:tc>
        <w:tc>
          <w:tcPr>
            <w:tcW w:w="1350" w:type="dxa"/>
            <w:tcBorders>
              <w:top w:val="single" w:sz="6" w:space="0" w:color="auto"/>
              <w:bottom w:val="single" w:sz="6" w:space="0" w:color="auto"/>
            </w:tcBorders>
            <w:shd w:val="clear" w:color="auto" w:fill="D9D9D9" w:themeFill="background1" w:themeFillShade="D9"/>
          </w:tcPr>
          <w:p w14:paraId="468A4691" w14:textId="47BA6AB7"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29" w:author="Jeff Kim" w:date="2025-05-28T23:12:00Z" w16du:dateUtc="2025-05-29T03:12:00Z">
              <w:r w:rsidDel="002E0C1D">
                <w:rPr>
                  <w:rFonts w:ascii="Century Gothic" w:eastAsiaTheme="majorEastAsia" w:hAnsi="Century Gothic" w:cstheme="majorBidi"/>
                  <w:iCs/>
                  <w:color w:val="000000"/>
                  <w:sz w:val="20"/>
                  <w:szCs w:val="26"/>
                </w:rPr>
                <w:delText>2</w:delText>
              </w:r>
            </w:del>
          </w:p>
        </w:tc>
        <w:tc>
          <w:tcPr>
            <w:tcW w:w="1350" w:type="dxa"/>
            <w:tcBorders>
              <w:top w:val="single" w:sz="6" w:space="0" w:color="auto"/>
              <w:bottom w:val="single" w:sz="6" w:space="0" w:color="auto"/>
            </w:tcBorders>
            <w:shd w:val="clear" w:color="auto" w:fill="D9D9D9" w:themeFill="background1" w:themeFillShade="D9"/>
          </w:tcPr>
          <w:p w14:paraId="41C1F075" w14:textId="24D2D823"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30" w:author="Jeff Kim" w:date="2025-05-28T23:12:00Z" w16du:dateUtc="2025-05-29T03:12:00Z">
              <w:r w:rsidDel="002E0C1D">
                <w:rPr>
                  <w:rFonts w:ascii="Century Gothic" w:eastAsiaTheme="majorEastAsia" w:hAnsi="Century Gothic" w:cstheme="majorBidi"/>
                  <w:iCs/>
                  <w:color w:val="000000"/>
                  <w:sz w:val="20"/>
                  <w:szCs w:val="26"/>
                </w:rPr>
                <w:delText>3</w:delText>
              </w:r>
            </w:del>
          </w:p>
        </w:tc>
        <w:tc>
          <w:tcPr>
            <w:tcW w:w="1350" w:type="dxa"/>
            <w:tcBorders>
              <w:top w:val="single" w:sz="6" w:space="0" w:color="auto"/>
              <w:bottom w:val="single" w:sz="6" w:space="0" w:color="auto"/>
            </w:tcBorders>
            <w:shd w:val="clear" w:color="auto" w:fill="D9D9D9" w:themeFill="background1" w:themeFillShade="D9"/>
          </w:tcPr>
          <w:p w14:paraId="483292CB" w14:textId="06EF4911"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31" w:author="Jeff Kim" w:date="2025-05-28T23:12:00Z" w16du:dateUtc="2025-05-29T03:12:00Z">
              <w:r w:rsidDel="002E0C1D">
                <w:rPr>
                  <w:rFonts w:ascii="Century Gothic" w:eastAsiaTheme="majorEastAsia" w:hAnsi="Century Gothic" w:cstheme="majorBidi"/>
                  <w:iCs/>
                  <w:color w:val="000000"/>
                  <w:sz w:val="20"/>
                  <w:szCs w:val="26"/>
                </w:rPr>
                <w:delText>4</w:delText>
              </w:r>
            </w:del>
          </w:p>
        </w:tc>
        <w:tc>
          <w:tcPr>
            <w:tcW w:w="1309" w:type="dxa"/>
            <w:tcBorders>
              <w:top w:val="single" w:sz="6" w:space="0" w:color="auto"/>
              <w:bottom w:val="single" w:sz="6" w:space="0" w:color="auto"/>
            </w:tcBorders>
            <w:shd w:val="clear" w:color="auto" w:fill="D9D9D9" w:themeFill="background1" w:themeFillShade="D9"/>
          </w:tcPr>
          <w:p w14:paraId="57364ADD" w14:textId="2545EF05"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32" w:author="Jeff Kim" w:date="2025-05-28T23:12:00Z" w16du:dateUtc="2025-05-29T03:12:00Z">
              <w:r w:rsidDel="002E0C1D">
                <w:rPr>
                  <w:rFonts w:ascii="Century Gothic" w:eastAsiaTheme="majorEastAsia" w:hAnsi="Century Gothic" w:cstheme="majorBidi"/>
                  <w:iCs/>
                  <w:color w:val="000000"/>
                  <w:sz w:val="20"/>
                  <w:szCs w:val="26"/>
                </w:rPr>
                <w:delText>5</w:delText>
              </w:r>
            </w:del>
          </w:p>
        </w:tc>
      </w:tr>
      <w:tr w:rsidR="00A660B6" w:rsidRPr="00E67A2F" w14:paraId="2EBF180D" w14:textId="6E7E4A35" w:rsidTr="00A660B6">
        <w:tc>
          <w:tcPr>
            <w:tcW w:w="1332" w:type="dxa"/>
            <w:vMerge w:val="restart"/>
            <w:tcBorders>
              <w:top w:val="single" w:sz="6" w:space="0" w:color="auto"/>
              <w:bottom w:val="single" w:sz="6" w:space="0" w:color="auto"/>
            </w:tcBorders>
            <w:shd w:val="clear" w:color="auto" w:fill="D9D9D9" w:themeFill="background1" w:themeFillShade="D9"/>
            <w:vAlign w:val="center"/>
          </w:tcPr>
          <w:p w14:paraId="2765809A" w14:textId="4940C7FA"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33" w:author="Jeff Kim" w:date="2025-05-28T23:12:00Z" w16du:dateUtc="2025-05-29T03:12:00Z">
              <w:r w:rsidDel="002E0C1D">
                <w:rPr>
                  <w:rFonts w:ascii="Century Gothic" w:eastAsiaTheme="majorEastAsia" w:hAnsi="Century Gothic" w:cstheme="majorBidi"/>
                  <w:iCs/>
                  <w:color w:val="000000" w:themeColor="text1"/>
                  <w:sz w:val="20"/>
                  <w:szCs w:val="20"/>
                </w:rPr>
                <w:delText>Severity</w:delText>
              </w:r>
            </w:del>
          </w:p>
        </w:tc>
        <w:tc>
          <w:tcPr>
            <w:tcW w:w="1127" w:type="dxa"/>
            <w:tcBorders>
              <w:top w:val="single" w:sz="6" w:space="0" w:color="auto"/>
              <w:bottom w:val="single" w:sz="6" w:space="0" w:color="auto"/>
            </w:tcBorders>
            <w:shd w:val="clear" w:color="auto" w:fill="D9D9D9" w:themeFill="background1" w:themeFillShade="D9"/>
            <w:vAlign w:val="center"/>
          </w:tcPr>
          <w:p w14:paraId="7C03543B" w14:textId="7B13FF94"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34" w:author="Jeff Kim" w:date="2025-05-28T23:12:00Z" w16du:dateUtc="2025-05-29T03:12:00Z">
              <w:r w:rsidDel="002E0C1D">
                <w:rPr>
                  <w:rFonts w:ascii="Century Gothic" w:eastAsiaTheme="majorEastAsia" w:hAnsi="Century Gothic" w:cstheme="majorBidi"/>
                  <w:iCs/>
                  <w:color w:val="000000" w:themeColor="text1"/>
                  <w:sz w:val="20"/>
                  <w:szCs w:val="20"/>
                </w:rPr>
                <w:delText>5</w:delText>
              </w:r>
            </w:del>
          </w:p>
        </w:tc>
        <w:tc>
          <w:tcPr>
            <w:tcW w:w="1303" w:type="dxa"/>
            <w:tcBorders>
              <w:top w:val="single" w:sz="6" w:space="0" w:color="auto"/>
              <w:bottom w:val="single" w:sz="6" w:space="0" w:color="auto"/>
            </w:tcBorders>
            <w:shd w:val="clear" w:color="auto" w:fill="FFF2CC" w:themeFill="accent4" w:themeFillTint="33"/>
          </w:tcPr>
          <w:p w14:paraId="26C355CB" w14:textId="762BF437"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35" w:author="Jeff Kim" w:date="2025-05-28T23:07:00Z" w16du:dateUtc="2025-05-29T03:07:00Z">
              <w:r w:rsidDel="00F122C7">
                <w:rPr>
                  <w:rFonts w:ascii="Century Gothic" w:eastAsiaTheme="majorEastAsia" w:hAnsi="Century Gothic" w:cstheme="majorBidi"/>
                  <w:iCs/>
                  <w:color w:val="000000" w:themeColor="text1"/>
                  <w:sz w:val="20"/>
                  <w:szCs w:val="20"/>
                </w:rPr>
                <w:delText>5</w:delText>
              </w:r>
            </w:del>
          </w:p>
        </w:tc>
        <w:tc>
          <w:tcPr>
            <w:tcW w:w="1350" w:type="dxa"/>
            <w:tcBorders>
              <w:top w:val="single" w:sz="6" w:space="0" w:color="auto"/>
              <w:bottom w:val="single" w:sz="6" w:space="0" w:color="auto"/>
            </w:tcBorders>
            <w:shd w:val="clear" w:color="auto" w:fill="F7CAAC" w:themeFill="accent2" w:themeFillTint="66"/>
          </w:tcPr>
          <w:p w14:paraId="7DF1B675" w14:textId="6FE31866"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36" w:author="Jeff Kim" w:date="2025-05-28T23:07:00Z" w16du:dateUtc="2025-05-29T03:07:00Z">
              <w:r w:rsidDel="00F122C7">
                <w:rPr>
                  <w:rFonts w:ascii="Century Gothic" w:eastAsiaTheme="majorEastAsia" w:hAnsi="Century Gothic" w:cstheme="majorBidi"/>
                  <w:iCs/>
                  <w:color w:val="000000"/>
                  <w:sz w:val="20"/>
                  <w:szCs w:val="26"/>
                </w:rPr>
                <w:delText>10</w:delText>
              </w:r>
            </w:del>
          </w:p>
        </w:tc>
        <w:tc>
          <w:tcPr>
            <w:tcW w:w="1350" w:type="dxa"/>
            <w:tcBorders>
              <w:top w:val="single" w:sz="6" w:space="0" w:color="auto"/>
              <w:bottom w:val="single" w:sz="6" w:space="0" w:color="auto"/>
            </w:tcBorders>
            <w:shd w:val="clear" w:color="auto" w:fill="F7CAAC" w:themeFill="accent2" w:themeFillTint="66"/>
          </w:tcPr>
          <w:p w14:paraId="3CF1933A" w14:textId="63F60322"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37" w:author="Jeff Kim" w:date="2025-05-28T23:07:00Z" w16du:dateUtc="2025-05-29T03:07:00Z">
              <w:r w:rsidDel="00F122C7">
                <w:rPr>
                  <w:rFonts w:ascii="Century Gothic" w:eastAsiaTheme="majorEastAsia" w:hAnsi="Century Gothic" w:cstheme="majorBidi"/>
                  <w:iCs/>
                  <w:color w:val="000000"/>
                  <w:sz w:val="20"/>
                  <w:szCs w:val="26"/>
                </w:rPr>
                <w:delText>15</w:delText>
              </w:r>
            </w:del>
          </w:p>
        </w:tc>
        <w:tc>
          <w:tcPr>
            <w:tcW w:w="1350" w:type="dxa"/>
            <w:tcBorders>
              <w:top w:val="single" w:sz="6" w:space="0" w:color="auto"/>
              <w:bottom w:val="single" w:sz="6" w:space="0" w:color="auto"/>
            </w:tcBorders>
            <w:shd w:val="clear" w:color="auto" w:fill="F7CAAC" w:themeFill="accent2" w:themeFillTint="66"/>
          </w:tcPr>
          <w:p w14:paraId="1AA9E121" w14:textId="06D2E709"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38" w:author="Jeff Kim" w:date="2025-05-28T23:07:00Z" w16du:dateUtc="2025-05-29T03:07:00Z">
              <w:r w:rsidDel="00F122C7">
                <w:rPr>
                  <w:rFonts w:ascii="Century Gothic" w:eastAsiaTheme="majorEastAsia" w:hAnsi="Century Gothic" w:cstheme="majorBidi"/>
                  <w:iCs/>
                  <w:color w:val="000000"/>
                  <w:sz w:val="20"/>
                  <w:szCs w:val="26"/>
                </w:rPr>
                <w:delText>20</w:delText>
              </w:r>
            </w:del>
          </w:p>
        </w:tc>
        <w:tc>
          <w:tcPr>
            <w:tcW w:w="1309" w:type="dxa"/>
            <w:tcBorders>
              <w:top w:val="single" w:sz="6" w:space="0" w:color="auto"/>
              <w:bottom w:val="single" w:sz="6" w:space="0" w:color="auto"/>
            </w:tcBorders>
            <w:shd w:val="clear" w:color="auto" w:fill="F7CAAC" w:themeFill="accent2" w:themeFillTint="66"/>
          </w:tcPr>
          <w:p w14:paraId="022E664A" w14:textId="72C1908A"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39" w:author="Jeff Kim" w:date="2025-05-28T23:07:00Z" w16du:dateUtc="2025-05-29T03:07:00Z">
              <w:r w:rsidDel="00F122C7">
                <w:rPr>
                  <w:rFonts w:ascii="Century Gothic" w:eastAsiaTheme="majorEastAsia" w:hAnsi="Century Gothic" w:cstheme="majorBidi"/>
                  <w:iCs/>
                  <w:color w:val="000000"/>
                  <w:sz w:val="20"/>
                  <w:szCs w:val="26"/>
                </w:rPr>
                <w:delText>25</w:delText>
              </w:r>
            </w:del>
          </w:p>
        </w:tc>
      </w:tr>
      <w:tr w:rsidR="00A660B6" w:rsidRPr="00E67A2F" w14:paraId="5AC8D371" w14:textId="4916DA4E" w:rsidTr="00A660B6">
        <w:tc>
          <w:tcPr>
            <w:tcW w:w="1332" w:type="dxa"/>
            <w:vMerge/>
            <w:tcBorders>
              <w:top w:val="single" w:sz="6" w:space="0" w:color="auto"/>
              <w:bottom w:val="single" w:sz="6" w:space="0" w:color="auto"/>
            </w:tcBorders>
            <w:shd w:val="clear" w:color="auto" w:fill="D9D9D9" w:themeFill="background1" w:themeFillShade="D9"/>
            <w:vAlign w:val="center"/>
          </w:tcPr>
          <w:p w14:paraId="740A7340" w14:textId="29316AF6"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4FF457DC" w14:textId="55449B5C"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40" w:author="Jeff Kim" w:date="2025-05-28T23:12:00Z" w16du:dateUtc="2025-05-29T03:12:00Z">
              <w:r w:rsidDel="002E0C1D">
                <w:rPr>
                  <w:rFonts w:ascii="Century Gothic" w:eastAsiaTheme="majorEastAsia" w:hAnsi="Century Gothic" w:cstheme="majorBidi"/>
                  <w:iCs/>
                  <w:color w:val="000000" w:themeColor="text1"/>
                  <w:sz w:val="20"/>
                  <w:szCs w:val="20"/>
                </w:rPr>
                <w:delText>4</w:delText>
              </w:r>
            </w:del>
          </w:p>
        </w:tc>
        <w:tc>
          <w:tcPr>
            <w:tcW w:w="1303" w:type="dxa"/>
            <w:tcBorders>
              <w:top w:val="single" w:sz="6" w:space="0" w:color="auto"/>
              <w:bottom w:val="single" w:sz="6" w:space="0" w:color="auto"/>
            </w:tcBorders>
            <w:shd w:val="clear" w:color="auto" w:fill="E2EFD9" w:themeFill="accent6" w:themeFillTint="33"/>
          </w:tcPr>
          <w:p w14:paraId="6BDB6544" w14:textId="064D44F6"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commentRangeStart w:id="141"/>
            <w:del w:id="142" w:author="Jeff Kim" w:date="2025-05-28T23:07:00Z" w16du:dateUtc="2025-05-29T03:07:00Z">
              <w:r w:rsidDel="00F122C7">
                <w:rPr>
                  <w:rFonts w:ascii="Century Gothic" w:eastAsiaTheme="majorEastAsia" w:hAnsi="Century Gothic" w:cstheme="majorBidi"/>
                  <w:iCs/>
                  <w:color w:val="000000" w:themeColor="text1"/>
                  <w:sz w:val="20"/>
                  <w:szCs w:val="20"/>
                </w:rPr>
                <w:delText>4</w:delText>
              </w:r>
            </w:del>
            <w:commentRangeEnd w:id="141"/>
            <w:r w:rsidR="00F021B1">
              <w:rPr>
                <w:rStyle w:val="CommentReference"/>
              </w:rPr>
              <w:commentReference w:id="141"/>
            </w:r>
          </w:p>
        </w:tc>
        <w:tc>
          <w:tcPr>
            <w:tcW w:w="1350" w:type="dxa"/>
            <w:tcBorders>
              <w:top w:val="single" w:sz="6" w:space="0" w:color="auto"/>
              <w:bottom w:val="single" w:sz="6" w:space="0" w:color="auto"/>
            </w:tcBorders>
            <w:shd w:val="clear" w:color="auto" w:fill="FFF2CC" w:themeFill="accent4" w:themeFillTint="33"/>
          </w:tcPr>
          <w:p w14:paraId="0CC1CFBD" w14:textId="38433B78"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43" w:author="Jeff Kim" w:date="2025-05-28T23:07:00Z" w16du:dateUtc="2025-05-29T03:07:00Z">
              <w:r w:rsidDel="00F122C7">
                <w:rPr>
                  <w:rFonts w:ascii="Century Gothic" w:eastAsiaTheme="majorEastAsia" w:hAnsi="Century Gothic" w:cstheme="majorBidi"/>
                  <w:iCs/>
                  <w:color w:val="000000"/>
                  <w:sz w:val="20"/>
                  <w:szCs w:val="26"/>
                </w:rPr>
                <w:delText>8</w:delText>
              </w:r>
            </w:del>
          </w:p>
        </w:tc>
        <w:tc>
          <w:tcPr>
            <w:tcW w:w="1350" w:type="dxa"/>
            <w:tcBorders>
              <w:top w:val="single" w:sz="6" w:space="0" w:color="auto"/>
              <w:bottom w:val="single" w:sz="6" w:space="0" w:color="auto"/>
            </w:tcBorders>
            <w:shd w:val="clear" w:color="auto" w:fill="F7CAAC" w:themeFill="accent2" w:themeFillTint="66"/>
          </w:tcPr>
          <w:p w14:paraId="024B3146" w14:textId="57D5985E"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44" w:author="Jeff Kim" w:date="2025-05-28T23:07:00Z" w16du:dateUtc="2025-05-29T03:07:00Z">
              <w:r w:rsidDel="00F122C7">
                <w:rPr>
                  <w:rFonts w:ascii="Century Gothic" w:eastAsiaTheme="majorEastAsia" w:hAnsi="Century Gothic" w:cstheme="majorBidi"/>
                  <w:iCs/>
                  <w:color w:val="000000"/>
                  <w:sz w:val="20"/>
                  <w:szCs w:val="26"/>
                </w:rPr>
                <w:delText>12</w:delText>
              </w:r>
            </w:del>
          </w:p>
        </w:tc>
        <w:tc>
          <w:tcPr>
            <w:tcW w:w="1350" w:type="dxa"/>
            <w:tcBorders>
              <w:top w:val="single" w:sz="6" w:space="0" w:color="auto"/>
              <w:bottom w:val="single" w:sz="6" w:space="0" w:color="auto"/>
            </w:tcBorders>
            <w:shd w:val="clear" w:color="auto" w:fill="F7CAAC" w:themeFill="accent2" w:themeFillTint="66"/>
          </w:tcPr>
          <w:p w14:paraId="19ADF2F8" w14:textId="61B42AAA"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45" w:author="Jeff Kim" w:date="2025-05-28T23:07:00Z" w16du:dateUtc="2025-05-29T03:07:00Z">
              <w:r w:rsidDel="00F122C7">
                <w:rPr>
                  <w:rFonts w:ascii="Century Gothic" w:eastAsiaTheme="majorEastAsia" w:hAnsi="Century Gothic" w:cstheme="majorBidi"/>
                  <w:iCs/>
                  <w:color w:val="000000"/>
                  <w:sz w:val="20"/>
                  <w:szCs w:val="26"/>
                </w:rPr>
                <w:delText>16</w:delText>
              </w:r>
            </w:del>
          </w:p>
        </w:tc>
        <w:tc>
          <w:tcPr>
            <w:tcW w:w="1309" w:type="dxa"/>
            <w:tcBorders>
              <w:top w:val="single" w:sz="6" w:space="0" w:color="auto"/>
              <w:bottom w:val="single" w:sz="6" w:space="0" w:color="auto"/>
            </w:tcBorders>
            <w:shd w:val="clear" w:color="auto" w:fill="F7CAAC" w:themeFill="accent2" w:themeFillTint="66"/>
          </w:tcPr>
          <w:p w14:paraId="414ED1D6" w14:textId="0F44E93B"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46" w:author="Jeff Kim" w:date="2025-05-28T23:07:00Z" w16du:dateUtc="2025-05-29T03:07:00Z">
              <w:r w:rsidDel="00F122C7">
                <w:rPr>
                  <w:rFonts w:ascii="Century Gothic" w:eastAsiaTheme="majorEastAsia" w:hAnsi="Century Gothic" w:cstheme="majorBidi"/>
                  <w:iCs/>
                  <w:color w:val="000000"/>
                  <w:sz w:val="20"/>
                  <w:szCs w:val="26"/>
                </w:rPr>
                <w:delText>20</w:delText>
              </w:r>
            </w:del>
          </w:p>
        </w:tc>
      </w:tr>
      <w:tr w:rsidR="00A660B6" w:rsidRPr="00E67A2F" w14:paraId="02F6B6E4" w14:textId="07D4E300" w:rsidTr="00A660B6">
        <w:tc>
          <w:tcPr>
            <w:tcW w:w="1332" w:type="dxa"/>
            <w:vMerge/>
            <w:tcBorders>
              <w:top w:val="single" w:sz="6" w:space="0" w:color="auto"/>
              <w:bottom w:val="single" w:sz="6" w:space="0" w:color="auto"/>
            </w:tcBorders>
            <w:shd w:val="clear" w:color="auto" w:fill="D9D9D9" w:themeFill="background1" w:themeFillShade="D9"/>
            <w:vAlign w:val="center"/>
          </w:tcPr>
          <w:p w14:paraId="65648BE9" w14:textId="67E1304A"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5D585F21" w14:textId="4408F495"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47" w:author="Jeff Kim" w:date="2025-05-28T23:12:00Z" w16du:dateUtc="2025-05-29T03:12:00Z">
              <w:r w:rsidDel="002E0C1D">
                <w:rPr>
                  <w:rFonts w:ascii="Century Gothic" w:eastAsiaTheme="majorEastAsia" w:hAnsi="Century Gothic" w:cstheme="majorBidi"/>
                  <w:iCs/>
                  <w:color w:val="000000" w:themeColor="text1"/>
                  <w:sz w:val="20"/>
                  <w:szCs w:val="20"/>
                </w:rPr>
                <w:delText>3</w:delText>
              </w:r>
            </w:del>
          </w:p>
        </w:tc>
        <w:tc>
          <w:tcPr>
            <w:tcW w:w="1303" w:type="dxa"/>
            <w:tcBorders>
              <w:top w:val="single" w:sz="6" w:space="0" w:color="auto"/>
              <w:bottom w:val="single" w:sz="6" w:space="0" w:color="auto"/>
            </w:tcBorders>
            <w:shd w:val="clear" w:color="auto" w:fill="E2EFD9" w:themeFill="accent6" w:themeFillTint="33"/>
          </w:tcPr>
          <w:p w14:paraId="22466E00" w14:textId="1E63A81D"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48" w:author="Jeff Kim" w:date="2025-05-28T23:07:00Z" w16du:dateUtc="2025-05-29T03:07:00Z">
              <w:r w:rsidDel="00F122C7">
                <w:rPr>
                  <w:rFonts w:ascii="Century Gothic" w:eastAsiaTheme="majorEastAsia" w:hAnsi="Century Gothic" w:cstheme="majorBidi"/>
                  <w:iCs/>
                  <w:color w:val="000000" w:themeColor="text1"/>
                  <w:sz w:val="20"/>
                  <w:szCs w:val="20"/>
                </w:rPr>
                <w:delText>3</w:delText>
              </w:r>
            </w:del>
          </w:p>
        </w:tc>
        <w:tc>
          <w:tcPr>
            <w:tcW w:w="1350" w:type="dxa"/>
            <w:tcBorders>
              <w:top w:val="single" w:sz="6" w:space="0" w:color="auto"/>
              <w:bottom w:val="single" w:sz="6" w:space="0" w:color="auto"/>
            </w:tcBorders>
            <w:shd w:val="clear" w:color="auto" w:fill="FFF2CC" w:themeFill="accent4" w:themeFillTint="33"/>
          </w:tcPr>
          <w:p w14:paraId="0D152BD4" w14:textId="37B7B9E7"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49" w:author="Jeff Kim" w:date="2025-05-28T23:07:00Z" w16du:dateUtc="2025-05-29T03:07:00Z">
              <w:r w:rsidDel="00F122C7">
                <w:rPr>
                  <w:rFonts w:ascii="Century Gothic" w:eastAsiaTheme="majorEastAsia" w:hAnsi="Century Gothic" w:cstheme="majorBidi"/>
                  <w:iCs/>
                  <w:color w:val="000000"/>
                  <w:sz w:val="20"/>
                  <w:szCs w:val="26"/>
                </w:rPr>
                <w:delText>6</w:delText>
              </w:r>
            </w:del>
          </w:p>
        </w:tc>
        <w:tc>
          <w:tcPr>
            <w:tcW w:w="1350" w:type="dxa"/>
            <w:tcBorders>
              <w:top w:val="single" w:sz="6" w:space="0" w:color="auto"/>
              <w:bottom w:val="single" w:sz="6" w:space="0" w:color="auto"/>
            </w:tcBorders>
            <w:shd w:val="clear" w:color="auto" w:fill="FFF2CC" w:themeFill="accent4" w:themeFillTint="33"/>
          </w:tcPr>
          <w:p w14:paraId="003F19AB" w14:textId="05B97B31"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50" w:author="Jeff Kim" w:date="2025-05-28T23:07:00Z" w16du:dateUtc="2025-05-29T03:07:00Z">
              <w:r w:rsidDel="00F122C7">
                <w:rPr>
                  <w:rFonts w:ascii="Century Gothic" w:eastAsiaTheme="majorEastAsia" w:hAnsi="Century Gothic" w:cstheme="majorBidi"/>
                  <w:iCs/>
                  <w:color w:val="000000"/>
                  <w:sz w:val="20"/>
                  <w:szCs w:val="26"/>
                </w:rPr>
                <w:delText>9</w:delText>
              </w:r>
            </w:del>
          </w:p>
        </w:tc>
        <w:tc>
          <w:tcPr>
            <w:tcW w:w="1350" w:type="dxa"/>
            <w:tcBorders>
              <w:top w:val="single" w:sz="6" w:space="0" w:color="auto"/>
              <w:bottom w:val="single" w:sz="6" w:space="0" w:color="auto"/>
            </w:tcBorders>
            <w:shd w:val="clear" w:color="auto" w:fill="F7CAAC" w:themeFill="accent2" w:themeFillTint="66"/>
          </w:tcPr>
          <w:p w14:paraId="0FC86AB3" w14:textId="11C32044"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51" w:author="Jeff Kim" w:date="2025-05-28T23:07:00Z" w16du:dateUtc="2025-05-29T03:07:00Z">
              <w:r w:rsidDel="00F122C7">
                <w:rPr>
                  <w:rFonts w:ascii="Century Gothic" w:eastAsiaTheme="majorEastAsia" w:hAnsi="Century Gothic" w:cstheme="majorBidi"/>
                  <w:iCs/>
                  <w:color w:val="000000"/>
                  <w:sz w:val="20"/>
                  <w:szCs w:val="26"/>
                </w:rPr>
                <w:delText>12</w:delText>
              </w:r>
            </w:del>
          </w:p>
        </w:tc>
        <w:tc>
          <w:tcPr>
            <w:tcW w:w="1309" w:type="dxa"/>
            <w:tcBorders>
              <w:top w:val="single" w:sz="6" w:space="0" w:color="auto"/>
              <w:bottom w:val="single" w:sz="6" w:space="0" w:color="auto"/>
            </w:tcBorders>
            <w:shd w:val="clear" w:color="auto" w:fill="F7CAAC" w:themeFill="accent2" w:themeFillTint="66"/>
          </w:tcPr>
          <w:p w14:paraId="16B203A3" w14:textId="5D5B4717"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52" w:author="Jeff Kim" w:date="2025-05-28T23:07:00Z" w16du:dateUtc="2025-05-29T03:07:00Z">
              <w:r w:rsidDel="00F122C7">
                <w:rPr>
                  <w:rFonts w:ascii="Century Gothic" w:eastAsiaTheme="majorEastAsia" w:hAnsi="Century Gothic" w:cstheme="majorBidi"/>
                  <w:iCs/>
                  <w:color w:val="000000"/>
                  <w:sz w:val="20"/>
                  <w:szCs w:val="26"/>
                </w:rPr>
                <w:delText>15</w:delText>
              </w:r>
            </w:del>
          </w:p>
        </w:tc>
      </w:tr>
      <w:tr w:rsidR="00A660B6" w:rsidRPr="00E67A2F" w14:paraId="4C0DD0A5" w14:textId="4642454F" w:rsidTr="00A660B6">
        <w:tc>
          <w:tcPr>
            <w:tcW w:w="1332" w:type="dxa"/>
            <w:vMerge/>
            <w:tcBorders>
              <w:top w:val="single" w:sz="6" w:space="0" w:color="auto"/>
              <w:bottom w:val="single" w:sz="6" w:space="0" w:color="auto"/>
            </w:tcBorders>
            <w:shd w:val="clear" w:color="auto" w:fill="D9D9D9" w:themeFill="background1" w:themeFillShade="D9"/>
            <w:vAlign w:val="center"/>
          </w:tcPr>
          <w:p w14:paraId="4DD307D8" w14:textId="45066751"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33E0BA18" w14:textId="269BE201"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53" w:author="Jeff Kim" w:date="2025-05-28T23:12:00Z" w16du:dateUtc="2025-05-29T03:12:00Z">
              <w:r w:rsidDel="002E0C1D">
                <w:rPr>
                  <w:rFonts w:ascii="Century Gothic" w:eastAsiaTheme="majorEastAsia" w:hAnsi="Century Gothic" w:cstheme="majorBidi"/>
                  <w:iCs/>
                  <w:color w:val="000000" w:themeColor="text1"/>
                  <w:sz w:val="20"/>
                  <w:szCs w:val="20"/>
                </w:rPr>
                <w:delText>2</w:delText>
              </w:r>
            </w:del>
          </w:p>
        </w:tc>
        <w:tc>
          <w:tcPr>
            <w:tcW w:w="1303" w:type="dxa"/>
            <w:tcBorders>
              <w:top w:val="single" w:sz="6" w:space="0" w:color="auto"/>
              <w:bottom w:val="single" w:sz="6" w:space="0" w:color="auto"/>
            </w:tcBorders>
            <w:shd w:val="clear" w:color="auto" w:fill="E2EFD9" w:themeFill="accent6" w:themeFillTint="33"/>
          </w:tcPr>
          <w:p w14:paraId="4F500648" w14:textId="45DF9273"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54" w:author="Jeff Kim" w:date="2025-05-28T23:07:00Z" w16du:dateUtc="2025-05-29T03:07:00Z">
              <w:r w:rsidDel="00F122C7">
                <w:rPr>
                  <w:rFonts w:ascii="Century Gothic" w:eastAsiaTheme="majorEastAsia" w:hAnsi="Century Gothic" w:cstheme="majorBidi"/>
                  <w:iCs/>
                  <w:color w:val="000000" w:themeColor="text1"/>
                  <w:sz w:val="20"/>
                  <w:szCs w:val="20"/>
                </w:rPr>
                <w:delText>2</w:delText>
              </w:r>
            </w:del>
          </w:p>
        </w:tc>
        <w:tc>
          <w:tcPr>
            <w:tcW w:w="1350" w:type="dxa"/>
            <w:tcBorders>
              <w:top w:val="single" w:sz="6" w:space="0" w:color="auto"/>
              <w:bottom w:val="single" w:sz="6" w:space="0" w:color="auto"/>
            </w:tcBorders>
            <w:shd w:val="clear" w:color="auto" w:fill="E2EFD9" w:themeFill="accent6" w:themeFillTint="33"/>
          </w:tcPr>
          <w:p w14:paraId="7769C377" w14:textId="18851E14"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55" w:author="Jeff Kim" w:date="2025-05-28T23:07:00Z" w16du:dateUtc="2025-05-29T03:07:00Z">
              <w:r w:rsidDel="00F122C7">
                <w:rPr>
                  <w:rFonts w:ascii="Century Gothic" w:eastAsiaTheme="majorEastAsia" w:hAnsi="Century Gothic" w:cstheme="majorBidi"/>
                  <w:iCs/>
                  <w:color w:val="000000"/>
                  <w:sz w:val="20"/>
                  <w:szCs w:val="26"/>
                </w:rPr>
                <w:delText>4</w:delText>
              </w:r>
            </w:del>
          </w:p>
        </w:tc>
        <w:tc>
          <w:tcPr>
            <w:tcW w:w="1350" w:type="dxa"/>
            <w:tcBorders>
              <w:top w:val="single" w:sz="6" w:space="0" w:color="auto"/>
              <w:bottom w:val="single" w:sz="6" w:space="0" w:color="auto"/>
            </w:tcBorders>
            <w:shd w:val="clear" w:color="auto" w:fill="FFF2CC" w:themeFill="accent4" w:themeFillTint="33"/>
          </w:tcPr>
          <w:p w14:paraId="2F7CA17F" w14:textId="7C81BEE4"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56" w:author="Jeff Kim" w:date="2025-05-28T23:07:00Z" w16du:dateUtc="2025-05-29T03:07:00Z">
              <w:r w:rsidDel="00F122C7">
                <w:rPr>
                  <w:rFonts w:ascii="Century Gothic" w:eastAsiaTheme="majorEastAsia" w:hAnsi="Century Gothic" w:cstheme="majorBidi"/>
                  <w:iCs/>
                  <w:color w:val="000000"/>
                  <w:sz w:val="20"/>
                  <w:szCs w:val="26"/>
                </w:rPr>
                <w:delText>6</w:delText>
              </w:r>
            </w:del>
          </w:p>
        </w:tc>
        <w:tc>
          <w:tcPr>
            <w:tcW w:w="1350" w:type="dxa"/>
            <w:tcBorders>
              <w:top w:val="single" w:sz="6" w:space="0" w:color="auto"/>
              <w:bottom w:val="single" w:sz="6" w:space="0" w:color="auto"/>
            </w:tcBorders>
            <w:shd w:val="clear" w:color="auto" w:fill="FFF2CC" w:themeFill="accent4" w:themeFillTint="33"/>
          </w:tcPr>
          <w:p w14:paraId="5B4C42F4" w14:textId="4252C5F9"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57" w:author="Jeff Kim" w:date="2025-05-28T23:07:00Z" w16du:dateUtc="2025-05-29T03:07:00Z">
              <w:r w:rsidDel="00F122C7">
                <w:rPr>
                  <w:rFonts w:ascii="Century Gothic" w:eastAsiaTheme="majorEastAsia" w:hAnsi="Century Gothic" w:cstheme="majorBidi"/>
                  <w:iCs/>
                  <w:color w:val="000000"/>
                  <w:sz w:val="20"/>
                  <w:szCs w:val="26"/>
                </w:rPr>
                <w:delText>8</w:delText>
              </w:r>
            </w:del>
          </w:p>
        </w:tc>
        <w:tc>
          <w:tcPr>
            <w:tcW w:w="1309" w:type="dxa"/>
            <w:tcBorders>
              <w:top w:val="single" w:sz="6" w:space="0" w:color="auto"/>
              <w:bottom w:val="single" w:sz="6" w:space="0" w:color="auto"/>
            </w:tcBorders>
            <w:shd w:val="clear" w:color="auto" w:fill="F7CAAC" w:themeFill="accent2" w:themeFillTint="66"/>
          </w:tcPr>
          <w:p w14:paraId="17B15EDD" w14:textId="7035282A"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58" w:author="Jeff Kim" w:date="2025-05-28T23:07:00Z" w16du:dateUtc="2025-05-29T03:07:00Z">
              <w:r w:rsidDel="00F122C7">
                <w:rPr>
                  <w:rFonts w:ascii="Century Gothic" w:eastAsiaTheme="majorEastAsia" w:hAnsi="Century Gothic" w:cstheme="majorBidi"/>
                  <w:iCs/>
                  <w:color w:val="000000"/>
                  <w:sz w:val="20"/>
                  <w:szCs w:val="26"/>
                </w:rPr>
                <w:delText>10</w:delText>
              </w:r>
            </w:del>
          </w:p>
        </w:tc>
      </w:tr>
      <w:tr w:rsidR="00A660B6" w:rsidRPr="00E67A2F" w14:paraId="772B343D" w14:textId="0A90FE0F" w:rsidTr="00A660B6">
        <w:tc>
          <w:tcPr>
            <w:tcW w:w="1332" w:type="dxa"/>
            <w:vMerge/>
            <w:tcBorders>
              <w:top w:val="single" w:sz="6" w:space="0" w:color="auto"/>
              <w:bottom w:val="single" w:sz="18" w:space="0" w:color="auto"/>
            </w:tcBorders>
            <w:shd w:val="clear" w:color="auto" w:fill="D9D9D9" w:themeFill="background1" w:themeFillShade="D9"/>
            <w:vAlign w:val="center"/>
          </w:tcPr>
          <w:p w14:paraId="490A37A3" w14:textId="21B65F80"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18" w:space="0" w:color="auto"/>
            </w:tcBorders>
            <w:shd w:val="clear" w:color="auto" w:fill="D9D9D9" w:themeFill="background1" w:themeFillShade="D9"/>
            <w:vAlign w:val="center"/>
          </w:tcPr>
          <w:p w14:paraId="28053F0F" w14:textId="453A0D17"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59" w:author="Jeff Kim" w:date="2025-05-28T23:12:00Z" w16du:dateUtc="2025-05-29T03:12:00Z">
              <w:r w:rsidDel="002E0C1D">
                <w:rPr>
                  <w:rFonts w:ascii="Century Gothic" w:eastAsiaTheme="majorEastAsia" w:hAnsi="Century Gothic" w:cstheme="majorBidi"/>
                  <w:iCs/>
                  <w:color w:val="000000" w:themeColor="text1"/>
                  <w:sz w:val="20"/>
                  <w:szCs w:val="20"/>
                </w:rPr>
                <w:delText>1</w:delText>
              </w:r>
            </w:del>
          </w:p>
        </w:tc>
        <w:tc>
          <w:tcPr>
            <w:tcW w:w="1303" w:type="dxa"/>
            <w:tcBorders>
              <w:top w:val="single" w:sz="6" w:space="0" w:color="auto"/>
              <w:bottom w:val="single" w:sz="18" w:space="0" w:color="auto"/>
            </w:tcBorders>
            <w:shd w:val="clear" w:color="auto" w:fill="E2EFD9" w:themeFill="accent6" w:themeFillTint="33"/>
          </w:tcPr>
          <w:p w14:paraId="6C50E9EE" w14:textId="0F1DF0C4"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160" w:author="Jeff Kim" w:date="2025-05-28T23:07:00Z" w16du:dateUtc="2025-05-29T03:07:00Z">
              <w:r w:rsidDel="00F122C7">
                <w:rPr>
                  <w:rFonts w:ascii="Century Gothic" w:eastAsiaTheme="majorEastAsia" w:hAnsi="Century Gothic" w:cstheme="majorBidi"/>
                  <w:iCs/>
                  <w:color w:val="000000" w:themeColor="text1"/>
                  <w:sz w:val="20"/>
                  <w:szCs w:val="20"/>
                </w:rPr>
                <w:delText>1</w:delText>
              </w:r>
            </w:del>
          </w:p>
        </w:tc>
        <w:tc>
          <w:tcPr>
            <w:tcW w:w="1350" w:type="dxa"/>
            <w:tcBorders>
              <w:top w:val="single" w:sz="6" w:space="0" w:color="auto"/>
              <w:bottom w:val="single" w:sz="18" w:space="0" w:color="auto"/>
            </w:tcBorders>
            <w:shd w:val="clear" w:color="auto" w:fill="E2EFD9" w:themeFill="accent6" w:themeFillTint="33"/>
          </w:tcPr>
          <w:p w14:paraId="776F3AA5" w14:textId="3C4DC8D2"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61" w:author="Jeff Kim" w:date="2025-05-28T23:07:00Z" w16du:dateUtc="2025-05-29T03:07:00Z">
              <w:r w:rsidDel="00F122C7">
                <w:rPr>
                  <w:rFonts w:ascii="Century Gothic" w:eastAsiaTheme="majorEastAsia" w:hAnsi="Century Gothic" w:cstheme="majorBidi"/>
                  <w:iCs/>
                  <w:color w:val="000000"/>
                  <w:sz w:val="20"/>
                  <w:szCs w:val="26"/>
                </w:rPr>
                <w:delText>2</w:delText>
              </w:r>
            </w:del>
          </w:p>
        </w:tc>
        <w:tc>
          <w:tcPr>
            <w:tcW w:w="1350" w:type="dxa"/>
            <w:tcBorders>
              <w:top w:val="single" w:sz="6" w:space="0" w:color="auto"/>
              <w:bottom w:val="single" w:sz="18" w:space="0" w:color="auto"/>
            </w:tcBorders>
            <w:shd w:val="clear" w:color="auto" w:fill="E2EFD9" w:themeFill="accent6" w:themeFillTint="33"/>
          </w:tcPr>
          <w:p w14:paraId="0129CACD" w14:textId="1A6F5648"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62" w:author="Jeff Kim" w:date="2025-05-28T23:07:00Z" w16du:dateUtc="2025-05-29T03:07:00Z">
              <w:r w:rsidDel="00F122C7">
                <w:rPr>
                  <w:rFonts w:ascii="Century Gothic" w:eastAsiaTheme="majorEastAsia" w:hAnsi="Century Gothic" w:cstheme="majorBidi"/>
                  <w:iCs/>
                  <w:color w:val="000000"/>
                  <w:sz w:val="20"/>
                  <w:szCs w:val="26"/>
                </w:rPr>
                <w:delText>3</w:delText>
              </w:r>
            </w:del>
          </w:p>
        </w:tc>
        <w:tc>
          <w:tcPr>
            <w:tcW w:w="1350" w:type="dxa"/>
            <w:tcBorders>
              <w:top w:val="single" w:sz="6" w:space="0" w:color="auto"/>
              <w:bottom w:val="single" w:sz="18" w:space="0" w:color="auto"/>
            </w:tcBorders>
            <w:shd w:val="clear" w:color="auto" w:fill="E2EFD9" w:themeFill="accent6" w:themeFillTint="33"/>
          </w:tcPr>
          <w:p w14:paraId="3B55BB84" w14:textId="42CF013D"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63" w:author="Jeff Kim" w:date="2025-05-28T23:07:00Z" w16du:dateUtc="2025-05-29T03:07:00Z">
              <w:r w:rsidDel="00F122C7">
                <w:rPr>
                  <w:rFonts w:ascii="Century Gothic" w:eastAsiaTheme="majorEastAsia" w:hAnsi="Century Gothic" w:cstheme="majorBidi"/>
                  <w:iCs/>
                  <w:color w:val="000000"/>
                  <w:sz w:val="20"/>
                  <w:szCs w:val="26"/>
                </w:rPr>
                <w:delText>4</w:delText>
              </w:r>
            </w:del>
          </w:p>
        </w:tc>
        <w:tc>
          <w:tcPr>
            <w:tcW w:w="1309" w:type="dxa"/>
            <w:tcBorders>
              <w:top w:val="single" w:sz="6" w:space="0" w:color="auto"/>
              <w:bottom w:val="single" w:sz="18" w:space="0" w:color="auto"/>
            </w:tcBorders>
            <w:shd w:val="clear" w:color="auto" w:fill="FFF2CC" w:themeFill="accent4" w:themeFillTint="33"/>
          </w:tcPr>
          <w:p w14:paraId="630794C3" w14:textId="2D020D8F"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164" w:author="Jeff Kim" w:date="2025-05-28T23:07:00Z" w16du:dateUtc="2025-05-29T03:07:00Z">
              <w:r w:rsidDel="00F122C7">
                <w:rPr>
                  <w:rFonts w:ascii="Century Gothic" w:eastAsiaTheme="majorEastAsia" w:hAnsi="Century Gothic" w:cstheme="majorBidi"/>
                  <w:iCs/>
                  <w:color w:val="000000"/>
                  <w:sz w:val="20"/>
                  <w:szCs w:val="26"/>
                </w:rPr>
                <w:delText>5</w:delText>
              </w:r>
            </w:del>
          </w:p>
        </w:tc>
      </w:tr>
    </w:tbl>
    <w:p w14:paraId="7CB384A3" w14:textId="77777777" w:rsidR="00F122C7" w:rsidRDefault="00F122C7" w:rsidP="00F122C7">
      <w:pPr>
        <w:pStyle w:val="Heading4"/>
        <w:numPr>
          <w:ilvl w:val="0"/>
          <w:numId w:val="0"/>
        </w:numPr>
        <w:spacing w:before="240"/>
        <w:ind w:left="1987"/>
        <w:rPr>
          <w:ins w:id="165" w:author="Jeff Kim" w:date="2025-05-28T23:07:00Z" w16du:dateUtc="2025-05-29T03:07:00Z"/>
        </w:rPr>
      </w:pPr>
    </w:p>
    <w:tbl>
      <w:tblPr>
        <w:tblStyle w:val="TableGrid2"/>
        <w:tblW w:w="0" w:type="auto"/>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402"/>
        <w:gridCol w:w="1127"/>
        <w:gridCol w:w="1303"/>
        <w:gridCol w:w="1350"/>
        <w:gridCol w:w="1350"/>
        <w:gridCol w:w="1350"/>
        <w:gridCol w:w="1309"/>
      </w:tblGrid>
      <w:tr w:rsidR="00F122C7" w:rsidRPr="00E67A2F" w14:paraId="77658970" w14:textId="77777777" w:rsidTr="00B215DA">
        <w:trPr>
          <w:tblHeader/>
        </w:trPr>
        <w:tc>
          <w:tcPr>
            <w:tcW w:w="2459" w:type="dxa"/>
            <w:gridSpan w:val="2"/>
            <w:vMerge w:val="restart"/>
            <w:shd w:val="pct15" w:color="auto" w:fill="auto"/>
          </w:tcPr>
          <w:p w14:paraId="65C11786" w14:textId="15ABAAB6" w:rsidR="00F122C7" w:rsidRPr="00A660B6" w:rsidRDefault="00F122C7" w:rsidP="00B215DA">
            <w:pPr>
              <w:tabs>
                <w:tab w:val="left" w:pos="432"/>
              </w:tabs>
              <w:spacing w:before="40" w:after="40"/>
              <w:jc w:val="center"/>
              <w:outlineLvl w:val="1"/>
              <w:rPr>
                <w:rFonts w:ascii="Century Gothic" w:eastAsiaTheme="majorEastAsia" w:hAnsi="Century Gothic" w:cstheme="majorBidi"/>
                <w:b/>
                <w:bCs/>
                <w:color w:val="000000" w:themeColor="text1"/>
                <w:sz w:val="20"/>
                <w:szCs w:val="20"/>
              </w:rPr>
            </w:pPr>
          </w:p>
        </w:tc>
        <w:tc>
          <w:tcPr>
            <w:tcW w:w="6662" w:type="dxa"/>
            <w:gridSpan w:val="5"/>
            <w:tcBorders>
              <w:bottom w:val="single" w:sz="6" w:space="0" w:color="auto"/>
            </w:tcBorders>
            <w:shd w:val="pct15" w:color="auto" w:fill="auto"/>
          </w:tcPr>
          <w:p w14:paraId="3BB0597B" w14:textId="08725496" w:rsidR="00F122C7" w:rsidRDefault="007E6624" w:rsidP="00B215DA">
            <w:pPr>
              <w:tabs>
                <w:tab w:val="left" w:pos="432"/>
              </w:tabs>
              <w:spacing w:before="40" w:after="40"/>
              <w:jc w:val="center"/>
              <w:outlineLvl w:val="1"/>
              <w:rPr>
                <w:rFonts w:ascii="Century Gothic" w:eastAsiaTheme="majorEastAsia" w:hAnsi="Century Gothic" w:cstheme="majorBidi"/>
                <w:b/>
                <w:color w:val="000000" w:themeColor="text1"/>
                <w:sz w:val="20"/>
                <w:szCs w:val="20"/>
              </w:rPr>
            </w:pPr>
            <w:r>
              <w:rPr>
                <w:rFonts w:ascii="Century Gothic" w:eastAsiaTheme="majorEastAsia" w:hAnsi="Century Gothic" w:cstheme="majorBidi"/>
                <w:b/>
                <w:color w:val="000000" w:themeColor="text1"/>
                <w:sz w:val="20"/>
                <w:szCs w:val="20"/>
              </w:rPr>
              <w:t>Severity</w:t>
            </w:r>
          </w:p>
        </w:tc>
      </w:tr>
      <w:tr w:rsidR="00F122C7" w:rsidRPr="00E67A2F" w14:paraId="3645F1D2" w14:textId="77777777" w:rsidTr="00B215DA">
        <w:tc>
          <w:tcPr>
            <w:tcW w:w="2459" w:type="dxa"/>
            <w:gridSpan w:val="2"/>
            <w:vMerge/>
            <w:tcBorders>
              <w:bottom w:val="single" w:sz="6" w:space="0" w:color="auto"/>
            </w:tcBorders>
            <w:vAlign w:val="center"/>
          </w:tcPr>
          <w:p w14:paraId="0D569204" w14:textId="77777777" w:rsidR="00F122C7"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303" w:type="dxa"/>
            <w:tcBorders>
              <w:top w:val="single" w:sz="6" w:space="0" w:color="auto"/>
              <w:bottom w:val="single" w:sz="6" w:space="0" w:color="auto"/>
            </w:tcBorders>
            <w:shd w:val="clear" w:color="auto" w:fill="D9D9D9" w:themeFill="background1" w:themeFillShade="D9"/>
          </w:tcPr>
          <w:p w14:paraId="4D2C4E89"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r>
              <w:rPr>
                <w:rFonts w:ascii="Century Gothic" w:eastAsiaTheme="majorEastAsia" w:hAnsi="Century Gothic" w:cstheme="majorBidi"/>
                <w:iCs/>
                <w:color w:val="000000"/>
                <w:sz w:val="20"/>
                <w:szCs w:val="26"/>
              </w:rPr>
              <w:t>1</w:t>
            </w:r>
          </w:p>
        </w:tc>
        <w:tc>
          <w:tcPr>
            <w:tcW w:w="1350" w:type="dxa"/>
            <w:tcBorders>
              <w:top w:val="single" w:sz="6" w:space="0" w:color="auto"/>
              <w:bottom w:val="single" w:sz="6" w:space="0" w:color="auto"/>
            </w:tcBorders>
            <w:shd w:val="clear" w:color="auto" w:fill="D9D9D9" w:themeFill="background1" w:themeFillShade="D9"/>
          </w:tcPr>
          <w:p w14:paraId="37CDC89E"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r>
              <w:rPr>
                <w:rFonts w:ascii="Century Gothic" w:eastAsiaTheme="majorEastAsia" w:hAnsi="Century Gothic" w:cstheme="majorBidi"/>
                <w:iCs/>
                <w:color w:val="000000"/>
                <w:sz w:val="20"/>
                <w:szCs w:val="26"/>
              </w:rPr>
              <w:t>2</w:t>
            </w:r>
          </w:p>
        </w:tc>
        <w:tc>
          <w:tcPr>
            <w:tcW w:w="1350" w:type="dxa"/>
            <w:tcBorders>
              <w:top w:val="single" w:sz="6" w:space="0" w:color="auto"/>
              <w:bottom w:val="single" w:sz="6" w:space="0" w:color="auto"/>
            </w:tcBorders>
            <w:shd w:val="clear" w:color="auto" w:fill="D9D9D9" w:themeFill="background1" w:themeFillShade="D9"/>
          </w:tcPr>
          <w:p w14:paraId="6C962FFC"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r>
              <w:rPr>
                <w:rFonts w:ascii="Century Gothic" w:eastAsiaTheme="majorEastAsia" w:hAnsi="Century Gothic" w:cstheme="majorBidi"/>
                <w:iCs/>
                <w:color w:val="000000"/>
                <w:sz w:val="20"/>
                <w:szCs w:val="26"/>
              </w:rPr>
              <w:t>3</w:t>
            </w:r>
          </w:p>
        </w:tc>
        <w:tc>
          <w:tcPr>
            <w:tcW w:w="1350" w:type="dxa"/>
            <w:tcBorders>
              <w:top w:val="single" w:sz="6" w:space="0" w:color="auto"/>
              <w:bottom w:val="single" w:sz="6" w:space="0" w:color="auto"/>
            </w:tcBorders>
            <w:shd w:val="clear" w:color="auto" w:fill="D9D9D9" w:themeFill="background1" w:themeFillShade="D9"/>
          </w:tcPr>
          <w:p w14:paraId="58BBC78A"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r>
              <w:rPr>
                <w:rFonts w:ascii="Century Gothic" w:eastAsiaTheme="majorEastAsia" w:hAnsi="Century Gothic" w:cstheme="majorBidi"/>
                <w:iCs/>
                <w:color w:val="000000"/>
                <w:sz w:val="20"/>
                <w:szCs w:val="26"/>
              </w:rPr>
              <w:t>4</w:t>
            </w:r>
          </w:p>
        </w:tc>
        <w:tc>
          <w:tcPr>
            <w:tcW w:w="1309" w:type="dxa"/>
            <w:tcBorders>
              <w:top w:val="single" w:sz="6" w:space="0" w:color="auto"/>
              <w:bottom w:val="single" w:sz="6" w:space="0" w:color="auto"/>
            </w:tcBorders>
            <w:shd w:val="clear" w:color="auto" w:fill="D9D9D9" w:themeFill="background1" w:themeFillShade="D9"/>
          </w:tcPr>
          <w:p w14:paraId="36E2CFAD"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commentRangeStart w:id="166"/>
            <w:r>
              <w:rPr>
                <w:rFonts w:ascii="Century Gothic" w:eastAsiaTheme="majorEastAsia" w:hAnsi="Century Gothic" w:cstheme="majorBidi"/>
                <w:iCs/>
                <w:color w:val="000000"/>
                <w:sz w:val="20"/>
                <w:szCs w:val="26"/>
              </w:rPr>
              <w:t>5</w:t>
            </w:r>
            <w:commentRangeEnd w:id="166"/>
            <w:r w:rsidR="00F84EB4">
              <w:rPr>
                <w:rStyle w:val="CommentReference"/>
              </w:rPr>
              <w:commentReference w:id="166"/>
            </w:r>
          </w:p>
        </w:tc>
      </w:tr>
      <w:tr w:rsidR="00F619B6" w:rsidRPr="00E67A2F" w14:paraId="2915753B" w14:textId="77777777" w:rsidTr="007E72C0">
        <w:tc>
          <w:tcPr>
            <w:tcW w:w="1332" w:type="dxa"/>
            <w:vMerge w:val="restart"/>
            <w:tcBorders>
              <w:top w:val="single" w:sz="6" w:space="0" w:color="auto"/>
              <w:bottom w:val="single" w:sz="6" w:space="0" w:color="auto"/>
            </w:tcBorders>
            <w:shd w:val="clear" w:color="auto" w:fill="D9D9D9" w:themeFill="background1" w:themeFillShade="D9"/>
            <w:vAlign w:val="center"/>
          </w:tcPr>
          <w:p w14:paraId="345AD431" w14:textId="0BFFD696" w:rsidR="00F122C7" w:rsidRPr="0031192E" w:rsidRDefault="007E6624"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Occurrence of Harm</w:t>
            </w:r>
          </w:p>
        </w:tc>
        <w:tc>
          <w:tcPr>
            <w:tcW w:w="1127" w:type="dxa"/>
            <w:tcBorders>
              <w:top w:val="single" w:sz="6" w:space="0" w:color="auto"/>
              <w:bottom w:val="single" w:sz="6" w:space="0" w:color="auto"/>
            </w:tcBorders>
            <w:shd w:val="clear" w:color="auto" w:fill="D9D9D9" w:themeFill="background1" w:themeFillShade="D9"/>
            <w:vAlign w:val="center"/>
          </w:tcPr>
          <w:p w14:paraId="1B8B198B"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5</w:t>
            </w:r>
          </w:p>
        </w:tc>
        <w:tc>
          <w:tcPr>
            <w:tcW w:w="1303" w:type="dxa"/>
            <w:tcBorders>
              <w:top w:val="single" w:sz="6" w:space="0" w:color="auto"/>
              <w:bottom w:val="single" w:sz="6" w:space="0" w:color="auto"/>
            </w:tcBorders>
            <w:shd w:val="clear" w:color="auto" w:fill="FFFF00"/>
          </w:tcPr>
          <w:p w14:paraId="425FB6BF"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350" w:type="dxa"/>
            <w:tcBorders>
              <w:top w:val="single" w:sz="6" w:space="0" w:color="auto"/>
              <w:bottom w:val="single" w:sz="6" w:space="0" w:color="auto"/>
            </w:tcBorders>
            <w:shd w:val="clear" w:color="auto" w:fill="EE0000"/>
          </w:tcPr>
          <w:p w14:paraId="6CF2A1A3"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6" w:space="0" w:color="auto"/>
            </w:tcBorders>
            <w:shd w:val="clear" w:color="auto" w:fill="EE0000"/>
          </w:tcPr>
          <w:p w14:paraId="332FEBC4"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6" w:space="0" w:color="auto"/>
            </w:tcBorders>
            <w:shd w:val="clear" w:color="auto" w:fill="EE0000"/>
          </w:tcPr>
          <w:p w14:paraId="50749A4A"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09" w:type="dxa"/>
            <w:tcBorders>
              <w:top w:val="single" w:sz="6" w:space="0" w:color="auto"/>
              <w:bottom w:val="single" w:sz="6" w:space="0" w:color="auto"/>
            </w:tcBorders>
            <w:shd w:val="clear" w:color="auto" w:fill="EE0000"/>
          </w:tcPr>
          <w:p w14:paraId="244FEBCA"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r>
      <w:tr w:rsidR="00F122C7" w:rsidRPr="00E67A2F" w14:paraId="20E17165" w14:textId="77777777" w:rsidTr="00F619B6">
        <w:tc>
          <w:tcPr>
            <w:tcW w:w="1332" w:type="dxa"/>
            <w:vMerge/>
            <w:tcBorders>
              <w:top w:val="single" w:sz="6" w:space="0" w:color="auto"/>
              <w:bottom w:val="single" w:sz="6" w:space="0" w:color="auto"/>
            </w:tcBorders>
            <w:shd w:val="clear" w:color="auto" w:fill="D9D9D9" w:themeFill="background1" w:themeFillShade="D9"/>
            <w:vAlign w:val="center"/>
          </w:tcPr>
          <w:p w14:paraId="373F31E6"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0E6A19C0"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4</w:t>
            </w:r>
          </w:p>
        </w:tc>
        <w:tc>
          <w:tcPr>
            <w:tcW w:w="1303" w:type="dxa"/>
            <w:tcBorders>
              <w:top w:val="single" w:sz="6" w:space="0" w:color="auto"/>
              <w:bottom w:val="single" w:sz="6" w:space="0" w:color="auto"/>
            </w:tcBorders>
            <w:shd w:val="clear" w:color="auto" w:fill="00B050"/>
          </w:tcPr>
          <w:p w14:paraId="176AA262"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350" w:type="dxa"/>
            <w:tcBorders>
              <w:top w:val="single" w:sz="6" w:space="0" w:color="auto"/>
              <w:bottom w:val="single" w:sz="6" w:space="0" w:color="auto"/>
            </w:tcBorders>
            <w:shd w:val="clear" w:color="auto" w:fill="FFFF00"/>
          </w:tcPr>
          <w:p w14:paraId="70E455F3"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6" w:space="0" w:color="auto"/>
            </w:tcBorders>
            <w:shd w:val="clear" w:color="auto" w:fill="EE0000"/>
          </w:tcPr>
          <w:p w14:paraId="02C24F01"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6" w:space="0" w:color="auto"/>
            </w:tcBorders>
            <w:shd w:val="clear" w:color="auto" w:fill="EE0000"/>
          </w:tcPr>
          <w:p w14:paraId="735D996D"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09" w:type="dxa"/>
            <w:tcBorders>
              <w:top w:val="single" w:sz="6" w:space="0" w:color="auto"/>
              <w:bottom w:val="single" w:sz="6" w:space="0" w:color="auto"/>
            </w:tcBorders>
            <w:shd w:val="clear" w:color="auto" w:fill="EE0000"/>
          </w:tcPr>
          <w:p w14:paraId="68D3D00D"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r>
      <w:tr w:rsidR="00F122C7" w:rsidRPr="00E67A2F" w14:paraId="54D106EF" w14:textId="77777777" w:rsidTr="00F619B6">
        <w:tc>
          <w:tcPr>
            <w:tcW w:w="1332" w:type="dxa"/>
            <w:vMerge/>
            <w:tcBorders>
              <w:top w:val="single" w:sz="6" w:space="0" w:color="auto"/>
              <w:bottom w:val="single" w:sz="6" w:space="0" w:color="auto"/>
            </w:tcBorders>
            <w:shd w:val="clear" w:color="auto" w:fill="D9D9D9" w:themeFill="background1" w:themeFillShade="D9"/>
            <w:vAlign w:val="center"/>
          </w:tcPr>
          <w:p w14:paraId="03C7EE09"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2803878B"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3</w:t>
            </w:r>
          </w:p>
        </w:tc>
        <w:tc>
          <w:tcPr>
            <w:tcW w:w="1303" w:type="dxa"/>
            <w:tcBorders>
              <w:top w:val="single" w:sz="6" w:space="0" w:color="auto"/>
              <w:bottom w:val="single" w:sz="6" w:space="0" w:color="auto"/>
            </w:tcBorders>
            <w:shd w:val="clear" w:color="auto" w:fill="00B050"/>
          </w:tcPr>
          <w:p w14:paraId="2A73A2C9"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350" w:type="dxa"/>
            <w:tcBorders>
              <w:top w:val="single" w:sz="6" w:space="0" w:color="auto"/>
              <w:bottom w:val="single" w:sz="6" w:space="0" w:color="auto"/>
            </w:tcBorders>
            <w:shd w:val="clear" w:color="auto" w:fill="00B050"/>
          </w:tcPr>
          <w:p w14:paraId="3138B0D8"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6" w:space="0" w:color="auto"/>
            </w:tcBorders>
            <w:shd w:val="clear" w:color="auto" w:fill="FFFF00"/>
          </w:tcPr>
          <w:p w14:paraId="66E50E4E"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6" w:space="0" w:color="auto"/>
            </w:tcBorders>
            <w:shd w:val="clear" w:color="auto" w:fill="EE0000"/>
          </w:tcPr>
          <w:p w14:paraId="7C62BD3E"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09" w:type="dxa"/>
            <w:tcBorders>
              <w:top w:val="single" w:sz="6" w:space="0" w:color="auto"/>
              <w:bottom w:val="single" w:sz="6" w:space="0" w:color="auto"/>
            </w:tcBorders>
            <w:shd w:val="clear" w:color="auto" w:fill="EE0000"/>
          </w:tcPr>
          <w:p w14:paraId="7302FDD7"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r>
      <w:tr w:rsidR="00F122C7" w:rsidRPr="00E67A2F" w14:paraId="41DB44EA" w14:textId="77777777" w:rsidTr="00F619B6">
        <w:tc>
          <w:tcPr>
            <w:tcW w:w="1332" w:type="dxa"/>
            <w:vMerge/>
            <w:tcBorders>
              <w:top w:val="single" w:sz="6" w:space="0" w:color="auto"/>
              <w:bottom w:val="single" w:sz="6" w:space="0" w:color="auto"/>
            </w:tcBorders>
            <w:shd w:val="clear" w:color="auto" w:fill="D9D9D9" w:themeFill="background1" w:themeFillShade="D9"/>
            <w:vAlign w:val="center"/>
          </w:tcPr>
          <w:p w14:paraId="7203D2F7"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17C14D43"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2</w:t>
            </w:r>
          </w:p>
        </w:tc>
        <w:tc>
          <w:tcPr>
            <w:tcW w:w="1303" w:type="dxa"/>
            <w:tcBorders>
              <w:top w:val="single" w:sz="6" w:space="0" w:color="auto"/>
              <w:bottom w:val="single" w:sz="6" w:space="0" w:color="auto"/>
            </w:tcBorders>
            <w:shd w:val="clear" w:color="auto" w:fill="00B050"/>
          </w:tcPr>
          <w:p w14:paraId="6DBDBCCF"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350" w:type="dxa"/>
            <w:tcBorders>
              <w:top w:val="single" w:sz="6" w:space="0" w:color="auto"/>
              <w:bottom w:val="single" w:sz="6" w:space="0" w:color="auto"/>
            </w:tcBorders>
            <w:shd w:val="clear" w:color="auto" w:fill="00B050"/>
          </w:tcPr>
          <w:p w14:paraId="23013741"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6" w:space="0" w:color="auto"/>
            </w:tcBorders>
            <w:shd w:val="clear" w:color="auto" w:fill="00B050"/>
          </w:tcPr>
          <w:p w14:paraId="00B17B61"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6" w:space="0" w:color="auto"/>
            </w:tcBorders>
            <w:shd w:val="clear" w:color="auto" w:fill="FFFF00"/>
          </w:tcPr>
          <w:p w14:paraId="33D6E5A5"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09" w:type="dxa"/>
            <w:tcBorders>
              <w:top w:val="single" w:sz="6" w:space="0" w:color="auto"/>
              <w:bottom w:val="single" w:sz="6" w:space="0" w:color="auto"/>
            </w:tcBorders>
            <w:shd w:val="clear" w:color="auto" w:fill="EE0000"/>
          </w:tcPr>
          <w:p w14:paraId="5634C7A1"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r>
      <w:tr w:rsidR="00F122C7" w:rsidRPr="00E67A2F" w14:paraId="27B03226" w14:textId="77777777" w:rsidTr="00F619B6">
        <w:tc>
          <w:tcPr>
            <w:tcW w:w="1332" w:type="dxa"/>
            <w:vMerge/>
            <w:tcBorders>
              <w:top w:val="single" w:sz="6" w:space="0" w:color="auto"/>
              <w:bottom w:val="single" w:sz="18" w:space="0" w:color="auto"/>
            </w:tcBorders>
            <w:shd w:val="clear" w:color="auto" w:fill="D9D9D9" w:themeFill="background1" w:themeFillShade="D9"/>
            <w:vAlign w:val="center"/>
          </w:tcPr>
          <w:p w14:paraId="13EFA9DD"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18" w:space="0" w:color="auto"/>
            </w:tcBorders>
            <w:shd w:val="clear" w:color="auto" w:fill="D9D9D9" w:themeFill="background1" w:themeFillShade="D9"/>
            <w:vAlign w:val="center"/>
          </w:tcPr>
          <w:p w14:paraId="6C54497E"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r>
              <w:rPr>
                <w:rFonts w:ascii="Century Gothic" w:eastAsiaTheme="majorEastAsia" w:hAnsi="Century Gothic" w:cstheme="majorBidi"/>
                <w:iCs/>
                <w:color w:val="000000" w:themeColor="text1"/>
                <w:sz w:val="20"/>
                <w:szCs w:val="20"/>
              </w:rPr>
              <w:t>1</w:t>
            </w:r>
          </w:p>
        </w:tc>
        <w:tc>
          <w:tcPr>
            <w:tcW w:w="1303" w:type="dxa"/>
            <w:tcBorders>
              <w:top w:val="single" w:sz="6" w:space="0" w:color="auto"/>
              <w:bottom w:val="single" w:sz="18" w:space="0" w:color="auto"/>
            </w:tcBorders>
            <w:shd w:val="clear" w:color="auto" w:fill="00B050"/>
          </w:tcPr>
          <w:p w14:paraId="7894482D"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350" w:type="dxa"/>
            <w:tcBorders>
              <w:top w:val="single" w:sz="6" w:space="0" w:color="auto"/>
              <w:bottom w:val="single" w:sz="18" w:space="0" w:color="auto"/>
            </w:tcBorders>
            <w:shd w:val="clear" w:color="auto" w:fill="00B050"/>
          </w:tcPr>
          <w:p w14:paraId="6BA1EBA5"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18" w:space="0" w:color="auto"/>
            </w:tcBorders>
            <w:shd w:val="clear" w:color="auto" w:fill="00B050"/>
          </w:tcPr>
          <w:p w14:paraId="3DD9F82D"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50" w:type="dxa"/>
            <w:tcBorders>
              <w:top w:val="single" w:sz="6" w:space="0" w:color="auto"/>
              <w:bottom w:val="single" w:sz="18" w:space="0" w:color="auto"/>
            </w:tcBorders>
            <w:shd w:val="clear" w:color="auto" w:fill="FFFF00"/>
          </w:tcPr>
          <w:p w14:paraId="6E12AB17"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c>
          <w:tcPr>
            <w:tcW w:w="1309" w:type="dxa"/>
            <w:tcBorders>
              <w:top w:val="single" w:sz="6" w:space="0" w:color="auto"/>
              <w:bottom w:val="single" w:sz="18" w:space="0" w:color="auto"/>
            </w:tcBorders>
            <w:shd w:val="clear" w:color="auto" w:fill="FFFF00"/>
          </w:tcPr>
          <w:p w14:paraId="5D3A7BE7" w14:textId="77777777" w:rsidR="00F122C7" w:rsidRPr="0031192E" w:rsidRDefault="00F122C7" w:rsidP="00B215DA">
            <w:pPr>
              <w:tabs>
                <w:tab w:val="left" w:pos="432"/>
              </w:tabs>
              <w:spacing w:before="40" w:after="40"/>
              <w:jc w:val="center"/>
              <w:outlineLvl w:val="1"/>
              <w:rPr>
                <w:rFonts w:ascii="Century Gothic" w:eastAsiaTheme="majorEastAsia" w:hAnsi="Century Gothic" w:cstheme="majorBidi"/>
                <w:iCs/>
                <w:color w:val="000000"/>
                <w:sz w:val="20"/>
                <w:szCs w:val="26"/>
              </w:rPr>
            </w:pPr>
          </w:p>
        </w:tc>
      </w:tr>
    </w:tbl>
    <w:p w14:paraId="5968122D" w14:textId="77777777" w:rsidR="00F122C7" w:rsidRDefault="00F122C7" w:rsidP="00F122C7">
      <w:pPr>
        <w:pStyle w:val="Heading4"/>
        <w:numPr>
          <w:ilvl w:val="0"/>
          <w:numId w:val="0"/>
        </w:numPr>
        <w:spacing w:before="240"/>
        <w:ind w:left="1987"/>
        <w:rPr>
          <w:ins w:id="167" w:author="Jeff Kim" w:date="2025-05-28T23:07:00Z" w16du:dateUtc="2025-05-29T03:07:00Z"/>
        </w:rPr>
        <w:pPrChange w:id="168" w:author="Jeff Kim" w:date="2025-05-28T23:07:00Z" w16du:dateUtc="2025-05-29T03:07:00Z">
          <w:pPr>
            <w:pStyle w:val="Heading4"/>
            <w:numPr>
              <w:numId w:val="6"/>
            </w:numPr>
            <w:tabs>
              <w:tab w:val="clear" w:pos="2520"/>
              <w:tab w:val="num" w:pos="1980"/>
            </w:tabs>
            <w:spacing w:before="240"/>
            <w:ind w:left="1987" w:hanging="720"/>
          </w:pPr>
        </w:pPrChange>
      </w:pPr>
    </w:p>
    <w:p w14:paraId="1E6473CE" w14:textId="5BCDB662" w:rsidR="0031192E" w:rsidRPr="00A660B6" w:rsidRDefault="0031192E" w:rsidP="003D33D3">
      <w:pPr>
        <w:pStyle w:val="Heading4"/>
        <w:numPr>
          <w:ilvl w:val="3"/>
          <w:numId w:val="6"/>
        </w:numPr>
        <w:spacing w:before="240"/>
        <w:ind w:left="1987"/>
      </w:pPr>
      <w:del w:id="169" w:author="Jeff Kim" w:date="2025-05-28T23:21:00Z" w16du:dateUtc="2025-05-29T03:21:00Z">
        <w:r w:rsidRPr="00A660B6" w:rsidDel="00C66DB8">
          <w:delText xml:space="preserve">Risks yielding a PRN &lt; </w:delText>
        </w:r>
        <w:commentRangeStart w:id="170"/>
        <w:r w:rsidRPr="00A660B6" w:rsidDel="00C66DB8">
          <w:delText>5</w:delText>
        </w:r>
      </w:del>
      <w:ins w:id="171" w:author="Jeff Kim" w:date="2025-05-28T23:22:00Z" w16du:dateUtc="2025-05-29T03:22:00Z">
        <w:r w:rsidR="007A01B6">
          <w:t>Low (green)</w:t>
        </w:r>
        <w:r w:rsidR="00C66DB8">
          <w:t xml:space="preserve"> risks</w:t>
        </w:r>
      </w:ins>
      <w:r w:rsidRPr="00A660B6">
        <w:t xml:space="preserve"> are not considered significant and </w:t>
      </w:r>
      <w:del w:id="172" w:author="Jeff Kim" w:date="2025-05-28T23:22:00Z" w16du:dateUtc="2025-05-29T03:22:00Z">
        <w:r w:rsidRPr="00A660B6" w:rsidDel="002849C3">
          <w:delText>require no further action</w:delText>
        </w:r>
      </w:del>
      <w:ins w:id="173" w:author="Jeff Kim" w:date="2025-05-28T23:22:00Z" w16du:dateUtc="2025-05-29T03:22:00Z">
        <w:r w:rsidR="002849C3">
          <w:t>are considered acceptable</w:t>
        </w:r>
      </w:ins>
      <w:r w:rsidRPr="00A660B6">
        <w:t>.</w:t>
      </w:r>
      <w:commentRangeEnd w:id="170"/>
      <w:r w:rsidR="001275CE">
        <w:rPr>
          <w:rStyle w:val="CommentReference"/>
          <w:rFonts w:asciiTheme="minorHAnsi" w:eastAsiaTheme="minorHAnsi" w:hAnsiTheme="minorHAnsi" w:cstheme="minorBidi"/>
          <w:iCs w:val="0"/>
          <w:color w:val="auto"/>
        </w:rPr>
        <w:commentReference w:id="170"/>
      </w:r>
    </w:p>
    <w:p w14:paraId="0EBB7078" w14:textId="43966DBB" w:rsidR="0031192E" w:rsidRPr="00A660B6" w:rsidDel="006002F2" w:rsidRDefault="0031192E" w:rsidP="00A660B6">
      <w:pPr>
        <w:pStyle w:val="Heading4"/>
        <w:numPr>
          <w:ilvl w:val="3"/>
          <w:numId w:val="6"/>
        </w:numPr>
        <w:rPr>
          <w:del w:id="174" w:author="Jeff Kim" w:date="2025-05-28T23:23:00Z" w16du:dateUtc="2025-05-29T03:23:00Z"/>
        </w:rPr>
      </w:pPr>
      <w:del w:id="175" w:author="Jeff Kim" w:date="2025-05-28T23:22:00Z" w16du:dateUtc="2025-05-29T03:22:00Z">
        <w:r w:rsidRPr="00A660B6" w:rsidDel="007A01B6">
          <w:delText>Risks yielding a PRN between 5 and 9 are considered m</w:delText>
        </w:r>
      </w:del>
      <w:ins w:id="176" w:author="Jeff Kim" w:date="2025-05-28T23:22:00Z" w16du:dateUtc="2025-05-29T03:22:00Z">
        <w:r w:rsidR="007A01B6">
          <w:t>M</w:t>
        </w:r>
      </w:ins>
      <w:r w:rsidRPr="00A660B6">
        <w:t xml:space="preserve">oderate </w:t>
      </w:r>
      <w:ins w:id="177" w:author="Jeff Kim" w:date="2025-05-28T23:22:00Z" w16du:dateUtc="2025-05-29T03:22:00Z">
        <w:r w:rsidR="007A01B6">
          <w:t>(</w:t>
        </w:r>
      </w:ins>
      <w:ins w:id="178" w:author="Jeff Kim" w:date="2025-05-28T23:23:00Z" w16du:dateUtc="2025-05-29T03:23:00Z">
        <w:r w:rsidR="007A01B6">
          <w:t xml:space="preserve">yellow) risks </w:t>
        </w:r>
        <w:r w:rsidR="000C297F">
          <w:t xml:space="preserve">require investigation of further </w:t>
        </w:r>
      </w:ins>
      <w:del w:id="179" w:author="Jeff Kim" w:date="2025-05-28T23:23:00Z" w16du:dateUtc="2025-05-29T03:23:00Z">
        <w:r w:rsidRPr="00A660B6" w:rsidDel="000C297F">
          <w:delText>and</w:delText>
        </w:r>
      </w:del>
      <w:ins w:id="180" w:author="Jeff Kim" w:date="2025-05-28T23:23:00Z" w16du:dateUtc="2025-05-29T03:23:00Z">
        <w:r w:rsidR="000C297F">
          <w:t>risk</w:t>
        </w:r>
      </w:ins>
      <w:r w:rsidRPr="00A660B6">
        <w:t xml:space="preserve"> </w:t>
      </w:r>
      <w:r w:rsidR="007C67A3">
        <w:t>control</w:t>
      </w:r>
      <w:ins w:id="181" w:author="Jeff Kim" w:date="2025-05-28T23:23:00Z" w16du:dateUtc="2025-05-29T03:23:00Z">
        <w:r w:rsidR="000C297F">
          <w:t>s</w:t>
        </w:r>
      </w:ins>
      <w:del w:id="182" w:author="Jeff Kim" w:date="2025-05-28T23:23:00Z" w16du:dateUtc="2025-05-29T03:23:00Z">
        <w:r w:rsidR="007C67A3" w:rsidDel="000C297F">
          <w:delText xml:space="preserve"> measures </w:delText>
        </w:r>
        <w:r w:rsidRPr="00A660B6" w:rsidDel="000C297F">
          <w:delText>shall be considered</w:delText>
        </w:r>
      </w:del>
      <w:r w:rsidRPr="00A660B6">
        <w:t>.</w:t>
      </w:r>
      <w:r w:rsidR="006E017E">
        <w:t xml:space="preserve">  Justification shall be provided if risk </w:t>
      </w:r>
      <w:r w:rsidR="007C67A3">
        <w:t>control measure(s) is</w:t>
      </w:r>
      <w:r w:rsidR="006E017E">
        <w:t xml:space="preserve"> not </w:t>
      </w:r>
      <w:del w:id="183" w:author="Jeff Kim" w:date="2025-05-28T23:23:00Z" w16du:dateUtc="2025-05-29T03:23:00Z">
        <w:r w:rsidR="006E017E" w:rsidDel="006002F2">
          <w:delText>implemented.</w:delText>
        </w:r>
      </w:del>
    </w:p>
    <w:p w14:paraId="47D65BC6" w14:textId="3A7E360A" w:rsidR="0031192E" w:rsidRPr="00A660B6" w:rsidRDefault="0031192E" w:rsidP="006002F2">
      <w:pPr>
        <w:pStyle w:val="Heading4"/>
        <w:numPr>
          <w:ilvl w:val="3"/>
          <w:numId w:val="6"/>
        </w:numPr>
      </w:pPr>
      <w:del w:id="184" w:author="Jeff Kim" w:date="2025-05-28T23:23:00Z" w16du:dateUtc="2025-05-29T03:23:00Z">
        <w:r w:rsidRPr="00A660B6" w:rsidDel="006002F2">
          <w:delText>Risks</w:delText>
        </w:r>
      </w:del>
      <w:ins w:id="185" w:author="Jeff Kim" w:date="2025-05-28T23:23:00Z" w16du:dateUtc="2025-05-29T03:23:00Z">
        <w:r w:rsidR="006002F2">
          <w:t>High (red) risks</w:t>
        </w:r>
      </w:ins>
      <w:del w:id="186" w:author="Jeff Kim" w:date="2025-05-28T23:23:00Z" w16du:dateUtc="2025-05-29T03:23:00Z">
        <w:r w:rsidRPr="00A660B6" w:rsidDel="006002F2">
          <w:delText xml:space="preserve"> yielding a PRN &gt; 9</w:delText>
        </w:r>
      </w:del>
      <w:r w:rsidRPr="00A660B6">
        <w:t xml:space="preserve"> are </w:t>
      </w:r>
      <w:del w:id="187" w:author="Jeff Kim" w:date="2025-05-28T23:24:00Z" w16du:dateUtc="2025-05-29T03:24:00Z">
        <w:r w:rsidRPr="00A660B6" w:rsidDel="006002F2">
          <w:delText>considered significant</w:delText>
        </w:r>
      </w:del>
      <w:ins w:id="188" w:author="Jeff Kim" w:date="2025-05-28T23:24:00Z" w16du:dateUtc="2025-05-29T03:24:00Z">
        <w:r w:rsidR="006002F2">
          <w:t>unacceptable</w:t>
        </w:r>
      </w:ins>
      <w:r w:rsidRPr="00A660B6">
        <w:t xml:space="preserve"> and require mitigation. </w:t>
      </w:r>
    </w:p>
    <w:p w14:paraId="6C84ED06" w14:textId="3CC4FDF3" w:rsidR="007C67A3" w:rsidDel="00503BD3" w:rsidRDefault="0031192E" w:rsidP="0ADEE702">
      <w:pPr>
        <w:pStyle w:val="Heading3"/>
        <w:tabs>
          <w:tab w:val="num" w:pos="2070"/>
        </w:tabs>
        <w:rPr>
          <w:del w:id="189" w:author="Jeff Kim" w:date="2025-05-28T23:06:00Z" w16du:dateUtc="2025-05-29T03:06:00Z"/>
        </w:rPr>
      </w:pPr>
      <w:del w:id="190" w:author="Jeff Kim" w:date="2025-05-28T23:06:00Z" w16du:dateUtc="2025-05-29T03:06:00Z">
        <w:r w:rsidDel="00503BD3">
          <w:delText>If severity, probability of occurrence, and detectability are used to assess risks (e.g.</w:delText>
        </w:r>
        <w:r w:rsidR="000D2796" w:rsidDel="00503BD3">
          <w:delText>,</w:delText>
        </w:r>
        <w:commentRangeStart w:id="191"/>
        <w:r w:rsidDel="00503BD3">
          <w:delText xml:space="preserve"> process risk assessment)</w:delText>
        </w:r>
        <w:commentRangeEnd w:id="191"/>
        <w:r w:rsidDel="00503BD3">
          <w:rPr>
            <w:rStyle w:val="CommentReference"/>
          </w:rPr>
          <w:commentReference w:id="191"/>
        </w:r>
        <w:r w:rsidDel="00503BD3">
          <w:delText xml:space="preserve">, </w:delText>
        </w:r>
        <w:r w:rsidR="007C67A3" w:rsidDel="00503BD3">
          <w:delText>Risk Priority Number (RPN) shall be calculated using the following formula:</w:delText>
        </w:r>
      </w:del>
    </w:p>
    <w:p w14:paraId="3B70FC1C" w14:textId="5130A092" w:rsidR="007C67A3" w:rsidDel="00503BD3" w:rsidRDefault="007C67A3" w:rsidP="002F549E">
      <w:pPr>
        <w:pStyle w:val="Heading3"/>
        <w:numPr>
          <w:ilvl w:val="0"/>
          <w:numId w:val="0"/>
        </w:numPr>
        <w:ind w:left="1440"/>
        <w:rPr>
          <w:del w:id="192" w:author="Jeff Kim" w:date="2025-05-28T23:06:00Z" w16du:dateUtc="2025-05-29T03:06:00Z"/>
          <w:iCs/>
        </w:rPr>
      </w:pPr>
      <w:del w:id="193" w:author="Jeff Kim" w:date="2025-05-28T23:06:00Z" w16du:dateUtc="2025-05-29T03:06:00Z">
        <w:r w:rsidDel="00503BD3">
          <w:rPr>
            <w:iCs/>
          </w:rPr>
          <w:delText>RPN = Severity x Probability of Occurrence x Detectability</w:delText>
        </w:r>
      </w:del>
    </w:p>
    <w:p w14:paraId="3900D967" w14:textId="4CFDE675" w:rsidR="00A660B6" w:rsidDel="00503BD3" w:rsidRDefault="007C67A3" w:rsidP="00F61A14">
      <w:pPr>
        <w:pStyle w:val="Heading3"/>
        <w:numPr>
          <w:ilvl w:val="2"/>
          <w:numId w:val="6"/>
        </w:numPr>
        <w:tabs>
          <w:tab w:val="clear" w:pos="2970"/>
          <w:tab w:val="num" w:pos="2070"/>
        </w:tabs>
        <w:ind w:left="1440"/>
        <w:rPr>
          <w:del w:id="194" w:author="Jeff Kim" w:date="2025-05-28T23:06:00Z" w16du:dateUtc="2025-05-29T03:06:00Z"/>
          <w:iCs/>
        </w:rPr>
      </w:pPr>
      <w:del w:id="195" w:author="Jeff Kim" w:date="2025-05-28T23:06:00Z" w16du:dateUtc="2025-05-29T03:06:00Z">
        <w:r w:rsidDel="00503BD3">
          <w:rPr>
            <w:iCs/>
          </w:rPr>
          <w:delText>R</w:delText>
        </w:r>
        <w:r w:rsidRPr="00A660B6" w:rsidDel="00503BD3">
          <w:rPr>
            <w:iCs/>
          </w:rPr>
          <w:delText xml:space="preserve">isks </w:delText>
        </w:r>
        <w:r w:rsidR="0031192E" w:rsidRPr="00A660B6" w:rsidDel="00503BD3">
          <w:rPr>
            <w:iCs/>
          </w:rPr>
          <w:delText xml:space="preserve">shall be evaluated </w:delText>
        </w:r>
        <w:r w:rsidDel="00503BD3">
          <w:rPr>
            <w:iCs/>
          </w:rPr>
          <w:delText xml:space="preserve">based on their RPN </w:delText>
        </w:r>
        <w:r w:rsidR="0031192E" w:rsidRPr="00A660B6" w:rsidDel="00503BD3">
          <w:rPr>
            <w:iCs/>
          </w:rPr>
          <w:delText>per the following risk evaluation matrix</w:delText>
        </w:r>
        <w:r w:rsidR="00135CDA" w:rsidDel="00503BD3">
          <w:rPr>
            <w:iCs/>
          </w:rPr>
          <w:delText>:</w:delText>
        </w:r>
      </w:del>
    </w:p>
    <w:p w14:paraId="1C16C405" w14:textId="306AC018" w:rsidR="002F549E" w:rsidRDefault="002F549E">
      <w:pPr>
        <w:rPr>
          <w:rFonts w:ascii="Century Gothic" w:eastAsiaTheme="majorEastAsia" w:hAnsi="Century Gothic" w:cstheme="majorBidi"/>
          <w:bCs/>
          <w:iCs/>
          <w:color w:val="000000"/>
          <w:sz w:val="20"/>
          <w:szCs w:val="26"/>
        </w:rPr>
      </w:pPr>
      <w:r>
        <w:rPr>
          <w:iCs/>
        </w:rPr>
        <w:br w:type="page"/>
      </w:r>
    </w:p>
    <w:p w14:paraId="3E49D01E" w14:textId="1C093D53" w:rsidR="000D2796" w:rsidRPr="000D2796" w:rsidRDefault="000D2796" w:rsidP="000D2796">
      <w:pPr>
        <w:pStyle w:val="Heading3"/>
        <w:numPr>
          <w:ilvl w:val="0"/>
          <w:numId w:val="0"/>
        </w:numPr>
        <w:ind w:left="90"/>
        <w:rPr>
          <w:b/>
          <w:bCs w:val="0"/>
          <w:iCs/>
        </w:rPr>
      </w:pPr>
      <w:del w:id="196" w:author="Jeff Kim" w:date="2025-05-28T23:06:00Z" w16du:dateUtc="2025-05-29T03:06:00Z">
        <w:r w:rsidRPr="00F06B41" w:rsidDel="00503BD3">
          <w:rPr>
            <w:b/>
            <w:bCs w:val="0"/>
            <w:iCs/>
          </w:rPr>
          <w:lastRenderedPageBreak/>
          <w:delText xml:space="preserve">Table </w:delText>
        </w:r>
        <w:r w:rsidDel="00503BD3">
          <w:rPr>
            <w:b/>
            <w:bCs w:val="0"/>
            <w:iCs/>
          </w:rPr>
          <w:delText>5</w:delText>
        </w:r>
        <w:r w:rsidRPr="00F06B41" w:rsidDel="00503BD3">
          <w:rPr>
            <w:b/>
            <w:bCs w:val="0"/>
            <w:iCs/>
          </w:rPr>
          <w:delText xml:space="preserve">: </w:delText>
        </w:r>
        <w:r w:rsidDel="00503BD3">
          <w:rPr>
            <w:b/>
            <w:bCs w:val="0"/>
            <w:iCs/>
          </w:rPr>
          <w:delText xml:space="preserve">Risk Evaluation Matrix for Severity, Probability, and Detectability </w:delText>
        </w:r>
      </w:del>
    </w:p>
    <w:tbl>
      <w:tblPr>
        <w:tblStyle w:val="TableGrid2"/>
        <w:tblW w:w="0" w:type="auto"/>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332"/>
        <w:gridCol w:w="1127"/>
        <w:gridCol w:w="1303"/>
        <w:gridCol w:w="1350"/>
        <w:gridCol w:w="1350"/>
        <w:gridCol w:w="1350"/>
        <w:gridCol w:w="1309"/>
      </w:tblGrid>
      <w:tr w:rsidR="00A660B6" w:rsidRPr="00E67A2F" w14:paraId="57B94075" w14:textId="77777777" w:rsidTr="7A0F2025">
        <w:trPr>
          <w:tblHeader/>
        </w:trPr>
        <w:tc>
          <w:tcPr>
            <w:tcW w:w="2459" w:type="dxa"/>
            <w:gridSpan w:val="2"/>
            <w:vMerge w:val="restart"/>
            <w:shd w:val="clear" w:color="auto" w:fill="auto"/>
          </w:tcPr>
          <w:p w14:paraId="48B4BC4E" w14:textId="2DA2CA09" w:rsidR="00A660B6" w:rsidDel="00503BD3" w:rsidRDefault="128A63EF" w:rsidP="4ECF99A4">
            <w:pPr>
              <w:tabs>
                <w:tab w:val="left" w:pos="432"/>
              </w:tabs>
              <w:spacing w:before="40" w:after="40"/>
              <w:jc w:val="center"/>
              <w:outlineLvl w:val="1"/>
              <w:rPr>
                <w:del w:id="197" w:author="Jeff Kim" w:date="2025-05-28T23:06:00Z" w16du:dateUtc="2025-05-29T03:06:00Z"/>
                <w:rFonts w:ascii="Century Gothic" w:eastAsiaTheme="majorEastAsia" w:hAnsi="Century Gothic" w:cstheme="majorBidi"/>
                <w:b/>
                <w:bCs/>
                <w:color w:val="000000" w:themeColor="text1"/>
                <w:sz w:val="20"/>
                <w:szCs w:val="20"/>
              </w:rPr>
            </w:pPr>
            <w:del w:id="198" w:author="Jeff Kim" w:date="2025-05-28T23:06:00Z" w16du:dateUtc="2025-05-29T03:06:00Z">
              <w:r w:rsidRPr="7A0F2025" w:rsidDel="00503BD3">
                <w:rPr>
                  <w:rFonts w:ascii="Century Gothic" w:eastAsiaTheme="majorEastAsia" w:hAnsi="Century Gothic" w:cstheme="majorBidi"/>
                  <w:b/>
                  <w:bCs/>
                  <w:color w:val="000000" w:themeColor="text1"/>
                  <w:sz w:val="20"/>
                  <w:szCs w:val="20"/>
                </w:rPr>
                <w:delText>Risk Priority Number</w:delText>
              </w:r>
            </w:del>
          </w:p>
          <w:p w14:paraId="58398C66" w14:textId="592D8107" w:rsidR="00A660B6" w:rsidRPr="00E67A2F" w:rsidRDefault="00A660B6" w:rsidP="00A660B6">
            <w:pPr>
              <w:tabs>
                <w:tab w:val="left" w:pos="432"/>
              </w:tabs>
              <w:spacing w:before="40" w:after="40"/>
              <w:jc w:val="center"/>
              <w:outlineLvl w:val="1"/>
              <w:rPr>
                <w:rFonts w:ascii="Century Gothic" w:eastAsiaTheme="majorEastAsia" w:hAnsi="Century Gothic" w:cstheme="majorBidi"/>
                <w:color w:val="000000" w:themeColor="text1"/>
                <w:sz w:val="20"/>
                <w:szCs w:val="20"/>
              </w:rPr>
            </w:pPr>
            <w:del w:id="199" w:author="Jeff Kim" w:date="2025-05-28T23:06:00Z" w16du:dateUtc="2025-05-29T03:06:00Z">
              <w:r w:rsidRPr="00A660B6" w:rsidDel="00503BD3">
                <w:rPr>
                  <w:rFonts w:ascii="Century Gothic" w:eastAsiaTheme="majorEastAsia" w:hAnsi="Century Gothic" w:cstheme="majorBidi"/>
                  <w:b/>
                  <w:bCs/>
                  <w:color w:val="000000" w:themeColor="text1"/>
                  <w:sz w:val="20"/>
                  <w:szCs w:val="20"/>
                </w:rPr>
                <w:delText>(RPN)</w:delText>
              </w:r>
            </w:del>
          </w:p>
        </w:tc>
        <w:tc>
          <w:tcPr>
            <w:tcW w:w="6662" w:type="dxa"/>
            <w:gridSpan w:val="5"/>
            <w:tcBorders>
              <w:bottom w:val="single" w:sz="6" w:space="0" w:color="auto"/>
            </w:tcBorders>
            <w:shd w:val="clear" w:color="auto" w:fill="auto"/>
          </w:tcPr>
          <w:p w14:paraId="32CC03C4" w14:textId="414E2844" w:rsidR="00A660B6" w:rsidRDefault="00A660B6" w:rsidP="00C24298">
            <w:pPr>
              <w:tabs>
                <w:tab w:val="left" w:pos="432"/>
              </w:tabs>
              <w:spacing w:before="40" w:after="40"/>
              <w:jc w:val="center"/>
              <w:outlineLvl w:val="1"/>
              <w:rPr>
                <w:rFonts w:ascii="Century Gothic" w:eastAsiaTheme="majorEastAsia" w:hAnsi="Century Gothic" w:cstheme="majorBidi"/>
                <w:b/>
                <w:color w:val="000000" w:themeColor="text1"/>
                <w:sz w:val="20"/>
                <w:szCs w:val="20"/>
              </w:rPr>
            </w:pPr>
            <w:del w:id="200" w:author="Jeff Kim" w:date="2025-05-28T23:06:00Z" w16du:dateUtc="2025-05-29T03:06:00Z">
              <w:r w:rsidDel="00503BD3">
                <w:rPr>
                  <w:rFonts w:ascii="Century Gothic" w:eastAsiaTheme="majorEastAsia" w:hAnsi="Century Gothic" w:cstheme="majorBidi"/>
                  <w:b/>
                  <w:color w:val="000000" w:themeColor="text1"/>
                  <w:sz w:val="20"/>
                  <w:szCs w:val="20"/>
                </w:rPr>
                <w:delText>Detectability</w:delText>
              </w:r>
            </w:del>
          </w:p>
        </w:tc>
      </w:tr>
      <w:tr w:rsidR="00A660B6" w:rsidRPr="00E67A2F" w14:paraId="0E3E5A9F" w14:textId="77777777" w:rsidTr="7A0F2025">
        <w:tc>
          <w:tcPr>
            <w:tcW w:w="2459" w:type="dxa"/>
            <w:gridSpan w:val="2"/>
            <w:vMerge/>
            <w:vAlign w:val="center"/>
          </w:tcPr>
          <w:p w14:paraId="78EAA291" w14:textId="77777777" w:rsidR="00A660B6" w:rsidRDefault="00A660B6"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303" w:type="dxa"/>
            <w:tcBorders>
              <w:top w:val="single" w:sz="6" w:space="0" w:color="auto"/>
              <w:bottom w:val="single" w:sz="6" w:space="0" w:color="auto"/>
            </w:tcBorders>
            <w:shd w:val="clear" w:color="auto" w:fill="D9D9D9" w:themeFill="background1" w:themeFillShade="D9"/>
          </w:tcPr>
          <w:p w14:paraId="5C6B7B40" w14:textId="10098514"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01" w:author="Jeff Kim" w:date="2025-05-28T23:06:00Z" w16du:dateUtc="2025-05-29T03:06:00Z">
              <w:r w:rsidDel="00503BD3">
                <w:rPr>
                  <w:rFonts w:ascii="Century Gothic" w:eastAsiaTheme="majorEastAsia" w:hAnsi="Century Gothic" w:cstheme="majorBidi"/>
                  <w:iCs/>
                  <w:color w:val="000000"/>
                  <w:sz w:val="20"/>
                  <w:szCs w:val="26"/>
                </w:rPr>
                <w:delText>1</w:delText>
              </w:r>
            </w:del>
          </w:p>
        </w:tc>
        <w:tc>
          <w:tcPr>
            <w:tcW w:w="1350" w:type="dxa"/>
            <w:tcBorders>
              <w:top w:val="single" w:sz="6" w:space="0" w:color="auto"/>
              <w:bottom w:val="single" w:sz="6" w:space="0" w:color="auto"/>
            </w:tcBorders>
            <w:shd w:val="clear" w:color="auto" w:fill="D9D9D9" w:themeFill="background1" w:themeFillShade="D9"/>
          </w:tcPr>
          <w:p w14:paraId="226439B7" w14:textId="26A7D7AB"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02" w:author="Jeff Kim" w:date="2025-05-28T23:06:00Z" w16du:dateUtc="2025-05-29T03:06:00Z">
              <w:r w:rsidDel="00503BD3">
                <w:rPr>
                  <w:rFonts w:ascii="Century Gothic" w:eastAsiaTheme="majorEastAsia" w:hAnsi="Century Gothic" w:cstheme="majorBidi"/>
                  <w:iCs/>
                  <w:color w:val="000000"/>
                  <w:sz w:val="20"/>
                  <w:szCs w:val="26"/>
                </w:rPr>
                <w:delText>2</w:delText>
              </w:r>
            </w:del>
          </w:p>
        </w:tc>
        <w:tc>
          <w:tcPr>
            <w:tcW w:w="1350" w:type="dxa"/>
            <w:tcBorders>
              <w:top w:val="single" w:sz="6" w:space="0" w:color="auto"/>
              <w:bottom w:val="single" w:sz="6" w:space="0" w:color="auto"/>
            </w:tcBorders>
            <w:shd w:val="clear" w:color="auto" w:fill="D9D9D9" w:themeFill="background1" w:themeFillShade="D9"/>
          </w:tcPr>
          <w:p w14:paraId="7A06F7CB" w14:textId="72BF0ECE"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03" w:author="Jeff Kim" w:date="2025-05-28T23:06:00Z" w16du:dateUtc="2025-05-29T03:06:00Z">
              <w:r w:rsidDel="00503BD3">
                <w:rPr>
                  <w:rFonts w:ascii="Century Gothic" w:eastAsiaTheme="majorEastAsia" w:hAnsi="Century Gothic" w:cstheme="majorBidi"/>
                  <w:iCs/>
                  <w:color w:val="000000"/>
                  <w:sz w:val="20"/>
                  <w:szCs w:val="26"/>
                </w:rPr>
                <w:delText>3</w:delText>
              </w:r>
            </w:del>
          </w:p>
        </w:tc>
        <w:tc>
          <w:tcPr>
            <w:tcW w:w="1350" w:type="dxa"/>
            <w:tcBorders>
              <w:top w:val="single" w:sz="6" w:space="0" w:color="auto"/>
              <w:bottom w:val="single" w:sz="6" w:space="0" w:color="auto"/>
            </w:tcBorders>
            <w:shd w:val="clear" w:color="auto" w:fill="D9D9D9" w:themeFill="background1" w:themeFillShade="D9"/>
          </w:tcPr>
          <w:p w14:paraId="785D3089" w14:textId="5BE17129"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04" w:author="Jeff Kim" w:date="2025-05-28T23:06:00Z" w16du:dateUtc="2025-05-29T03:06:00Z">
              <w:r w:rsidDel="00503BD3">
                <w:rPr>
                  <w:rFonts w:ascii="Century Gothic" w:eastAsiaTheme="majorEastAsia" w:hAnsi="Century Gothic" w:cstheme="majorBidi"/>
                  <w:iCs/>
                  <w:color w:val="000000"/>
                  <w:sz w:val="20"/>
                  <w:szCs w:val="26"/>
                </w:rPr>
                <w:delText>4</w:delText>
              </w:r>
            </w:del>
          </w:p>
        </w:tc>
        <w:tc>
          <w:tcPr>
            <w:tcW w:w="1309" w:type="dxa"/>
            <w:tcBorders>
              <w:top w:val="single" w:sz="6" w:space="0" w:color="auto"/>
              <w:bottom w:val="single" w:sz="6" w:space="0" w:color="auto"/>
            </w:tcBorders>
            <w:shd w:val="clear" w:color="auto" w:fill="D9D9D9" w:themeFill="background1" w:themeFillShade="D9"/>
          </w:tcPr>
          <w:p w14:paraId="2A1BF979" w14:textId="41BBC781" w:rsidR="00A660B6" w:rsidRPr="0031192E" w:rsidRDefault="00A660B6"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05" w:author="Jeff Kim" w:date="2025-05-28T23:06:00Z" w16du:dateUtc="2025-05-29T03:06:00Z">
              <w:r w:rsidDel="00503BD3">
                <w:rPr>
                  <w:rFonts w:ascii="Century Gothic" w:eastAsiaTheme="majorEastAsia" w:hAnsi="Century Gothic" w:cstheme="majorBidi"/>
                  <w:iCs/>
                  <w:color w:val="000000"/>
                  <w:sz w:val="20"/>
                  <w:szCs w:val="26"/>
                </w:rPr>
                <w:delText>5</w:delText>
              </w:r>
            </w:del>
          </w:p>
        </w:tc>
      </w:tr>
      <w:tr w:rsidR="00252D47" w:rsidRPr="00E67A2F" w14:paraId="51FE2090" w14:textId="77777777" w:rsidTr="7A0F2025">
        <w:tc>
          <w:tcPr>
            <w:tcW w:w="1332" w:type="dxa"/>
            <w:vMerge w:val="restart"/>
            <w:tcBorders>
              <w:top w:val="single" w:sz="6" w:space="0" w:color="auto"/>
            </w:tcBorders>
            <w:shd w:val="clear" w:color="auto" w:fill="D9D9D9" w:themeFill="background1" w:themeFillShade="D9"/>
            <w:vAlign w:val="center"/>
          </w:tcPr>
          <w:p w14:paraId="09273A11" w14:textId="57B61BE3" w:rsidR="00252D47" w:rsidRPr="00252D47" w:rsidRDefault="00252D47" w:rsidP="00C24298">
            <w:pPr>
              <w:tabs>
                <w:tab w:val="left" w:pos="432"/>
              </w:tabs>
              <w:spacing w:before="40" w:after="40"/>
              <w:jc w:val="center"/>
              <w:outlineLvl w:val="1"/>
              <w:rPr>
                <w:rFonts w:ascii="Century Gothic" w:eastAsiaTheme="majorEastAsia" w:hAnsi="Century Gothic" w:cstheme="majorBidi"/>
                <w:b/>
                <w:bCs/>
                <w:iCs/>
                <w:color w:val="000000" w:themeColor="text1"/>
                <w:sz w:val="20"/>
                <w:szCs w:val="20"/>
              </w:rPr>
            </w:pPr>
            <w:del w:id="206" w:author="Jeff Kim" w:date="2025-05-28T23:06:00Z" w16du:dateUtc="2025-05-29T03:06:00Z">
              <w:r w:rsidRPr="00252D47" w:rsidDel="00503BD3">
                <w:rPr>
                  <w:rFonts w:ascii="Century Gothic" w:eastAsiaTheme="majorEastAsia" w:hAnsi="Century Gothic" w:cstheme="majorBidi"/>
                  <w:b/>
                  <w:bCs/>
                  <w:iCs/>
                  <w:color w:val="000000" w:themeColor="text1"/>
                  <w:sz w:val="20"/>
                  <w:szCs w:val="20"/>
                </w:rPr>
                <w:delText>Primary Risk Number (PRN)</w:delText>
              </w:r>
            </w:del>
          </w:p>
        </w:tc>
        <w:tc>
          <w:tcPr>
            <w:tcW w:w="1127" w:type="dxa"/>
            <w:tcBorders>
              <w:top w:val="single" w:sz="6" w:space="0" w:color="auto"/>
              <w:bottom w:val="single" w:sz="6" w:space="0" w:color="auto"/>
            </w:tcBorders>
            <w:shd w:val="clear" w:color="auto" w:fill="D9D9D9" w:themeFill="background1" w:themeFillShade="D9"/>
            <w:vAlign w:val="center"/>
          </w:tcPr>
          <w:p w14:paraId="40EB4969" w14:textId="0469538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07" w:author="Jeff Kim" w:date="2025-05-28T23:06:00Z" w16du:dateUtc="2025-05-29T03:06:00Z">
              <w:r w:rsidDel="00503BD3">
                <w:rPr>
                  <w:rFonts w:ascii="Century Gothic" w:eastAsiaTheme="majorEastAsia" w:hAnsi="Century Gothic" w:cstheme="majorBidi"/>
                  <w:iCs/>
                  <w:color w:val="000000" w:themeColor="text1"/>
                  <w:sz w:val="20"/>
                  <w:szCs w:val="20"/>
                </w:rPr>
                <w:delText>25</w:delText>
              </w:r>
            </w:del>
          </w:p>
        </w:tc>
        <w:tc>
          <w:tcPr>
            <w:tcW w:w="1303" w:type="dxa"/>
            <w:tcBorders>
              <w:top w:val="single" w:sz="6" w:space="0" w:color="auto"/>
              <w:bottom w:val="single" w:sz="6" w:space="0" w:color="auto"/>
            </w:tcBorders>
            <w:shd w:val="clear" w:color="auto" w:fill="F7CAAC" w:themeFill="accent2" w:themeFillTint="66"/>
          </w:tcPr>
          <w:p w14:paraId="1D6C1391" w14:textId="00241C96"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08" w:author="Jeff Kim" w:date="2025-05-28T23:06:00Z" w16du:dateUtc="2025-05-29T03:06:00Z">
              <w:r w:rsidDel="00503BD3">
                <w:rPr>
                  <w:rFonts w:ascii="Century Gothic" w:eastAsiaTheme="majorEastAsia" w:hAnsi="Century Gothic" w:cstheme="majorBidi"/>
                  <w:iCs/>
                  <w:color w:val="000000" w:themeColor="text1"/>
                  <w:sz w:val="20"/>
                  <w:szCs w:val="20"/>
                </w:rPr>
                <w:delText>25</w:delText>
              </w:r>
            </w:del>
          </w:p>
        </w:tc>
        <w:tc>
          <w:tcPr>
            <w:tcW w:w="1350" w:type="dxa"/>
            <w:tcBorders>
              <w:top w:val="single" w:sz="6" w:space="0" w:color="auto"/>
              <w:bottom w:val="single" w:sz="6" w:space="0" w:color="auto"/>
            </w:tcBorders>
            <w:shd w:val="clear" w:color="auto" w:fill="F7CAAC" w:themeFill="accent2" w:themeFillTint="66"/>
          </w:tcPr>
          <w:p w14:paraId="56377405" w14:textId="3FA38B4F"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09" w:author="Jeff Kim" w:date="2025-05-28T23:06:00Z" w16du:dateUtc="2025-05-29T03:06:00Z">
              <w:r w:rsidDel="00503BD3">
                <w:rPr>
                  <w:rFonts w:ascii="Century Gothic" w:eastAsiaTheme="majorEastAsia" w:hAnsi="Century Gothic" w:cstheme="majorBidi"/>
                  <w:iCs/>
                  <w:color w:val="000000"/>
                  <w:sz w:val="20"/>
                  <w:szCs w:val="26"/>
                </w:rPr>
                <w:delText>50</w:delText>
              </w:r>
            </w:del>
          </w:p>
        </w:tc>
        <w:tc>
          <w:tcPr>
            <w:tcW w:w="1350" w:type="dxa"/>
            <w:tcBorders>
              <w:top w:val="single" w:sz="6" w:space="0" w:color="auto"/>
              <w:bottom w:val="single" w:sz="6" w:space="0" w:color="auto"/>
            </w:tcBorders>
            <w:shd w:val="clear" w:color="auto" w:fill="F7CAAC" w:themeFill="accent2" w:themeFillTint="66"/>
          </w:tcPr>
          <w:p w14:paraId="286AD58F" w14:textId="364CE96B"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10" w:author="Jeff Kim" w:date="2025-05-28T23:06:00Z" w16du:dateUtc="2025-05-29T03:06:00Z">
              <w:r w:rsidDel="00503BD3">
                <w:rPr>
                  <w:rFonts w:ascii="Century Gothic" w:eastAsiaTheme="majorEastAsia" w:hAnsi="Century Gothic" w:cstheme="majorBidi"/>
                  <w:iCs/>
                  <w:color w:val="000000"/>
                  <w:sz w:val="20"/>
                  <w:szCs w:val="26"/>
                </w:rPr>
                <w:delText>75</w:delText>
              </w:r>
            </w:del>
          </w:p>
        </w:tc>
        <w:tc>
          <w:tcPr>
            <w:tcW w:w="1350" w:type="dxa"/>
            <w:tcBorders>
              <w:top w:val="single" w:sz="6" w:space="0" w:color="auto"/>
              <w:bottom w:val="single" w:sz="6" w:space="0" w:color="auto"/>
            </w:tcBorders>
            <w:shd w:val="clear" w:color="auto" w:fill="F7CAAC" w:themeFill="accent2" w:themeFillTint="66"/>
          </w:tcPr>
          <w:p w14:paraId="258F9E73" w14:textId="1F8E6F34"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11" w:author="Jeff Kim" w:date="2025-05-28T23:06:00Z" w16du:dateUtc="2025-05-29T03:06:00Z">
              <w:r w:rsidDel="00503BD3">
                <w:rPr>
                  <w:rFonts w:ascii="Century Gothic" w:eastAsiaTheme="majorEastAsia" w:hAnsi="Century Gothic" w:cstheme="majorBidi"/>
                  <w:iCs/>
                  <w:color w:val="000000"/>
                  <w:sz w:val="20"/>
                  <w:szCs w:val="26"/>
                </w:rPr>
                <w:delText>100</w:delText>
              </w:r>
            </w:del>
          </w:p>
        </w:tc>
        <w:tc>
          <w:tcPr>
            <w:tcW w:w="1309" w:type="dxa"/>
            <w:tcBorders>
              <w:top w:val="single" w:sz="6" w:space="0" w:color="auto"/>
              <w:bottom w:val="single" w:sz="6" w:space="0" w:color="auto"/>
            </w:tcBorders>
            <w:shd w:val="clear" w:color="auto" w:fill="F7CAAC" w:themeFill="accent2" w:themeFillTint="66"/>
          </w:tcPr>
          <w:p w14:paraId="11BE70E8" w14:textId="58430E74"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12" w:author="Jeff Kim" w:date="2025-05-28T23:06:00Z" w16du:dateUtc="2025-05-29T03:06:00Z">
              <w:r w:rsidDel="00503BD3">
                <w:rPr>
                  <w:rFonts w:ascii="Century Gothic" w:eastAsiaTheme="majorEastAsia" w:hAnsi="Century Gothic" w:cstheme="majorBidi"/>
                  <w:iCs/>
                  <w:color w:val="000000"/>
                  <w:sz w:val="20"/>
                  <w:szCs w:val="26"/>
                </w:rPr>
                <w:delText>125</w:delText>
              </w:r>
            </w:del>
          </w:p>
        </w:tc>
      </w:tr>
      <w:tr w:rsidR="00252D47" w:rsidRPr="00E67A2F" w14:paraId="1E0948D8" w14:textId="77777777" w:rsidTr="7A0F2025">
        <w:tc>
          <w:tcPr>
            <w:tcW w:w="1332" w:type="dxa"/>
            <w:vMerge/>
            <w:vAlign w:val="center"/>
          </w:tcPr>
          <w:p w14:paraId="1D341B91"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731248B0" w14:textId="0CEBA9F6"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13" w:author="Jeff Kim" w:date="2025-05-28T23:06:00Z" w16du:dateUtc="2025-05-29T03:06:00Z">
              <w:r w:rsidDel="00503BD3">
                <w:rPr>
                  <w:rFonts w:ascii="Century Gothic" w:eastAsiaTheme="majorEastAsia" w:hAnsi="Century Gothic" w:cstheme="majorBidi"/>
                  <w:iCs/>
                  <w:color w:val="000000" w:themeColor="text1"/>
                  <w:sz w:val="20"/>
                  <w:szCs w:val="20"/>
                </w:rPr>
                <w:delText>20</w:delText>
              </w:r>
            </w:del>
          </w:p>
        </w:tc>
        <w:tc>
          <w:tcPr>
            <w:tcW w:w="1303" w:type="dxa"/>
            <w:tcBorders>
              <w:top w:val="single" w:sz="6" w:space="0" w:color="auto"/>
              <w:bottom w:val="single" w:sz="6" w:space="0" w:color="auto"/>
            </w:tcBorders>
            <w:shd w:val="clear" w:color="auto" w:fill="FFF2CC" w:themeFill="accent4" w:themeFillTint="33"/>
          </w:tcPr>
          <w:p w14:paraId="1F7B7EED" w14:textId="7B126CFA"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14" w:author="Jeff Kim" w:date="2025-05-28T23:06:00Z" w16du:dateUtc="2025-05-29T03:06:00Z">
              <w:r w:rsidDel="00503BD3">
                <w:rPr>
                  <w:rFonts w:ascii="Century Gothic" w:eastAsiaTheme="majorEastAsia" w:hAnsi="Century Gothic" w:cstheme="majorBidi"/>
                  <w:iCs/>
                  <w:color w:val="000000" w:themeColor="text1"/>
                  <w:sz w:val="20"/>
                  <w:szCs w:val="20"/>
                </w:rPr>
                <w:delText>20</w:delText>
              </w:r>
            </w:del>
          </w:p>
        </w:tc>
        <w:tc>
          <w:tcPr>
            <w:tcW w:w="1350" w:type="dxa"/>
            <w:tcBorders>
              <w:top w:val="single" w:sz="6" w:space="0" w:color="auto"/>
              <w:bottom w:val="single" w:sz="6" w:space="0" w:color="auto"/>
            </w:tcBorders>
            <w:shd w:val="clear" w:color="auto" w:fill="F7CAAC" w:themeFill="accent2" w:themeFillTint="66"/>
          </w:tcPr>
          <w:p w14:paraId="5FC10EA8" w14:textId="0E089A41"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15" w:author="Jeff Kim" w:date="2025-05-28T23:06:00Z" w16du:dateUtc="2025-05-29T03:06:00Z">
              <w:r w:rsidDel="00503BD3">
                <w:rPr>
                  <w:rFonts w:ascii="Century Gothic" w:eastAsiaTheme="majorEastAsia" w:hAnsi="Century Gothic" w:cstheme="majorBidi"/>
                  <w:iCs/>
                  <w:color w:val="000000"/>
                  <w:sz w:val="20"/>
                  <w:szCs w:val="26"/>
                </w:rPr>
                <w:delText>40</w:delText>
              </w:r>
            </w:del>
          </w:p>
        </w:tc>
        <w:tc>
          <w:tcPr>
            <w:tcW w:w="1350" w:type="dxa"/>
            <w:tcBorders>
              <w:top w:val="single" w:sz="6" w:space="0" w:color="auto"/>
              <w:bottom w:val="single" w:sz="6" w:space="0" w:color="auto"/>
            </w:tcBorders>
            <w:shd w:val="clear" w:color="auto" w:fill="F7CAAC" w:themeFill="accent2" w:themeFillTint="66"/>
          </w:tcPr>
          <w:p w14:paraId="0C5C2497" w14:textId="7EA4A98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16" w:author="Jeff Kim" w:date="2025-05-28T23:06:00Z" w16du:dateUtc="2025-05-29T03:06:00Z">
              <w:r w:rsidDel="00503BD3">
                <w:rPr>
                  <w:rFonts w:ascii="Century Gothic" w:eastAsiaTheme="majorEastAsia" w:hAnsi="Century Gothic" w:cstheme="majorBidi"/>
                  <w:iCs/>
                  <w:color w:val="000000"/>
                  <w:sz w:val="20"/>
                  <w:szCs w:val="26"/>
                </w:rPr>
                <w:delText>60</w:delText>
              </w:r>
            </w:del>
          </w:p>
        </w:tc>
        <w:tc>
          <w:tcPr>
            <w:tcW w:w="1350" w:type="dxa"/>
            <w:tcBorders>
              <w:top w:val="single" w:sz="6" w:space="0" w:color="auto"/>
              <w:bottom w:val="single" w:sz="6" w:space="0" w:color="auto"/>
            </w:tcBorders>
            <w:shd w:val="clear" w:color="auto" w:fill="F7CAAC" w:themeFill="accent2" w:themeFillTint="66"/>
          </w:tcPr>
          <w:p w14:paraId="45F47B5D" w14:textId="6872293B"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17" w:author="Jeff Kim" w:date="2025-05-28T23:06:00Z" w16du:dateUtc="2025-05-29T03:06:00Z">
              <w:r w:rsidDel="00503BD3">
                <w:rPr>
                  <w:rFonts w:ascii="Century Gothic" w:eastAsiaTheme="majorEastAsia" w:hAnsi="Century Gothic" w:cstheme="majorBidi"/>
                  <w:iCs/>
                  <w:color w:val="000000"/>
                  <w:sz w:val="20"/>
                  <w:szCs w:val="26"/>
                </w:rPr>
                <w:delText>80</w:delText>
              </w:r>
            </w:del>
          </w:p>
        </w:tc>
        <w:tc>
          <w:tcPr>
            <w:tcW w:w="1309" w:type="dxa"/>
            <w:tcBorders>
              <w:top w:val="single" w:sz="6" w:space="0" w:color="auto"/>
              <w:bottom w:val="single" w:sz="6" w:space="0" w:color="auto"/>
            </w:tcBorders>
            <w:shd w:val="clear" w:color="auto" w:fill="F7CAAC" w:themeFill="accent2" w:themeFillTint="66"/>
          </w:tcPr>
          <w:p w14:paraId="4F2D75B4" w14:textId="0058C45F"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18" w:author="Jeff Kim" w:date="2025-05-28T23:06:00Z" w16du:dateUtc="2025-05-29T03:06:00Z">
              <w:r w:rsidDel="00503BD3">
                <w:rPr>
                  <w:rFonts w:ascii="Century Gothic" w:eastAsiaTheme="majorEastAsia" w:hAnsi="Century Gothic" w:cstheme="majorBidi"/>
                  <w:iCs/>
                  <w:color w:val="000000"/>
                  <w:sz w:val="20"/>
                  <w:szCs w:val="26"/>
                </w:rPr>
                <w:delText>100</w:delText>
              </w:r>
            </w:del>
          </w:p>
        </w:tc>
      </w:tr>
      <w:tr w:rsidR="00252D47" w:rsidRPr="00E67A2F" w14:paraId="2AA16477" w14:textId="77777777" w:rsidTr="7A0F2025">
        <w:tc>
          <w:tcPr>
            <w:tcW w:w="1332" w:type="dxa"/>
            <w:vMerge/>
            <w:vAlign w:val="center"/>
          </w:tcPr>
          <w:p w14:paraId="653C40C3"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538D5ED1" w14:textId="1E6816F5"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19" w:author="Jeff Kim" w:date="2025-05-28T23:06:00Z" w16du:dateUtc="2025-05-29T03:06:00Z">
              <w:r w:rsidDel="00503BD3">
                <w:rPr>
                  <w:rFonts w:ascii="Century Gothic" w:eastAsiaTheme="majorEastAsia" w:hAnsi="Century Gothic" w:cstheme="majorBidi"/>
                  <w:iCs/>
                  <w:color w:val="000000" w:themeColor="text1"/>
                  <w:sz w:val="20"/>
                  <w:szCs w:val="20"/>
                </w:rPr>
                <w:delText>16</w:delText>
              </w:r>
            </w:del>
          </w:p>
        </w:tc>
        <w:tc>
          <w:tcPr>
            <w:tcW w:w="1303" w:type="dxa"/>
            <w:tcBorders>
              <w:top w:val="single" w:sz="6" w:space="0" w:color="auto"/>
              <w:bottom w:val="single" w:sz="6" w:space="0" w:color="auto"/>
            </w:tcBorders>
            <w:shd w:val="clear" w:color="auto" w:fill="FFF2CC" w:themeFill="accent4" w:themeFillTint="33"/>
          </w:tcPr>
          <w:p w14:paraId="717B59EE" w14:textId="7409289D"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20" w:author="Jeff Kim" w:date="2025-05-28T23:06:00Z" w16du:dateUtc="2025-05-29T03:06:00Z">
              <w:r w:rsidDel="00503BD3">
                <w:rPr>
                  <w:rFonts w:ascii="Century Gothic" w:eastAsiaTheme="majorEastAsia" w:hAnsi="Century Gothic" w:cstheme="majorBidi"/>
                  <w:iCs/>
                  <w:color w:val="000000" w:themeColor="text1"/>
                  <w:sz w:val="20"/>
                  <w:szCs w:val="20"/>
                </w:rPr>
                <w:delText>16</w:delText>
              </w:r>
            </w:del>
          </w:p>
        </w:tc>
        <w:tc>
          <w:tcPr>
            <w:tcW w:w="1350" w:type="dxa"/>
            <w:tcBorders>
              <w:top w:val="single" w:sz="6" w:space="0" w:color="auto"/>
              <w:bottom w:val="single" w:sz="6" w:space="0" w:color="auto"/>
            </w:tcBorders>
            <w:shd w:val="clear" w:color="auto" w:fill="F7CAAC" w:themeFill="accent2" w:themeFillTint="66"/>
          </w:tcPr>
          <w:p w14:paraId="2435EFC8" w14:textId="5A1BB55A"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21" w:author="Jeff Kim" w:date="2025-05-28T23:06:00Z" w16du:dateUtc="2025-05-29T03:06:00Z">
              <w:r w:rsidDel="00503BD3">
                <w:rPr>
                  <w:rFonts w:ascii="Century Gothic" w:eastAsiaTheme="majorEastAsia" w:hAnsi="Century Gothic" w:cstheme="majorBidi"/>
                  <w:iCs/>
                  <w:color w:val="000000"/>
                  <w:sz w:val="20"/>
                  <w:szCs w:val="26"/>
                </w:rPr>
                <w:delText>32</w:delText>
              </w:r>
            </w:del>
          </w:p>
        </w:tc>
        <w:tc>
          <w:tcPr>
            <w:tcW w:w="1350" w:type="dxa"/>
            <w:tcBorders>
              <w:top w:val="single" w:sz="6" w:space="0" w:color="auto"/>
              <w:bottom w:val="single" w:sz="6" w:space="0" w:color="auto"/>
            </w:tcBorders>
            <w:shd w:val="clear" w:color="auto" w:fill="F7CAAC" w:themeFill="accent2" w:themeFillTint="66"/>
          </w:tcPr>
          <w:p w14:paraId="443C89EC" w14:textId="5E1155F6"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22" w:author="Jeff Kim" w:date="2025-05-28T23:06:00Z" w16du:dateUtc="2025-05-29T03:06:00Z">
              <w:r w:rsidDel="00503BD3">
                <w:rPr>
                  <w:rFonts w:ascii="Century Gothic" w:eastAsiaTheme="majorEastAsia" w:hAnsi="Century Gothic" w:cstheme="majorBidi"/>
                  <w:iCs/>
                  <w:color w:val="000000"/>
                  <w:sz w:val="20"/>
                  <w:szCs w:val="26"/>
                </w:rPr>
                <w:delText>48</w:delText>
              </w:r>
            </w:del>
          </w:p>
        </w:tc>
        <w:tc>
          <w:tcPr>
            <w:tcW w:w="1350" w:type="dxa"/>
            <w:tcBorders>
              <w:top w:val="single" w:sz="6" w:space="0" w:color="auto"/>
              <w:bottom w:val="single" w:sz="6" w:space="0" w:color="auto"/>
            </w:tcBorders>
            <w:shd w:val="clear" w:color="auto" w:fill="F7CAAC" w:themeFill="accent2" w:themeFillTint="66"/>
          </w:tcPr>
          <w:p w14:paraId="6183FA66" w14:textId="0E473D8F"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23" w:author="Jeff Kim" w:date="2025-05-28T23:06:00Z" w16du:dateUtc="2025-05-29T03:06:00Z">
              <w:r w:rsidDel="00503BD3">
                <w:rPr>
                  <w:rFonts w:ascii="Century Gothic" w:eastAsiaTheme="majorEastAsia" w:hAnsi="Century Gothic" w:cstheme="majorBidi"/>
                  <w:iCs/>
                  <w:color w:val="000000"/>
                  <w:sz w:val="20"/>
                  <w:szCs w:val="26"/>
                </w:rPr>
                <w:delText>64</w:delText>
              </w:r>
            </w:del>
          </w:p>
        </w:tc>
        <w:tc>
          <w:tcPr>
            <w:tcW w:w="1309" w:type="dxa"/>
            <w:tcBorders>
              <w:top w:val="single" w:sz="6" w:space="0" w:color="auto"/>
              <w:bottom w:val="single" w:sz="6" w:space="0" w:color="auto"/>
            </w:tcBorders>
            <w:shd w:val="clear" w:color="auto" w:fill="F7CAAC" w:themeFill="accent2" w:themeFillTint="66"/>
          </w:tcPr>
          <w:p w14:paraId="1F2A08D4" w14:textId="47E3EEA6"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24" w:author="Jeff Kim" w:date="2025-05-28T23:06:00Z" w16du:dateUtc="2025-05-29T03:06:00Z">
              <w:r w:rsidDel="00503BD3">
                <w:rPr>
                  <w:rFonts w:ascii="Century Gothic" w:eastAsiaTheme="majorEastAsia" w:hAnsi="Century Gothic" w:cstheme="majorBidi"/>
                  <w:iCs/>
                  <w:color w:val="000000"/>
                  <w:sz w:val="20"/>
                  <w:szCs w:val="26"/>
                </w:rPr>
                <w:delText>80</w:delText>
              </w:r>
            </w:del>
          </w:p>
        </w:tc>
      </w:tr>
      <w:tr w:rsidR="00252D47" w:rsidRPr="00E67A2F" w14:paraId="3FFC5707" w14:textId="77777777" w:rsidTr="7A0F2025">
        <w:tc>
          <w:tcPr>
            <w:tcW w:w="1332" w:type="dxa"/>
            <w:vMerge/>
            <w:vAlign w:val="center"/>
          </w:tcPr>
          <w:p w14:paraId="0C97EC98"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3B5C4202" w14:textId="3B7B54D1"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25" w:author="Jeff Kim" w:date="2025-05-28T23:06:00Z" w16du:dateUtc="2025-05-29T03:06:00Z">
              <w:r w:rsidDel="00503BD3">
                <w:rPr>
                  <w:rFonts w:ascii="Century Gothic" w:eastAsiaTheme="majorEastAsia" w:hAnsi="Century Gothic" w:cstheme="majorBidi"/>
                  <w:iCs/>
                  <w:color w:val="000000" w:themeColor="text1"/>
                  <w:sz w:val="20"/>
                  <w:szCs w:val="20"/>
                </w:rPr>
                <w:delText>15</w:delText>
              </w:r>
            </w:del>
          </w:p>
        </w:tc>
        <w:tc>
          <w:tcPr>
            <w:tcW w:w="1303" w:type="dxa"/>
            <w:tcBorders>
              <w:top w:val="single" w:sz="6" w:space="0" w:color="auto"/>
              <w:bottom w:val="single" w:sz="6" w:space="0" w:color="auto"/>
            </w:tcBorders>
            <w:shd w:val="clear" w:color="auto" w:fill="FFF2CC" w:themeFill="accent4" w:themeFillTint="33"/>
          </w:tcPr>
          <w:p w14:paraId="5D5D28CE" w14:textId="75C25672"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26" w:author="Jeff Kim" w:date="2025-05-28T23:06:00Z" w16du:dateUtc="2025-05-29T03:06:00Z">
              <w:r w:rsidDel="00503BD3">
                <w:rPr>
                  <w:rFonts w:ascii="Century Gothic" w:eastAsiaTheme="majorEastAsia" w:hAnsi="Century Gothic" w:cstheme="majorBidi"/>
                  <w:iCs/>
                  <w:color w:val="000000" w:themeColor="text1"/>
                  <w:sz w:val="20"/>
                  <w:szCs w:val="20"/>
                </w:rPr>
                <w:delText>15</w:delText>
              </w:r>
            </w:del>
          </w:p>
        </w:tc>
        <w:tc>
          <w:tcPr>
            <w:tcW w:w="1350" w:type="dxa"/>
            <w:tcBorders>
              <w:top w:val="single" w:sz="6" w:space="0" w:color="auto"/>
              <w:bottom w:val="single" w:sz="6" w:space="0" w:color="auto"/>
            </w:tcBorders>
            <w:shd w:val="clear" w:color="auto" w:fill="F7CAAC" w:themeFill="accent2" w:themeFillTint="66"/>
          </w:tcPr>
          <w:p w14:paraId="59F35E1F" w14:textId="40D991FC"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27" w:author="Jeff Kim" w:date="2025-05-28T23:06:00Z" w16du:dateUtc="2025-05-29T03:06:00Z">
              <w:r w:rsidDel="00503BD3">
                <w:rPr>
                  <w:rFonts w:ascii="Century Gothic" w:eastAsiaTheme="majorEastAsia" w:hAnsi="Century Gothic" w:cstheme="majorBidi"/>
                  <w:iCs/>
                  <w:color w:val="000000"/>
                  <w:sz w:val="20"/>
                  <w:szCs w:val="26"/>
                </w:rPr>
                <w:delText>30</w:delText>
              </w:r>
            </w:del>
          </w:p>
        </w:tc>
        <w:tc>
          <w:tcPr>
            <w:tcW w:w="1350" w:type="dxa"/>
            <w:tcBorders>
              <w:top w:val="single" w:sz="6" w:space="0" w:color="auto"/>
              <w:bottom w:val="single" w:sz="6" w:space="0" w:color="auto"/>
            </w:tcBorders>
            <w:shd w:val="clear" w:color="auto" w:fill="F7CAAC" w:themeFill="accent2" w:themeFillTint="66"/>
          </w:tcPr>
          <w:p w14:paraId="686EABB1" w14:textId="55A54875"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28" w:author="Jeff Kim" w:date="2025-05-28T23:06:00Z" w16du:dateUtc="2025-05-29T03:06:00Z">
              <w:r w:rsidDel="00503BD3">
                <w:rPr>
                  <w:rFonts w:ascii="Century Gothic" w:eastAsiaTheme="majorEastAsia" w:hAnsi="Century Gothic" w:cstheme="majorBidi"/>
                  <w:iCs/>
                  <w:color w:val="000000"/>
                  <w:sz w:val="20"/>
                  <w:szCs w:val="26"/>
                </w:rPr>
                <w:delText>45</w:delText>
              </w:r>
            </w:del>
          </w:p>
        </w:tc>
        <w:tc>
          <w:tcPr>
            <w:tcW w:w="1350" w:type="dxa"/>
            <w:tcBorders>
              <w:top w:val="single" w:sz="6" w:space="0" w:color="auto"/>
              <w:bottom w:val="single" w:sz="6" w:space="0" w:color="auto"/>
            </w:tcBorders>
            <w:shd w:val="clear" w:color="auto" w:fill="F7CAAC" w:themeFill="accent2" w:themeFillTint="66"/>
          </w:tcPr>
          <w:p w14:paraId="78BD9CBC" w14:textId="76A5E73F"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29" w:author="Jeff Kim" w:date="2025-05-28T23:06:00Z" w16du:dateUtc="2025-05-29T03:06:00Z">
              <w:r w:rsidDel="00503BD3">
                <w:rPr>
                  <w:rFonts w:ascii="Century Gothic" w:eastAsiaTheme="majorEastAsia" w:hAnsi="Century Gothic" w:cstheme="majorBidi"/>
                  <w:iCs/>
                  <w:color w:val="000000"/>
                  <w:sz w:val="20"/>
                  <w:szCs w:val="26"/>
                </w:rPr>
                <w:delText>60</w:delText>
              </w:r>
            </w:del>
          </w:p>
        </w:tc>
        <w:tc>
          <w:tcPr>
            <w:tcW w:w="1309" w:type="dxa"/>
            <w:tcBorders>
              <w:top w:val="single" w:sz="6" w:space="0" w:color="auto"/>
              <w:bottom w:val="single" w:sz="6" w:space="0" w:color="auto"/>
            </w:tcBorders>
            <w:shd w:val="clear" w:color="auto" w:fill="F7CAAC" w:themeFill="accent2" w:themeFillTint="66"/>
          </w:tcPr>
          <w:p w14:paraId="1D32C6AB" w14:textId="1A457BAA"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30" w:author="Jeff Kim" w:date="2025-05-28T23:06:00Z" w16du:dateUtc="2025-05-29T03:06:00Z">
              <w:r w:rsidDel="00503BD3">
                <w:rPr>
                  <w:rFonts w:ascii="Century Gothic" w:eastAsiaTheme="majorEastAsia" w:hAnsi="Century Gothic" w:cstheme="majorBidi"/>
                  <w:iCs/>
                  <w:color w:val="000000"/>
                  <w:sz w:val="20"/>
                  <w:szCs w:val="26"/>
                </w:rPr>
                <w:delText>75</w:delText>
              </w:r>
            </w:del>
          </w:p>
        </w:tc>
      </w:tr>
      <w:tr w:rsidR="00252D47" w:rsidRPr="00E67A2F" w14:paraId="0EA33F83" w14:textId="77777777" w:rsidTr="7A0F2025">
        <w:tc>
          <w:tcPr>
            <w:tcW w:w="1332" w:type="dxa"/>
            <w:vMerge/>
            <w:vAlign w:val="center"/>
          </w:tcPr>
          <w:p w14:paraId="5DAB9D82"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1BC6790B" w14:textId="6FDD41F1"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31" w:author="Jeff Kim" w:date="2025-05-28T23:06:00Z" w16du:dateUtc="2025-05-29T03:06:00Z">
              <w:r w:rsidDel="00503BD3">
                <w:rPr>
                  <w:rFonts w:ascii="Century Gothic" w:eastAsiaTheme="majorEastAsia" w:hAnsi="Century Gothic" w:cstheme="majorBidi"/>
                  <w:iCs/>
                  <w:color w:val="000000" w:themeColor="text1"/>
                  <w:sz w:val="20"/>
                  <w:szCs w:val="20"/>
                </w:rPr>
                <w:delText>12</w:delText>
              </w:r>
            </w:del>
          </w:p>
        </w:tc>
        <w:tc>
          <w:tcPr>
            <w:tcW w:w="1303" w:type="dxa"/>
            <w:tcBorders>
              <w:top w:val="single" w:sz="6" w:space="0" w:color="auto"/>
              <w:bottom w:val="single" w:sz="6" w:space="0" w:color="auto"/>
            </w:tcBorders>
            <w:shd w:val="clear" w:color="auto" w:fill="FFF2CC" w:themeFill="accent4" w:themeFillTint="33"/>
          </w:tcPr>
          <w:p w14:paraId="281E554B" w14:textId="005C4C06"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32" w:author="Jeff Kim" w:date="2025-05-28T23:06:00Z" w16du:dateUtc="2025-05-29T03:06:00Z">
              <w:r w:rsidDel="00503BD3">
                <w:rPr>
                  <w:rFonts w:ascii="Century Gothic" w:eastAsiaTheme="majorEastAsia" w:hAnsi="Century Gothic" w:cstheme="majorBidi"/>
                  <w:iCs/>
                  <w:color w:val="000000" w:themeColor="text1"/>
                  <w:sz w:val="20"/>
                  <w:szCs w:val="20"/>
                </w:rPr>
                <w:delText>12</w:delText>
              </w:r>
            </w:del>
          </w:p>
        </w:tc>
        <w:tc>
          <w:tcPr>
            <w:tcW w:w="1350" w:type="dxa"/>
            <w:tcBorders>
              <w:top w:val="single" w:sz="6" w:space="0" w:color="auto"/>
              <w:bottom w:val="single" w:sz="6" w:space="0" w:color="auto"/>
            </w:tcBorders>
            <w:shd w:val="clear" w:color="auto" w:fill="F7CAAC" w:themeFill="accent2" w:themeFillTint="66"/>
          </w:tcPr>
          <w:p w14:paraId="2EBADDDD" w14:textId="4EC1EADF"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33" w:author="Jeff Kim" w:date="2025-05-28T23:06:00Z" w16du:dateUtc="2025-05-29T03:06:00Z">
              <w:r w:rsidDel="00503BD3">
                <w:rPr>
                  <w:rFonts w:ascii="Century Gothic" w:eastAsiaTheme="majorEastAsia" w:hAnsi="Century Gothic" w:cstheme="majorBidi"/>
                  <w:iCs/>
                  <w:color w:val="000000"/>
                  <w:sz w:val="20"/>
                  <w:szCs w:val="26"/>
                </w:rPr>
                <w:delText>24</w:delText>
              </w:r>
            </w:del>
          </w:p>
        </w:tc>
        <w:tc>
          <w:tcPr>
            <w:tcW w:w="1350" w:type="dxa"/>
            <w:tcBorders>
              <w:top w:val="single" w:sz="6" w:space="0" w:color="auto"/>
              <w:bottom w:val="single" w:sz="6" w:space="0" w:color="auto"/>
            </w:tcBorders>
            <w:shd w:val="clear" w:color="auto" w:fill="F7CAAC" w:themeFill="accent2" w:themeFillTint="66"/>
          </w:tcPr>
          <w:p w14:paraId="51DE22ED" w14:textId="4F2EBAD2"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34" w:author="Jeff Kim" w:date="2025-05-28T23:06:00Z" w16du:dateUtc="2025-05-29T03:06:00Z">
              <w:r w:rsidDel="00503BD3">
                <w:rPr>
                  <w:rFonts w:ascii="Century Gothic" w:eastAsiaTheme="majorEastAsia" w:hAnsi="Century Gothic" w:cstheme="majorBidi"/>
                  <w:iCs/>
                  <w:color w:val="000000"/>
                  <w:sz w:val="20"/>
                  <w:szCs w:val="26"/>
                </w:rPr>
                <w:delText>36</w:delText>
              </w:r>
            </w:del>
          </w:p>
        </w:tc>
        <w:tc>
          <w:tcPr>
            <w:tcW w:w="1350" w:type="dxa"/>
            <w:tcBorders>
              <w:top w:val="single" w:sz="6" w:space="0" w:color="auto"/>
              <w:bottom w:val="single" w:sz="6" w:space="0" w:color="auto"/>
            </w:tcBorders>
            <w:shd w:val="clear" w:color="auto" w:fill="F7CAAC" w:themeFill="accent2" w:themeFillTint="66"/>
          </w:tcPr>
          <w:p w14:paraId="51EECE6A" w14:textId="73B0580C"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35" w:author="Jeff Kim" w:date="2025-05-28T23:06:00Z" w16du:dateUtc="2025-05-29T03:06:00Z">
              <w:r w:rsidDel="00503BD3">
                <w:rPr>
                  <w:rFonts w:ascii="Century Gothic" w:eastAsiaTheme="majorEastAsia" w:hAnsi="Century Gothic" w:cstheme="majorBidi"/>
                  <w:iCs/>
                  <w:color w:val="000000"/>
                  <w:sz w:val="20"/>
                  <w:szCs w:val="26"/>
                </w:rPr>
                <w:delText>48</w:delText>
              </w:r>
            </w:del>
          </w:p>
        </w:tc>
        <w:tc>
          <w:tcPr>
            <w:tcW w:w="1309" w:type="dxa"/>
            <w:tcBorders>
              <w:top w:val="single" w:sz="6" w:space="0" w:color="auto"/>
              <w:bottom w:val="single" w:sz="6" w:space="0" w:color="auto"/>
            </w:tcBorders>
            <w:shd w:val="clear" w:color="auto" w:fill="F7CAAC" w:themeFill="accent2" w:themeFillTint="66"/>
          </w:tcPr>
          <w:p w14:paraId="51719D10" w14:textId="0571A414"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36" w:author="Jeff Kim" w:date="2025-05-28T23:06:00Z" w16du:dateUtc="2025-05-29T03:06:00Z">
              <w:r w:rsidDel="00503BD3">
                <w:rPr>
                  <w:rFonts w:ascii="Century Gothic" w:eastAsiaTheme="majorEastAsia" w:hAnsi="Century Gothic" w:cstheme="majorBidi"/>
                  <w:iCs/>
                  <w:color w:val="000000"/>
                  <w:sz w:val="20"/>
                  <w:szCs w:val="26"/>
                </w:rPr>
                <w:delText>60</w:delText>
              </w:r>
            </w:del>
          </w:p>
        </w:tc>
      </w:tr>
      <w:tr w:rsidR="00252D47" w:rsidRPr="00E67A2F" w14:paraId="46D1DA1E" w14:textId="77777777" w:rsidTr="7A0F2025">
        <w:tc>
          <w:tcPr>
            <w:tcW w:w="1332" w:type="dxa"/>
            <w:vMerge/>
            <w:vAlign w:val="center"/>
          </w:tcPr>
          <w:p w14:paraId="27C8501F"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4AB66C55" w14:textId="663A65D4"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37" w:author="Jeff Kim" w:date="2025-05-28T23:06:00Z" w16du:dateUtc="2025-05-29T03:06:00Z">
              <w:r w:rsidDel="00503BD3">
                <w:rPr>
                  <w:rFonts w:ascii="Century Gothic" w:eastAsiaTheme="majorEastAsia" w:hAnsi="Century Gothic" w:cstheme="majorBidi"/>
                  <w:iCs/>
                  <w:color w:val="000000" w:themeColor="text1"/>
                  <w:sz w:val="20"/>
                  <w:szCs w:val="20"/>
                </w:rPr>
                <w:delText>10</w:delText>
              </w:r>
            </w:del>
          </w:p>
        </w:tc>
        <w:tc>
          <w:tcPr>
            <w:tcW w:w="1303" w:type="dxa"/>
            <w:tcBorders>
              <w:top w:val="single" w:sz="6" w:space="0" w:color="auto"/>
              <w:bottom w:val="single" w:sz="6" w:space="0" w:color="auto"/>
            </w:tcBorders>
            <w:shd w:val="clear" w:color="auto" w:fill="FFF2CC" w:themeFill="accent4" w:themeFillTint="33"/>
          </w:tcPr>
          <w:p w14:paraId="5366E620" w14:textId="5B7D051F"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38" w:author="Jeff Kim" w:date="2025-05-28T23:06:00Z" w16du:dateUtc="2025-05-29T03:06:00Z">
              <w:r w:rsidDel="00503BD3">
                <w:rPr>
                  <w:rFonts w:ascii="Century Gothic" w:eastAsiaTheme="majorEastAsia" w:hAnsi="Century Gothic" w:cstheme="majorBidi"/>
                  <w:iCs/>
                  <w:color w:val="000000" w:themeColor="text1"/>
                  <w:sz w:val="20"/>
                  <w:szCs w:val="20"/>
                </w:rPr>
                <w:delText>10</w:delText>
              </w:r>
            </w:del>
          </w:p>
        </w:tc>
        <w:tc>
          <w:tcPr>
            <w:tcW w:w="1350" w:type="dxa"/>
            <w:tcBorders>
              <w:top w:val="single" w:sz="6" w:space="0" w:color="auto"/>
              <w:bottom w:val="single" w:sz="6" w:space="0" w:color="auto"/>
            </w:tcBorders>
            <w:shd w:val="clear" w:color="auto" w:fill="FFF2CC" w:themeFill="accent4" w:themeFillTint="33"/>
          </w:tcPr>
          <w:p w14:paraId="2D972D06" w14:textId="315D1861"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39" w:author="Jeff Kim" w:date="2025-05-28T23:06:00Z" w16du:dateUtc="2025-05-29T03:06:00Z">
              <w:r w:rsidDel="00503BD3">
                <w:rPr>
                  <w:rFonts w:ascii="Century Gothic" w:eastAsiaTheme="majorEastAsia" w:hAnsi="Century Gothic" w:cstheme="majorBidi"/>
                  <w:iCs/>
                  <w:color w:val="000000"/>
                  <w:sz w:val="20"/>
                  <w:szCs w:val="26"/>
                </w:rPr>
                <w:delText>20</w:delText>
              </w:r>
            </w:del>
          </w:p>
        </w:tc>
        <w:tc>
          <w:tcPr>
            <w:tcW w:w="1350" w:type="dxa"/>
            <w:tcBorders>
              <w:top w:val="single" w:sz="6" w:space="0" w:color="auto"/>
              <w:bottom w:val="single" w:sz="6" w:space="0" w:color="auto"/>
            </w:tcBorders>
            <w:shd w:val="clear" w:color="auto" w:fill="F7CAAC" w:themeFill="accent2" w:themeFillTint="66"/>
          </w:tcPr>
          <w:p w14:paraId="1BA6F907" w14:textId="0FEDD04F"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40" w:author="Jeff Kim" w:date="2025-05-28T23:06:00Z" w16du:dateUtc="2025-05-29T03:06:00Z">
              <w:r w:rsidDel="00503BD3">
                <w:rPr>
                  <w:rFonts w:ascii="Century Gothic" w:eastAsiaTheme="majorEastAsia" w:hAnsi="Century Gothic" w:cstheme="majorBidi"/>
                  <w:iCs/>
                  <w:color w:val="000000"/>
                  <w:sz w:val="20"/>
                  <w:szCs w:val="26"/>
                </w:rPr>
                <w:delText>30</w:delText>
              </w:r>
            </w:del>
          </w:p>
        </w:tc>
        <w:tc>
          <w:tcPr>
            <w:tcW w:w="1350" w:type="dxa"/>
            <w:tcBorders>
              <w:top w:val="single" w:sz="6" w:space="0" w:color="auto"/>
              <w:bottom w:val="single" w:sz="6" w:space="0" w:color="auto"/>
            </w:tcBorders>
            <w:shd w:val="clear" w:color="auto" w:fill="F7CAAC" w:themeFill="accent2" w:themeFillTint="66"/>
          </w:tcPr>
          <w:p w14:paraId="6FAC3DB5" w14:textId="70949A3C"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41" w:author="Jeff Kim" w:date="2025-05-28T23:06:00Z" w16du:dateUtc="2025-05-29T03:06:00Z">
              <w:r w:rsidDel="00503BD3">
                <w:rPr>
                  <w:rFonts w:ascii="Century Gothic" w:eastAsiaTheme="majorEastAsia" w:hAnsi="Century Gothic" w:cstheme="majorBidi"/>
                  <w:iCs/>
                  <w:color w:val="000000"/>
                  <w:sz w:val="20"/>
                  <w:szCs w:val="26"/>
                </w:rPr>
                <w:delText>40</w:delText>
              </w:r>
            </w:del>
          </w:p>
        </w:tc>
        <w:tc>
          <w:tcPr>
            <w:tcW w:w="1309" w:type="dxa"/>
            <w:tcBorders>
              <w:top w:val="single" w:sz="6" w:space="0" w:color="auto"/>
              <w:bottom w:val="single" w:sz="6" w:space="0" w:color="auto"/>
            </w:tcBorders>
            <w:shd w:val="clear" w:color="auto" w:fill="F7CAAC" w:themeFill="accent2" w:themeFillTint="66"/>
          </w:tcPr>
          <w:p w14:paraId="3DC8437D" w14:textId="1637AA7F"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42" w:author="Jeff Kim" w:date="2025-05-28T23:06:00Z" w16du:dateUtc="2025-05-29T03:06:00Z">
              <w:r w:rsidDel="00503BD3">
                <w:rPr>
                  <w:rFonts w:ascii="Century Gothic" w:eastAsiaTheme="majorEastAsia" w:hAnsi="Century Gothic" w:cstheme="majorBidi"/>
                  <w:iCs/>
                  <w:color w:val="000000"/>
                  <w:sz w:val="20"/>
                  <w:szCs w:val="26"/>
                </w:rPr>
                <w:delText>50</w:delText>
              </w:r>
            </w:del>
          </w:p>
        </w:tc>
      </w:tr>
      <w:tr w:rsidR="00252D47" w:rsidRPr="00E67A2F" w14:paraId="3A3B6082" w14:textId="77777777" w:rsidTr="7A0F2025">
        <w:tc>
          <w:tcPr>
            <w:tcW w:w="1332" w:type="dxa"/>
            <w:vMerge/>
            <w:vAlign w:val="center"/>
          </w:tcPr>
          <w:p w14:paraId="7BA98437"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31423196" w14:textId="4B9DA794"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43" w:author="Jeff Kim" w:date="2025-05-28T23:06:00Z" w16du:dateUtc="2025-05-29T03:06:00Z">
              <w:r w:rsidDel="00503BD3">
                <w:rPr>
                  <w:rFonts w:ascii="Century Gothic" w:eastAsiaTheme="majorEastAsia" w:hAnsi="Century Gothic" w:cstheme="majorBidi"/>
                  <w:iCs/>
                  <w:color w:val="000000" w:themeColor="text1"/>
                  <w:sz w:val="20"/>
                  <w:szCs w:val="20"/>
                </w:rPr>
                <w:delText>9</w:delText>
              </w:r>
            </w:del>
          </w:p>
        </w:tc>
        <w:tc>
          <w:tcPr>
            <w:tcW w:w="1303" w:type="dxa"/>
            <w:tcBorders>
              <w:top w:val="single" w:sz="6" w:space="0" w:color="auto"/>
              <w:bottom w:val="single" w:sz="6" w:space="0" w:color="auto"/>
            </w:tcBorders>
            <w:shd w:val="clear" w:color="auto" w:fill="E2EFD9" w:themeFill="accent6" w:themeFillTint="33"/>
          </w:tcPr>
          <w:p w14:paraId="537507DB" w14:textId="63AEFFF1"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44" w:author="Jeff Kim" w:date="2025-05-28T23:06:00Z" w16du:dateUtc="2025-05-29T03:06:00Z">
              <w:r w:rsidDel="00503BD3">
                <w:rPr>
                  <w:rFonts w:ascii="Century Gothic" w:eastAsiaTheme="majorEastAsia" w:hAnsi="Century Gothic" w:cstheme="majorBidi"/>
                  <w:iCs/>
                  <w:color w:val="000000" w:themeColor="text1"/>
                  <w:sz w:val="20"/>
                  <w:szCs w:val="20"/>
                </w:rPr>
                <w:delText>9</w:delText>
              </w:r>
            </w:del>
          </w:p>
        </w:tc>
        <w:tc>
          <w:tcPr>
            <w:tcW w:w="1350" w:type="dxa"/>
            <w:tcBorders>
              <w:top w:val="single" w:sz="6" w:space="0" w:color="auto"/>
              <w:bottom w:val="single" w:sz="6" w:space="0" w:color="auto"/>
            </w:tcBorders>
            <w:shd w:val="clear" w:color="auto" w:fill="FFF2CC" w:themeFill="accent4" w:themeFillTint="33"/>
          </w:tcPr>
          <w:p w14:paraId="4BBB3785" w14:textId="0E9E22F0"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45" w:author="Jeff Kim" w:date="2025-05-28T23:06:00Z" w16du:dateUtc="2025-05-29T03:06:00Z">
              <w:r w:rsidDel="00503BD3">
                <w:rPr>
                  <w:rFonts w:ascii="Century Gothic" w:eastAsiaTheme="majorEastAsia" w:hAnsi="Century Gothic" w:cstheme="majorBidi"/>
                  <w:iCs/>
                  <w:color w:val="000000"/>
                  <w:sz w:val="20"/>
                  <w:szCs w:val="26"/>
                </w:rPr>
                <w:delText>18</w:delText>
              </w:r>
            </w:del>
          </w:p>
        </w:tc>
        <w:tc>
          <w:tcPr>
            <w:tcW w:w="1350" w:type="dxa"/>
            <w:tcBorders>
              <w:top w:val="single" w:sz="6" w:space="0" w:color="auto"/>
              <w:bottom w:val="single" w:sz="6" w:space="0" w:color="auto"/>
            </w:tcBorders>
            <w:shd w:val="clear" w:color="auto" w:fill="F7CAAC" w:themeFill="accent2" w:themeFillTint="66"/>
          </w:tcPr>
          <w:p w14:paraId="684DD6C9" w14:textId="5DC5F6E9"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46" w:author="Jeff Kim" w:date="2025-05-28T23:06:00Z" w16du:dateUtc="2025-05-29T03:06:00Z">
              <w:r w:rsidDel="00503BD3">
                <w:rPr>
                  <w:rFonts w:ascii="Century Gothic" w:eastAsiaTheme="majorEastAsia" w:hAnsi="Century Gothic" w:cstheme="majorBidi"/>
                  <w:iCs/>
                  <w:color w:val="000000"/>
                  <w:sz w:val="20"/>
                  <w:szCs w:val="26"/>
                </w:rPr>
                <w:delText>27</w:delText>
              </w:r>
            </w:del>
          </w:p>
        </w:tc>
        <w:tc>
          <w:tcPr>
            <w:tcW w:w="1350" w:type="dxa"/>
            <w:tcBorders>
              <w:top w:val="single" w:sz="6" w:space="0" w:color="auto"/>
              <w:bottom w:val="single" w:sz="6" w:space="0" w:color="auto"/>
            </w:tcBorders>
            <w:shd w:val="clear" w:color="auto" w:fill="F7CAAC" w:themeFill="accent2" w:themeFillTint="66"/>
          </w:tcPr>
          <w:p w14:paraId="0D35C553" w14:textId="57EA9794"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47" w:author="Jeff Kim" w:date="2025-05-28T23:06:00Z" w16du:dateUtc="2025-05-29T03:06:00Z">
              <w:r w:rsidDel="00503BD3">
                <w:rPr>
                  <w:rFonts w:ascii="Century Gothic" w:eastAsiaTheme="majorEastAsia" w:hAnsi="Century Gothic" w:cstheme="majorBidi"/>
                  <w:iCs/>
                  <w:color w:val="000000"/>
                  <w:sz w:val="20"/>
                  <w:szCs w:val="26"/>
                </w:rPr>
                <w:delText>36</w:delText>
              </w:r>
            </w:del>
          </w:p>
        </w:tc>
        <w:tc>
          <w:tcPr>
            <w:tcW w:w="1309" w:type="dxa"/>
            <w:tcBorders>
              <w:top w:val="single" w:sz="6" w:space="0" w:color="auto"/>
              <w:bottom w:val="single" w:sz="6" w:space="0" w:color="auto"/>
            </w:tcBorders>
            <w:shd w:val="clear" w:color="auto" w:fill="F7CAAC" w:themeFill="accent2" w:themeFillTint="66"/>
          </w:tcPr>
          <w:p w14:paraId="62DFAEA2" w14:textId="6961619C"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48" w:author="Jeff Kim" w:date="2025-05-28T23:06:00Z" w16du:dateUtc="2025-05-29T03:06:00Z">
              <w:r w:rsidDel="00503BD3">
                <w:rPr>
                  <w:rFonts w:ascii="Century Gothic" w:eastAsiaTheme="majorEastAsia" w:hAnsi="Century Gothic" w:cstheme="majorBidi"/>
                  <w:iCs/>
                  <w:color w:val="000000"/>
                  <w:sz w:val="20"/>
                  <w:szCs w:val="26"/>
                </w:rPr>
                <w:delText>45</w:delText>
              </w:r>
            </w:del>
          </w:p>
        </w:tc>
      </w:tr>
      <w:tr w:rsidR="00252D47" w:rsidRPr="00E67A2F" w14:paraId="2F3510A0" w14:textId="77777777" w:rsidTr="7A0F2025">
        <w:tc>
          <w:tcPr>
            <w:tcW w:w="1332" w:type="dxa"/>
            <w:vMerge/>
            <w:vAlign w:val="center"/>
          </w:tcPr>
          <w:p w14:paraId="12F22509"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6E837A85" w14:textId="232CC767"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49" w:author="Jeff Kim" w:date="2025-05-28T23:06:00Z" w16du:dateUtc="2025-05-29T03:06:00Z">
              <w:r w:rsidDel="00503BD3">
                <w:rPr>
                  <w:rFonts w:ascii="Century Gothic" w:eastAsiaTheme="majorEastAsia" w:hAnsi="Century Gothic" w:cstheme="majorBidi"/>
                  <w:iCs/>
                  <w:color w:val="000000" w:themeColor="text1"/>
                  <w:sz w:val="20"/>
                  <w:szCs w:val="20"/>
                </w:rPr>
                <w:delText>8</w:delText>
              </w:r>
            </w:del>
          </w:p>
        </w:tc>
        <w:tc>
          <w:tcPr>
            <w:tcW w:w="1303" w:type="dxa"/>
            <w:tcBorders>
              <w:top w:val="single" w:sz="6" w:space="0" w:color="auto"/>
              <w:bottom w:val="single" w:sz="6" w:space="0" w:color="auto"/>
            </w:tcBorders>
            <w:shd w:val="clear" w:color="auto" w:fill="E2EFD9" w:themeFill="accent6" w:themeFillTint="33"/>
          </w:tcPr>
          <w:p w14:paraId="45003F9F" w14:textId="2431BD02"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50" w:author="Jeff Kim" w:date="2025-05-28T23:06:00Z" w16du:dateUtc="2025-05-29T03:06:00Z">
              <w:r w:rsidDel="00503BD3">
                <w:rPr>
                  <w:rFonts w:ascii="Century Gothic" w:eastAsiaTheme="majorEastAsia" w:hAnsi="Century Gothic" w:cstheme="majorBidi"/>
                  <w:iCs/>
                  <w:color w:val="000000" w:themeColor="text1"/>
                  <w:sz w:val="20"/>
                  <w:szCs w:val="20"/>
                </w:rPr>
                <w:delText>8</w:delText>
              </w:r>
            </w:del>
          </w:p>
        </w:tc>
        <w:tc>
          <w:tcPr>
            <w:tcW w:w="1350" w:type="dxa"/>
            <w:tcBorders>
              <w:top w:val="single" w:sz="6" w:space="0" w:color="auto"/>
              <w:bottom w:val="single" w:sz="6" w:space="0" w:color="auto"/>
            </w:tcBorders>
            <w:shd w:val="clear" w:color="auto" w:fill="FFF2CC" w:themeFill="accent4" w:themeFillTint="33"/>
          </w:tcPr>
          <w:p w14:paraId="3595819E" w14:textId="32348727"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51" w:author="Jeff Kim" w:date="2025-05-28T23:06:00Z" w16du:dateUtc="2025-05-29T03:06:00Z">
              <w:r w:rsidDel="00503BD3">
                <w:rPr>
                  <w:rFonts w:ascii="Century Gothic" w:eastAsiaTheme="majorEastAsia" w:hAnsi="Century Gothic" w:cstheme="majorBidi"/>
                  <w:iCs/>
                  <w:color w:val="000000"/>
                  <w:sz w:val="20"/>
                  <w:szCs w:val="26"/>
                </w:rPr>
                <w:delText>16</w:delText>
              </w:r>
            </w:del>
          </w:p>
        </w:tc>
        <w:tc>
          <w:tcPr>
            <w:tcW w:w="1350" w:type="dxa"/>
            <w:tcBorders>
              <w:top w:val="single" w:sz="6" w:space="0" w:color="auto"/>
              <w:bottom w:val="single" w:sz="6" w:space="0" w:color="auto"/>
            </w:tcBorders>
            <w:shd w:val="clear" w:color="auto" w:fill="F7CAAC" w:themeFill="accent2" w:themeFillTint="66"/>
          </w:tcPr>
          <w:p w14:paraId="439A4F7C" w14:textId="25C28351"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52" w:author="Jeff Kim" w:date="2025-05-28T23:06:00Z" w16du:dateUtc="2025-05-29T03:06:00Z">
              <w:r w:rsidDel="00503BD3">
                <w:rPr>
                  <w:rFonts w:ascii="Century Gothic" w:eastAsiaTheme="majorEastAsia" w:hAnsi="Century Gothic" w:cstheme="majorBidi"/>
                  <w:iCs/>
                  <w:color w:val="000000"/>
                  <w:sz w:val="20"/>
                  <w:szCs w:val="26"/>
                </w:rPr>
                <w:delText>24</w:delText>
              </w:r>
            </w:del>
          </w:p>
        </w:tc>
        <w:tc>
          <w:tcPr>
            <w:tcW w:w="1350" w:type="dxa"/>
            <w:tcBorders>
              <w:top w:val="single" w:sz="6" w:space="0" w:color="auto"/>
              <w:bottom w:val="single" w:sz="6" w:space="0" w:color="auto"/>
            </w:tcBorders>
            <w:shd w:val="clear" w:color="auto" w:fill="F7CAAC" w:themeFill="accent2" w:themeFillTint="66"/>
          </w:tcPr>
          <w:p w14:paraId="11E80DA9" w14:textId="04936626"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53" w:author="Jeff Kim" w:date="2025-05-28T23:06:00Z" w16du:dateUtc="2025-05-29T03:06:00Z">
              <w:r w:rsidDel="00503BD3">
                <w:rPr>
                  <w:rFonts w:ascii="Century Gothic" w:eastAsiaTheme="majorEastAsia" w:hAnsi="Century Gothic" w:cstheme="majorBidi"/>
                  <w:iCs/>
                  <w:color w:val="000000"/>
                  <w:sz w:val="20"/>
                  <w:szCs w:val="26"/>
                </w:rPr>
                <w:delText>32</w:delText>
              </w:r>
            </w:del>
          </w:p>
        </w:tc>
        <w:tc>
          <w:tcPr>
            <w:tcW w:w="1309" w:type="dxa"/>
            <w:tcBorders>
              <w:top w:val="single" w:sz="6" w:space="0" w:color="auto"/>
              <w:bottom w:val="single" w:sz="6" w:space="0" w:color="auto"/>
            </w:tcBorders>
            <w:shd w:val="clear" w:color="auto" w:fill="F7CAAC" w:themeFill="accent2" w:themeFillTint="66"/>
          </w:tcPr>
          <w:p w14:paraId="0E60B60F" w14:textId="7A32A93C"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54" w:author="Jeff Kim" w:date="2025-05-28T23:06:00Z" w16du:dateUtc="2025-05-29T03:06:00Z">
              <w:r w:rsidDel="00503BD3">
                <w:rPr>
                  <w:rFonts w:ascii="Century Gothic" w:eastAsiaTheme="majorEastAsia" w:hAnsi="Century Gothic" w:cstheme="majorBidi"/>
                  <w:iCs/>
                  <w:color w:val="000000"/>
                  <w:sz w:val="20"/>
                  <w:szCs w:val="26"/>
                </w:rPr>
                <w:delText>40</w:delText>
              </w:r>
            </w:del>
          </w:p>
        </w:tc>
      </w:tr>
      <w:tr w:rsidR="00252D47" w:rsidRPr="00E67A2F" w14:paraId="6B515D8E" w14:textId="77777777" w:rsidTr="7A0F2025">
        <w:tc>
          <w:tcPr>
            <w:tcW w:w="1332" w:type="dxa"/>
            <w:vMerge/>
            <w:vAlign w:val="center"/>
          </w:tcPr>
          <w:p w14:paraId="49F41BA5"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34D55AEA" w14:textId="7E585808"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55" w:author="Jeff Kim" w:date="2025-05-28T23:06:00Z" w16du:dateUtc="2025-05-29T03:06:00Z">
              <w:r w:rsidDel="00503BD3">
                <w:rPr>
                  <w:rFonts w:ascii="Century Gothic" w:eastAsiaTheme="majorEastAsia" w:hAnsi="Century Gothic" w:cstheme="majorBidi"/>
                  <w:iCs/>
                  <w:color w:val="000000" w:themeColor="text1"/>
                  <w:sz w:val="20"/>
                  <w:szCs w:val="20"/>
                </w:rPr>
                <w:delText>6</w:delText>
              </w:r>
            </w:del>
          </w:p>
        </w:tc>
        <w:tc>
          <w:tcPr>
            <w:tcW w:w="1303" w:type="dxa"/>
            <w:tcBorders>
              <w:top w:val="single" w:sz="6" w:space="0" w:color="auto"/>
              <w:bottom w:val="single" w:sz="6" w:space="0" w:color="auto"/>
            </w:tcBorders>
            <w:shd w:val="clear" w:color="auto" w:fill="E2EFD9" w:themeFill="accent6" w:themeFillTint="33"/>
          </w:tcPr>
          <w:p w14:paraId="780D91E7" w14:textId="684A1D71"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56" w:author="Jeff Kim" w:date="2025-05-28T23:06:00Z" w16du:dateUtc="2025-05-29T03:06:00Z">
              <w:r w:rsidDel="00503BD3">
                <w:rPr>
                  <w:rFonts w:ascii="Century Gothic" w:eastAsiaTheme="majorEastAsia" w:hAnsi="Century Gothic" w:cstheme="majorBidi"/>
                  <w:iCs/>
                  <w:color w:val="000000" w:themeColor="text1"/>
                  <w:sz w:val="20"/>
                  <w:szCs w:val="20"/>
                </w:rPr>
                <w:delText>6</w:delText>
              </w:r>
            </w:del>
          </w:p>
        </w:tc>
        <w:tc>
          <w:tcPr>
            <w:tcW w:w="1350" w:type="dxa"/>
            <w:tcBorders>
              <w:top w:val="single" w:sz="6" w:space="0" w:color="auto"/>
              <w:bottom w:val="single" w:sz="6" w:space="0" w:color="auto"/>
            </w:tcBorders>
            <w:shd w:val="clear" w:color="auto" w:fill="FFF2CC" w:themeFill="accent4" w:themeFillTint="33"/>
          </w:tcPr>
          <w:p w14:paraId="3BA35563" w14:textId="5F9167DB"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57" w:author="Jeff Kim" w:date="2025-05-28T23:06:00Z" w16du:dateUtc="2025-05-29T03:06:00Z">
              <w:r w:rsidDel="00503BD3">
                <w:rPr>
                  <w:rFonts w:ascii="Century Gothic" w:eastAsiaTheme="majorEastAsia" w:hAnsi="Century Gothic" w:cstheme="majorBidi"/>
                  <w:iCs/>
                  <w:color w:val="000000"/>
                  <w:sz w:val="20"/>
                  <w:szCs w:val="26"/>
                </w:rPr>
                <w:delText>12</w:delText>
              </w:r>
            </w:del>
          </w:p>
        </w:tc>
        <w:tc>
          <w:tcPr>
            <w:tcW w:w="1350" w:type="dxa"/>
            <w:tcBorders>
              <w:top w:val="single" w:sz="6" w:space="0" w:color="auto"/>
              <w:bottom w:val="single" w:sz="6" w:space="0" w:color="auto"/>
            </w:tcBorders>
            <w:shd w:val="clear" w:color="auto" w:fill="FFF2CC" w:themeFill="accent4" w:themeFillTint="33"/>
          </w:tcPr>
          <w:p w14:paraId="040F8438" w14:textId="013B6B56"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58" w:author="Jeff Kim" w:date="2025-05-28T23:06:00Z" w16du:dateUtc="2025-05-29T03:06:00Z">
              <w:r w:rsidDel="00503BD3">
                <w:rPr>
                  <w:rFonts w:ascii="Century Gothic" w:eastAsiaTheme="majorEastAsia" w:hAnsi="Century Gothic" w:cstheme="majorBidi"/>
                  <w:iCs/>
                  <w:color w:val="000000"/>
                  <w:sz w:val="20"/>
                  <w:szCs w:val="26"/>
                </w:rPr>
                <w:delText>18</w:delText>
              </w:r>
            </w:del>
          </w:p>
        </w:tc>
        <w:tc>
          <w:tcPr>
            <w:tcW w:w="1350" w:type="dxa"/>
            <w:tcBorders>
              <w:top w:val="single" w:sz="6" w:space="0" w:color="auto"/>
              <w:bottom w:val="single" w:sz="6" w:space="0" w:color="auto"/>
            </w:tcBorders>
            <w:shd w:val="clear" w:color="auto" w:fill="F7CAAC" w:themeFill="accent2" w:themeFillTint="66"/>
          </w:tcPr>
          <w:p w14:paraId="6250163C" w14:textId="47757CA4"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59" w:author="Jeff Kim" w:date="2025-05-28T23:06:00Z" w16du:dateUtc="2025-05-29T03:06:00Z">
              <w:r w:rsidDel="00503BD3">
                <w:rPr>
                  <w:rFonts w:ascii="Century Gothic" w:eastAsiaTheme="majorEastAsia" w:hAnsi="Century Gothic" w:cstheme="majorBidi"/>
                  <w:iCs/>
                  <w:color w:val="000000"/>
                  <w:sz w:val="20"/>
                  <w:szCs w:val="26"/>
                </w:rPr>
                <w:delText>24</w:delText>
              </w:r>
            </w:del>
          </w:p>
        </w:tc>
        <w:tc>
          <w:tcPr>
            <w:tcW w:w="1309" w:type="dxa"/>
            <w:tcBorders>
              <w:top w:val="single" w:sz="6" w:space="0" w:color="auto"/>
              <w:bottom w:val="single" w:sz="6" w:space="0" w:color="auto"/>
            </w:tcBorders>
            <w:shd w:val="clear" w:color="auto" w:fill="F7CAAC" w:themeFill="accent2" w:themeFillTint="66"/>
          </w:tcPr>
          <w:p w14:paraId="3571D6FC" w14:textId="07EA6D73"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60" w:author="Jeff Kim" w:date="2025-05-28T23:06:00Z" w16du:dateUtc="2025-05-29T03:06:00Z">
              <w:r w:rsidDel="00503BD3">
                <w:rPr>
                  <w:rFonts w:ascii="Century Gothic" w:eastAsiaTheme="majorEastAsia" w:hAnsi="Century Gothic" w:cstheme="majorBidi"/>
                  <w:iCs/>
                  <w:color w:val="000000"/>
                  <w:sz w:val="20"/>
                  <w:szCs w:val="26"/>
                </w:rPr>
                <w:delText>30</w:delText>
              </w:r>
            </w:del>
          </w:p>
        </w:tc>
      </w:tr>
      <w:tr w:rsidR="00252D47" w:rsidRPr="00E67A2F" w14:paraId="11596DDA" w14:textId="77777777" w:rsidTr="7A0F2025">
        <w:tc>
          <w:tcPr>
            <w:tcW w:w="1332" w:type="dxa"/>
            <w:vMerge/>
            <w:vAlign w:val="center"/>
          </w:tcPr>
          <w:p w14:paraId="2B7F12E3"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45046382" w14:textId="6D15D42D"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61" w:author="Jeff Kim" w:date="2025-05-28T23:06:00Z" w16du:dateUtc="2025-05-29T03:06:00Z">
              <w:r w:rsidDel="00503BD3">
                <w:rPr>
                  <w:rFonts w:ascii="Century Gothic" w:eastAsiaTheme="majorEastAsia" w:hAnsi="Century Gothic" w:cstheme="majorBidi"/>
                  <w:iCs/>
                  <w:color w:val="000000" w:themeColor="text1"/>
                  <w:sz w:val="20"/>
                  <w:szCs w:val="20"/>
                </w:rPr>
                <w:delText>5</w:delText>
              </w:r>
            </w:del>
          </w:p>
        </w:tc>
        <w:tc>
          <w:tcPr>
            <w:tcW w:w="1303" w:type="dxa"/>
            <w:tcBorders>
              <w:top w:val="single" w:sz="6" w:space="0" w:color="auto"/>
              <w:bottom w:val="single" w:sz="6" w:space="0" w:color="auto"/>
            </w:tcBorders>
            <w:shd w:val="clear" w:color="auto" w:fill="E2EFD9" w:themeFill="accent6" w:themeFillTint="33"/>
          </w:tcPr>
          <w:p w14:paraId="546A5249" w14:textId="6EFCA369"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62" w:author="Jeff Kim" w:date="2025-05-28T23:06:00Z" w16du:dateUtc="2025-05-29T03:06:00Z">
              <w:r w:rsidDel="00503BD3">
                <w:rPr>
                  <w:rFonts w:ascii="Century Gothic" w:eastAsiaTheme="majorEastAsia" w:hAnsi="Century Gothic" w:cstheme="majorBidi"/>
                  <w:iCs/>
                  <w:color w:val="000000" w:themeColor="text1"/>
                  <w:sz w:val="20"/>
                  <w:szCs w:val="20"/>
                </w:rPr>
                <w:delText>5</w:delText>
              </w:r>
            </w:del>
          </w:p>
        </w:tc>
        <w:tc>
          <w:tcPr>
            <w:tcW w:w="1350" w:type="dxa"/>
            <w:tcBorders>
              <w:top w:val="single" w:sz="6" w:space="0" w:color="auto"/>
              <w:bottom w:val="single" w:sz="6" w:space="0" w:color="auto"/>
            </w:tcBorders>
            <w:shd w:val="clear" w:color="auto" w:fill="FFF2CC" w:themeFill="accent4" w:themeFillTint="33"/>
          </w:tcPr>
          <w:p w14:paraId="0DE38F1E" w14:textId="7D66E218"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63" w:author="Jeff Kim" w:date="2025-05-28T23:06:00Z" w16du:dateUtc="2025-05-29T03:06:00Z">
              <w:r w:rsidDel="00503BD3">
                <w:rPr>
                  <w:rFonts w:ascii="Century Gothic" w:eastAsiaTheme="majorEastAsia" w:hAnsi="Century Gothic" w:cstheme="majorBidi"/>
                  <w:iCs/>
                  <w:color w:val="000000"/>
                  <w:sz w:val="20"/>
                  <w:szCs w:val="26"/>
                </w:rPr>
                <w:delText>10</w:delText>
              </w:r>
            </w:del>
          </w:p>
        </w:tc>
        <w:tc>
          <w:tcPr>
            <w:tcW w:w="1350" w:type="dxa"/>
            <w:tcBorders>
              <w:top w:val="single" w:sz="6" w:space="0" w:color="auto"/>
              <w:bottom w:val="single" w:sz="6" w:space="0" w:color="auto"/>
            </w:tcBorders>
            <w:shd w:val="clear" w:color="auto" w:fill="FFF2CC" w:themeFill="accent4" w:themeFillTint="33"/>
          </w:tcPr>
          <w:p w14:paraId="6DF62825" w14:textId="0B3EA5AF"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64" w:author="Jeff Kim" w:date="2025-05-28T23:06:00Z" w16du:dateUtc="2025-05-29T03:06:00Z">
              <w:r w:rsidDel="00503BD3">
                <w:rPr>
                  <w:rFonts w:ascii="Century Gothic" w:eastAsiaTheme="majorEastAsia" w:hAnsi="Century Gothic" w:cstheme="majorBidi"/>
                  <w:iCs/>
                  <w:color w:val="000000"/>
                  <w:sz w:val="20"/>
                  <w:szCs w:val="26"/>
                </w:rPr>
                <w:delText>15</w:delText>
              </w:r>
            </w:del>
          </w:p>
        </w:tc>
        <w:tc>
          <w:tcPr>
            <w:tcW w:w="1350" w:type="dxa"/>
            <w:tcBorders>
              <w:top w:val="single" w:sz="6" w:space="0" w:color="auto"/>
              <w:bottom w:val="single" w:sz="6" w:space="0" w:color="auto"/>
            </w:tcBorders>
            <w:shd w:val="clear" w:color="auto" w:fill="FFF2CC" w:themeFill="accent4" w:themeFillTint="33"/>
          </w:tcPr>
          <w:p w14:paraId="176F00C4" w14:textId="1D4C17ED"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65" w:author="Jeff Kim" w:date="2025-05-28T23:06:00Z" w16du:dateUtc="2025-05-29T03:06:00Z">
              <w:r w:rsidDel="00503BD3">
                <w:rPr>
                  <w:rFonts w:ascii="Century Gothic" w:eastAsiaTheme="majorEastAsia" w:hAnsi="Century Gothic" w:cstheme="majorBidi"/>
                  <w:iCs/>
                  <w:color w:val="000000"/>
                  <w:sz w:val="20"/>
                  <w:szCs w:val="26"/>
                </w:rPr>
                <w:delText>20</w:delText>
              </w:r>
            </w:del>
          </w:p>
        </w:tc>
        <w:tc>
          <w:tcPr>
            <w:tcW w:w="1309" w:type="dxa"/>
            <w:tcBorders>
              <w:top w:val="single" w:sz="6" w:space="0" w:color="auto"/>
              <w:bottom w:val="single" w:sz="6" w:space="0" w:color="auto"/>
            </w:tcBorders>
            <w:shd w:val="clear" w:color="auto" w:fill="F7CAAC" w:themeFill="accent2" w:themeFillTint="66"/>
          </w:tcPr>
          <w:p w14:paraId="187D1348" w14:textId="1E361EE6"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66" w:author="Jeff Kim" w:date="2025-05-28T23:06:00Z" w16du:dateUtc="2025-05-29T03:06:00Z">
              <w:r w:rsidDel="00503BD3">
                <w:rPr>
                  <w:rFonts w:ascii="Century Gothic" w:eastAsiaTheme="majorEastAsia" w:hAnsi="Century Gothic" w:cstheme="majorBidi"/>
                  <w:iCs/>
                  <w:color w:val="000000"/>
                  <w:sz w:val="20"/>
                  <w:szCs w:val="26"/>
                </w:rPr>
                <w:delText>25</w:delText>
              </w:r>
            </w:del>
          </w:p>
        </w:tc>
      </w:tr>
      <w:tr w:rsidR="00252D47" w:rsidRPr="00E67A2F" w14:paraId="13202772" w14:textId="77777777" w:rsidTr="7A0F2025">
        <w:tc>
          <w:tcPr>
            <w:tcW w:w="1332" w:type="dxa"/>
            <w:vMerge/>
            <w:vAlign w:val="center"/>
          </w:tcPr>
          <w:p w14:paraId="2ED7FC9E"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2F030A9F" w14:textId="528E05E7"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67" w:author="Jeff Kim" w:date="2025-05-28T23:06:00Z" w16du:dateUtc="2025-05-29T03:06:00Z">
              <w:r w:rsidDel="00503BD3">
                <w:rPr>
                  <w:rFonts w:ascii="Century Gothic" w:eastAsiaTheme="majorEastAsia" w:hAnsi="Century Gothic" w:cstheme="majorBidi"/>
                  <w:iCs/>
                  <w:color w:val="000000" w:themeColor="text1"/>
                  <w:sz w:val="20"/>
                  <w:szCs w:val="20"/>
                </w:rPr>
                <w:delText>4</w:delText>
              </w:r>
            </w:del>
          </w:p>
        </w:tc>
        <w:tc>
          <w:tcPr>
            <w:tcW w:w="1303" w:type="dxa"/>
            <w:tcBorders>
              <w:top w:val="single" w:sz="6" w:space="0" w:color="auto"/>
              <w:bottom w:val="single" w:sz="6" w:space="0" w:color="auto"/>
            </w:tcBorders>
            <w:shd w:val="clear" w:color="auto" w:fill="E2EFD9" w:themeFill="accent6" w:themeFillTint="33"/>
          </w:tcPr>
          <w:p w14:paraId="22BB4BB5" w14:textId="4AE872EF"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68" w:author="Jeff Kim" w:date="2025-05-28T23:06:00Z" w16du:dateUtc="2025-05-29T03:06:00Z">
              <w:r w:rsidDel="00503BD3">
                <w:rPr>
                  <w:rFonts w:ascii="Century Gothic" w:eastAsiaTheme="majorEastAsia" w:hAnsi="Century Gothic" w:cstheme="majorBidi"/>
                  <w:iCs/>
                  <w:color w:val="000000" w:themeColor="text1"/>
                  <w:sz w:val="20"/>
                  <w:szCs w:val="20"/>
                </w:rPr>
                <w:delText>4</w:delText>
              </w:r>
            </w:del>
          </w:p>
        </w:tc>
        <w:tc>
          <w:tcPr>
            <w:tcW w:w="1350" w:type="dxa"/>
            <w:tcBorders>
              <w:top w:val="single" w:sz="6" w:space="0" w:color="auto"/>
              <w:bottom w:val="single" w:sz="6" w:space="0" w:color="auto"/>
            </w:tcBorders>
            <w:shd w:val="clear" w:color="auto" w:fill="E2EFD9" w:themeFill="accent6" w:themeFillTint="33"/>
          </w:tcPr>
          <w:p w14:paraId="06541F59" w14:textId="200069D2"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69" w:author="Jeff Kim" w:date="2025-05-28T23:06:00Z" w16du:dateUtc="2025-05-29T03:06:00Z">
              <w:r w:rsidDel="00503BD3">
                <w:rPr>
                  <w:rFonts w:ascii="Century Gothic" w:eastAsiaTheme="majorEastAsia" w:hAnsi="Century Gothic" w:cstheme="majorBidi"/>
                  <w:iCs/>
                  <w:color w:val="000000"/>
                  <w:sz w:val="20"/>
                  <w:szCs w:val="26"/>
                </w:rPr>
                <w:delText>8</w:delText>
              </w:r>
            </w:del>
          </w:p>
        </w:tc>
        <w:tc>
          <w:tcPr>
            <w:tcW w:w="1350" w:type="dxa"/>
            <w:tcBorders>
              <w:top w:val="single" w:sz="6" w:space="0" w:color="auto"/>
              <w:bottom w:val="single" w:sz="6" w:space="0" w:color="auto"/>
            </w:tcBorders>
            <w:shd w:val="clear" w:color="auto" w:fill="FFF2CC" w:themeFill="accent4" w:themeFillTint="33"/>
          </w:tcPr>
          <w:p w14:paraId="64433C79" w14:textId="6E5A79D2"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70" w:author="Jeff Kim" w:date="2025-05-28T23:06:00Z" w16du:dateUtc="2025-05-29T03:06:00Z">
              <w:r w:rsidDel="00503BD3">
                <w:rPr>
                  <w:rFonts w:ascii="Century Gothic" w:eastAsiaTheme="majorEastAsia" w:hAnsi="Century Gothic" w:cstheme="majorBidi"/>
                  <w:iCs/>
                  <w:color w:val="000000"/>
                  <w:sz w:val="20"/>
                  <w:szCs w:val="26"/>
                </w:rPr>
                <w:delText>12</w:delText>
              </w:r>
            </w:del>
          </w:p>
        </w:tc>
        <w:tc>
          <w:tcPr>
            <w:tcW w:w="1350" w:type="dxa"/>
            <w:tcBorders>
              <w:top w:val="single" w:sz="6" w:space="0" w:color="auto"/>
              <w:bottom w:val="single" w:sz="6" w:space="0" w:color="auto"/>
            </w:tcBorders>
            <w:shd w:val="clear" w:color="auto" w:fill="FFF2CC" w:themeFill="accent4" w:themeFillTint="33"/>
          </w:tcPr>
          <w:p w14:paraId="0273CF11" w14:textId="4AB7202F"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71" w:author="Jeff Kim" w:date="2025-05-28T23:06:00Z" w16du:dateUtc="2025-05-29T03:06:00Z">
              <w:r w:rsidDel="00503BD3">
                <w:rPr>
                  <w:rFonts w:ascii="Century Gothic" w:eastAsiaTheme="majorEastAsia" w:hAnsi="Century Gothic" w:cstheme="majorBidi"/>
                  <w:iCs/>
                  <w:color w:val="000000"/>
                  <w:sz w:val="20"/>
                  <w:szCs w:val="26"/>
                </w:rPr>
                <w:delText>16</w:delText>
              </w:r>
            </w:del>
          </w:p>
        </w:tc>
        <w:tc>
          <w:tcPr>
            <w:tcW w:w="1309" w:type="dxa"/>
            <w:tcBorders>
              <w:top w:val="single" w:sz="6" w:space="0" w:color="auto"/>
              <w:bottom w:val="single" w:sz="6" w:space="0" w:color="auto"/>
            </w:tcBorders>
            <w:shd w:val="clear" w:color="auto" w:fill="FFF2CC" w:themeFill="accent4" w:themeFillTint="33"/>
          </w:tcPr>
          <w:p w14:paraId="2FDB823D" w14:textId="7979A4E0"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72" w:author="Jeff Kim" w:date="2025-05-28T23:06:00Z" w16du:dateUtc="2025-05-29T03:06:00Z">
              <w:r w:rsidDel="00503BD3">
                <w:rPr>
                  <w:rFonts w:ascii="Century Gothic" w:eastAsiaTheme="majorEastAsia" w:hAnsi="Century Gothic" w:cstheme="majorBidi"/>
                  <w:iCs/>
                  <w:color w:val="000000"/>
                  <w:sz w:val="20"/>
                  <w:szCs w:val="26"/>
                </w:rPr>
                <w:delText>20</w:delText>
              </w:r>
            </w:del>
          </w:p>
        </w:tc>
      </w:tr>
      <w:tr w:rsidR="00252D47" w:rsidRPr="00E67A2F" w14:paraId="09BAB498" w14:textId="77777777" w:rsidTr="7A0F2025">
        <w:tc>
          <w:tcPr>
            <w:tcW w:w="1332" w:type="dxa"/>
            <w:vMerge/>
            <w:vAlign w:val="center"/>
          </w:tcPr>
          <w:p w14:paraId="5395FD41"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3C219356" w14:textId="181DB876"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73" w:author="Jeff Kim" w:date="2025-05-28T23:06:00Z" w16du:dateUtc="2025-05-29T03:06:00Z">
              <w:r w:rsidDel="00503BD3">
                <w:rPr>
                  <w:rFonts w:ascii="Century Gothic" w:eastAsiaTheme="majorEastAsia" w:hAnsi="Century Gothic" w:cstheme="majorBidi"/>
                  <w:iCs/>
                  <w:color w:val="000000" w:themeColor="text1"/>
                  <w:sz w:val="20"/>
                  <w:szCs w:val="20"/>
                </w:rPr>
                <w:delText>3</w:delText>
              </w:r>
            </w:del>
          </w:p>
        </w:tc>
        <w:tc>
          <w:tcPr>
            <w:tcW w:w="1303" w:type="dxa"/>
            <w:tcBorders>
              <w:top w:val="single" w:sz="6" w:space="0" w:color="auto"/>
              <w:bottom w:val="single" w:sz="6" w:space="0" w:color="auto"/>
            </w:tcBorders>
            <w:shd w:val="clear" w:color="auto" w:fill="E2EFD9" w:themeFill="accent6" w:themeFillTint="33"/>
          </w:tcPr>
          <w:p w14:paraId="6F1E1338" w14:textId="20EF51B1"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74" w:author="Jeff Kim" w:date="2025-05-28T23:06:00Z" w16du:dateUtc="2025-05-29T03:06:00Z">
              <w:r w:rsidDel="00503BD3">
                <w:rPr>
                  <w:rFonts w:ascii="Century Gothic" w:eastAsiaTheme="majorEastAsia" w:hAnsi="Century Gothic" w:cstheme="majorBidi"/>
                  <w:iCs/>
                  <w:color w:val="000000" w:themeColor="text1"/>
                  <w:sz w:val="20"/>
                  <w:szCs w:val="20"/>
                </w:rPr>
                <w:delText>3</w:delText>
              </w:r>
            </w:del>
          </w:p>
        </w:tc>
        <w:tc>
          <w:tcPr>
            <w:tcW w:w="1350" w:type="dxa"/>
            <w:tcBorders>
              <w:top w:val="single" w:sz="6" w:space="0" w:color="auto"/>
              <w:bottom w:val="single" w:sz="6" w:space="0" w:color="auto"/>
            </w:tcBorders>
            <w:shd w:val="clear" w:color="auto" w:fill="E2EFD9" w:themeFill="accent6" w:themeFillTint="33"/>
          </w:tcPr>
          <w:p w14:paraId="6FD44865" w14:textId="711DD7DE"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75" w:author="Jeff Kim" w:date="2025-05-28T23:06:00Z" w16du:dateUtc="2025-05-29T03:06:00Z">
              <w:r w:rsidDel="00503BD3">
                <w:rPr>
                  <w:rFonts w:ascii="Century Gothic" w:eastAsiaTheme="majorEastAsia" w:hAnsi="Century Gothic" w:cstheme="majorBidi"/>
                  <w:iCs/>
                  <w:color w:val="000000"/>
                  <w:sz w:val="20"/>
                  <w:szCs w:val="26"/>
                </w:rPr>
                <w:delText>6</w:delText>
              </w:r>
            </w:del>
          </w:p>
        </w:tc>
        <w:tc>
          <w:tcPr>
            <w:tcW w:w="1350" w:type="dxa"/>
            <w:tcBorders>
              <w:top w:val="single" w:sz="6" w:space="0" w:color="auto"/>
              <w:bottom w:val="single" w:sz="6" w:space="0" w:color="auto"/>
            </w:tcBorders>
            <w:shd w:val="clear" w:color="auto" w:fill="E2EFD9" w:themeFill="accent6" w:themeFillTint="33"/>
          </w:tcPr>
          <w:p w14:paraId="3DEA510A" w14:textId="697CBAF9"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76" w:author="Jeff Kim" w:date="2025-05-28T23:06:00Z" w16du:dateUtc="2025-05-29T03:06:00Z">
              <w:r w:rsidDel="00503BD3">
                <w:rPr>
                  <w:rFonts w:ascii="Century Gothic" w:eastAsiaTheme="majorEastAsia" w:hAnsi="Century Gothic" w:cstheme="majorBidi"/>
                  <w:iCs/>
                  <w:color w:val="000000"/>
                  <w:sz w:val="20"/>
                  <w:szCs w:val="26"/>
                </w:rPr>
                <w:delText>9</w:delText>
              </w:r>
            </w:del>
          </w:p>
        </w:tc>
        <w:tc>
          <w:tcPr>
            <w:tcW w:w="1350" w:type="dxa"/>
            <w:tcBorders>
              <w:top w:val="single" w:sz="6" w:space="0" w:color="auto"/>
              <w:bottom w:val="single" w:sz="6" w:space="0" w:color="auto"/>
            </w:tcBorders>
            <w:shd w:val="clear" w:color="auto" w:fill="FFF2CC" w:themeFill="accent4" w:themeFillTint="33"/>
          </w:tcPr>
          <w:p w14:paraId="6133BA55" w14:textId="6D4ACBE3"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77" w:author="Jeff Kim" w:date="2025-05-28T23:06:00Z" w16du:dateUtc="2025-05-29T03:06:00Z">
              <w:r w:rsidDel="00503BD3">
                <w:rPr>
                  <w:rFonts w:ascii="Century Gothic" w:eastAsiaTheme="majorEastAsia" w:hAnsi="Century Gothic" w:cstheme="majorBidi"/>
                  <w:iCs/>
                  <w:color w:val="000000"/>
                  <w:sz w:val="20"/>
                  <w:szCs w:val="26"/>
                </w:rPr>
                <w:delText>12</w:delText>
              </w:r>
            </w:del>
          </w:p>
        </w:tc>
        <w:tc>
          <w:tcPr>
            <w:tcW w:w="1309" w:type="dxa"/>
            <w:tcBorders>
              <w:top w:val="single" w:sz="6" w:space="0" w:color="auto"/>
              <w:bottom w:val="single" w:sz="6" w:space="0" w:color="auto"/>
            </w:tcBorders>
            <w:shd w:val="clear" w:color="auto" w:fill="FFF2CC" w:themeFill="accent4" w:themeFillTint="33"/>
          </w:tcPr>
          <w:p w14:paraId="18803695" w14:textId="2D8548E9"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78" w:author="Jeff Kim" w:date="2025-05-28T23:06:00Z" w16du:dateUtc="2025-05-29T03:06:00Z">
              <w:r w:rsidDel="00503BD3">
                <w:rPr>
                  <w:rFonts w:ascii="Century Gothic" w:eastAsiaTheme="majorEastAsia" w:hAnsi="Century Gothic" w:cstheme="majorBidi"/>
                  <w:iCs/>
                  <w:color w:val="000000"/>
                  <w:sz w:val="20"/>
                  <w:szCs w:val="26"/>
                </w:rPr>
                <w:delText>15</w:delText>
              </w:r>
            </w:del>
          </w:p>
        </w:tc>
      </w:tr>
      <w:tr w:rsidR="00252D47" w:rsidRPr="00E67A2F" w14:paraId="15EBD9A7" w14:textId="77777777" w:rsidTr="7A0F2025">
        <w:tc>
          <w:tcPr>
            <w:tcW w:w="1332" w:type="dxa"/>
            <w:vMerge/>
            <w:vAlign w:val="center"/>
          </w:tcPr>
          <w:p w14:paraId="30ACC756"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6" w:space="0" w:color="auto"/>
            </w:tcBorders>
            <w:shd w:val="clear" w:color="auto" w:fill="D9D9D9" w:themeFill="background1" w:themeFillShade="D9"/>
            <w:vAlign w:val="center"/>
          </w:tcPr>
          <w:p w14:paraId="6F6803E2" w14:textId="4EBE2621"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79" w:author="Jeff Kim" w:date="2025-05-28T23:06:00Z" w16du:dateUtc="2025-05-29T03:06:00Z">
              <w:r w:rsidDel="00503BD3">
                <w:rPr>
                  <w:rFonts w:ascii="Century Gothic" w:eastAsiaTheme="majorEastAsia" w:hAnsi="Century Gothic" w:cstheme="majorBidi"/>
                  <w:iCs/>
                  <w:color w:val="000000" w:themeColor="text1"/>
                  <w:sz w:val="20"/>
                  <w:szCs w:val="20"/>
                </w:rPr>
                <w:delText>2</w:delText>
              </w:r>
            </w:del>
          </w:p>
        </w:tc>
        <w:tc>
          <w:tcPr>
            <w:tcW w:w="1303" w:type="dxa"/>
            <w:tcBorders>
              <w:top w:val="single" w:sz="6" w:space="0" w:color="auto"/>
              <w:bottom w:val="single" w:sz="6" w:space="0" w:color="auto"/>
            </w:tcBorders>
            <w:shd w:val="clear" w:color="auto" w:fill="E2EFD9" w:themeFill="accent6" w:themeFillTint="33"/>
          </w:tcPr>
          <w:p w14:paraId="0469E68C" w14:textId="17D12D28" w:rsidR="00252D47"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80" w:author="Jeff Kim" w:date="2025-05-28T23:06:00Z" w16du:dateUtc="2025-05-29T03:06:00Z">
              <w:r w:rsidDel="00503BD3">
                <w:rPr>
                  <w:rFonts w:ascii="Century Gothic" w:eastAsiaTheme="majorEastAsia" w:hAnsi="Century Gothic" w:cstheme="majorBidi"/>
                  <w:iCs/>
                  <w:color w:val="000000" w:themeColor="text1"/>
                  <w:sz w:val="20"/>
                  <w:szCs w:val="20"/>
                </w:rPr>
                <w:delText>2</w:delText>
              </w:r>
            </w:del>
          </w:p>
        </w:tc>
        <w:tc>
          <w:tcPr>
            <w:tcW w:w="1350" w:type="dxa"/>
            <w:tcBorders>
              <w:top w:val="single" w:sz="6" w:space="0" w:color="auto"/>
              <w:bottom w:val="single" w:sz="6" w:space="0" w:color="auto"/>
            </w:tcBorders>
            <w:shd w:val="clear" w:color="auto" w:fill="E2EFD9" w:themeFill="accent6" w:themeFillTint="33"/>
          </w:tcPr>
          <w:p w14:paraId="6DBE3C7C" w14:textId="3F4A133F"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81" w:author="Jeff Kim" w:date="2025-05-28T23:06:00Z" w16du:dateUtc="2025-05-29T03:06:00Z">
              <w:r w:rsidDel="00503BD3">
                <w:rPr>
                  <w:rFonts w:ascii="Century Gothic" w:eastAsiaTheme="majorEastAsia" w:hAnsi="Century Gothic" w:cstheme="majorBidi"/>
                  <w:iCs/>
                  <w:color w:val="000000"/>
                  <w:sz w:val="20"/>
                  <w:szCs w:val="26"/>
                </w:rPr>
                <w:delText>4</w:delText>
              </w:r>
            </w:del>
          </w:p>
        </w:tc>
        <w:tc>
          <w:tcPr>
            <w:tcW w:w="1350" w:type="dxa"/>
            <w:tcBorders>
              <w:top w:val="single" w:sz="6" w:space="0" w:color="auto"/>
              <w:bottom w:val="single" w:sz="6" w:space="0" w:color="auto"/>
            </w:tcBorders>
            <w:shd w:val="clear" w:color="auto" w:fill="E2EFD9" w:themeFill="accent6" w:themeFillTint="33"/>
          </w:tcPr>
          <w:p w14:paraId="362340A8" w14:textId="4D6BE557"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82" w:author="Jeff Kim" w:date="2025-05-28T23:06:00Z" w16du:dateUtc="2025-05-29T03:06:00Z">
              <w:r w:rsidDel="00503BD3">
                <w:rPr>
                  <w:rFonts w:ascii="Century Gothic" w:eastAsiaTheme="majorEastAsia" w:hAnsi="Century Gothic" w:cstheme="majorBidi"/>
                  <w:iCs/>
                  <w:color w:val="000000"/>
                  <w:sz w:val="20"/>
                  <w:szCs w:val="26"/>
                </w:rPr>
                <w:delText>6</w:delText>
              </w:r>
            </w:del>
          </w:p>
        </w:tc>
        <w:tc>
          <w:tcPr>
            <w:tcW w:w="1350" w:type="dxa"/>
            <w:tcBorders>
              <w:top w:val="single" w:sz="6" w:space="0" w:color="auto"/>
              <w:bottom w:val="single" w:sz="6" w:space="0" w:color="auto"/>
            </w:tcBorders>
            <w:shd w:val="clear" w:color="auto" w:fill="E2EFD9" w:themeFill="accent6" w:themeFillTint="33"/>
          </w:tcPr>
          <w:p w14:paraId="01743E2F" w14:textId="23A00852"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83" w:author="Jeff Kim" w:date="2025-05-28T23:06:00Z" w16du:dateUtc="2025-05-29T03:06:00Z">
              <w:r w:rsidDel="00503BD3">
                <w:rPr>
                  <w:rFonts w:ascii="Century Gothic" w:eastAsiaTheme="majorEastAsia" w:hAnsi="Century Gothic" w:cstheme="majorBidi"/>
                  <w:iCs/>
                  <w:color w:val="000000"/>
                  <w:sz w:val="20"/>
                  <w:szCs w:val="26"/>
                </w:rPr>
                <w:delText>8</w:delText>
              </w:r>
            </w:del>
          </w:p>
        </w:tc>
        <w:tc>
          <w:tcPr>
            <w:tcW w:w="1309" w:type="dxa"/>
            <w:tcBorders>
              <w:top w:val="single" w:sz="6" w:space="0" w:color="auto"/>
              <w:bottom w:val="single" w:sz="6" w:space="0" w:color="auto"/>
            </w:tcBorders>
            <w:shd w:val="clear" w:color="auto" w:fill="FFF2CC" w:themeFill="accent4" w:themeFillTint="33"/>
          </w:tcPr>
          <w:p w14:paraId="638239AF" w14:textId="473A5372" w:rsidR="00252D47"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84" w:author="Jeff Kim" w:date="2025-05-28T23:06:00Z" w16du:dateUtc="2025-05-29T03:06:00Z">
              <w:r w:rsidDel="00503BD3">
                <w:rPr>
                  <w:rFonts w:ascii="Century Gothic" w:eastAsiaTheme="majorEastAsia" w:hAnsi="Century Gothic" w:cstheme="majorBidi"/>
                  <w:iCs/>
                  <w:color w:val="000000"/>
                  <w:sz w:val="20"/>
                  <w:szCs w:val="26"/>
                </w:rPr>
                <w:delText>10</w:delText>
              </w:r>
            </w:del>
          </w:p>
        </w:tc>
      </w:tr>
      <w:tr w:rsidR="00252D47" w:rsidRPr="00E67A2F" w14:paraId="1002D7D4" w14:textId="77777777" w:rsidTr="7A0F2025">
        <w:tc>
          <w:tcPr>
            <w:tcW w:w="1332" w:type="dxa"/>
            <w:vMerge/>
            <w:vAlign w:val="center"/>
          </w:tcPr>
          <w:p w14:paraId="4EA37744" w14:textId="7777777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p>
        </w:tc>
        <w:tc>
          <w:tcPr>
            <w:tcW w:w="1127" w:type="dxa"/>
            <w:tcBorders>
              <w:top w:val="single" w:sz="6" w:space="0" w:color="auto"/>
              <w:bottom w:val="single" w:sz="18" w:space="0" w:color="auto"/>
            </w:tcBorders>
            <w:shd w:val="clear" w:color="auto" w:fill="D9D9D9" w:themeFill="background1" w:themeFillShade="D9"/>
            <w:vAlign w:val="center"/>
          </w:tcPr>
          <w:p w14:paraId="70234FBB" w14:textId="2401C38F"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85" w:author="Jeff Kim" w:date="2025-05-28T23:06:00Z" w16du:dateUtc="2025-05-29T03:06:00Z">
              <w:r w:rsidDel="00503BD3">
                <w:rPr>
                  <w:rFonts w:ascii="Century Gothic" w:eastAsiaTheme="majorEastAsia" w:hAnsi="Century Gothic" w:cstheme="majorBidi"/>
                  <w:iCs/>
                  <w:color w:val="000000" w:themeColor="text1"/>
                  <w:sz w:val="20"/>
                  <w:szCs w:val="20"/>
                </w:rPr>
                <w:delText>1</w:delText>
              </w:r>
            </w:del>
          </w:p>
        </w:tc>
        <w:tc>
          <w:tcPr>
            <w:tcW w:w="1303" w:type="dxa"/>
            <w:tcBorders>
              <w:top w:val="single" w:sz="6" w:space="0" w:color="auto"/>
              <w:bottom w:val="single" w:sz="18" w:space="0" w:color="auto"/>
            </w:tcBorders>
            <w:shd w:val="clear" w:color="auto" w:fill="E2EFD9" w:themeFill="accent6" w:themeFillTint="33"/>
          </w:tcPr>
          <w:p w14:paraId="15B6A595" w14:textId="1F9EA3E1"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themeColor="text1"/>
                <w:sz w:val="20"/>
                <w:szCs w:val="20"/>
              </w:rPr>
            </w:pPr>
            <w:del w:id="286" w:author="Jeff Kim" w:date="2025-05-28T23:06:00Z" w16du:dateUtc="2025-05-29T03:06:00Z">
              <w:r w:rsidDel="00503BD3">
                <w:rPr>
                  <w:rFonts w:ascii="Century Gothic" w:eastAsiaTheme="majorEastAsia" w:hAnsi="Century Gothic" w:cstheme="majorBidi"/>
                  <w:iCs/>
                  <w:color w:val="000000" w:themeColor="text1"/>
                  <w:sz w:val="20"/>
                  <w:szCs w:val="20"/>
                </w:rPr>
                <w:delText>1</w:delText>
              </w:r>
            </w:del>
          </w:p>
        </w:tc>
        <w:tc>
          <w:tcPr>
            <w:tcW w:w="1350" w:type="dxa"/>
            <w:tcBorders>
              <w:top w:val="single" w:sz="6" w:space="0" w:color="auto"/>
              <w:bottom w:val="single" w:sz="18" w:space="0" w:color="auto"/>
            </w:tcBorders>
            <w:shd w:val="clear" w:color="auto" w:fill="E2EFD9" w:themeFill="accent6" w:themeFillTint="33"/>
          </w:tcPr>
          <w:p w14:paraId="1AFB0725" w14:textId="509C84C7"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87" w:author="Jeff Kim" w:date="2025-05-28T23:06:00Z" w16du:dateUtc="2025-05-29T03:06:00Z">
              <w:r w:rsidDel="00503BD3">
                <w:rPr>
                  <w:rFonts w:ascii="Century Gothic" w:eastAsiaTheme="majorEastAsia" w:hAnsi="Century Gothic" w:cstheme="majorBidi"/>
                  <w:iCs/>
                  <w:color w:val="000000"/>
                  <w:sz w:val="20"/>
                  <w:szCs w:val="26"/>
                </w:rPr>
                <w:delText>2</w:delText>
              </w:r>
            </w:del>
          </w:p>
        </w:tc>
        <w:tc>
          <w:tcPr>
            <w:tcW w:w="1350" w:type="dxa"/>
            <w:tcBorders>
              <w:top w:val="single" w:sz="6" w:space="0" w:color="auto"/>
              <w:bottom w:val="single" w:sz="18" w:space="0" w:color="auto"/>
            </w:tcBorders>
            <w:shd w:val="clear" w:color="auto" w:fill="E2EFD9" w:themeFill="accent6" w:themeFillTint="33"/>
          </w:tcPr>
          <w:p w14:paraId="2B4DCAE5" w14:textId="2D0C6C1E"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88" w:author="Jeff Kim" w:date="2025-05-28T23:06:00Z" w16du:dateUtc="2025-05-29T03:06:00Z">
              <w:r w:rsidDel="00503BD3">
                <w:rPr>
                  <w:rFonts w:ascii="Century Gothic" w:eastAsiaTheme="majorEastAsia" w:hAnsi="Century Gothic" w:cstheme="majorBidi"/>
                  <w:iCs/>
                  <w:color w:val="000000"/>
                  <w:sz w:val="20"/>
                  <w:szCs w:val="26"/>
                </w:rPr>
                <w:delText>3</w:delText>
              </w:r>
            </w:del>
          </w:p>
        </w:tc>
        <w:tc>
          <w:tcPr>
            <w:tcW w:w="1350" w:type="dxa"/>
            <w:tcBorders>
              <w:top w:val="single" w:sz="6" w:space="0" w:color="auto"/>
              <w:bottom w:val="single" w:sz="18" w:space="0" w:color="auto"/>
            </w:tcBorders>
            <w:shd w:val="clear" w:color="auto" w:fill="E2EFD9" w:themeFill="accent6" w:themeFillTint="33"/>
          </w:tcPr>
          <w:p w14:paraId="626D6C5C" w14:textId="273B67DE"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89" w:author="Jeff Kim" w:date="2025-05-28T23:06:00Z" w16du:dateUtc="2025-05-29T03:06:00Z">
              <w:r w:rsidDel="00503BD3">
                <w:rPr>
                  <w:rFonts w:ascii="Century Gothic" w:eastAsiaTheme="majorEastAsia" w:hAnsi="Century Gothic" w:cstheme="majorBidi"/>
                  <w:iCs/>
                  <w:color w:val="000000"/>
                  <w:sz w:val="20"/>
                  <w:szCs w:val="26"/>
                </w:rPr>
                <w:delText>4</w:delText>
              </w:r>
            </w:del>
          </w:p>
        </w:tc>
        <w:tc>
          <w:tcPr>
            <w:tcW w:w="1309" w:type="dxa"/>
            <w:tcBorders>
              <w:top w:val="single" w:sz="6" w:space="0" w:color="auto"/>
              <w:bottom w:val="single" w:sz="18" w:space="0" w:color="auto"/>
            </w:tcBorders>
            <w:shd w:val="clear" w:color="auto" w:fill="E2EFD9" w:themeFill="accent6" w:themeFillTint="33"/>
          </w:tcPr>
          <w:p w14:paraId="1AE2F5F7" w14:textId="6FC9AE94" w:rsidR="00252D47" w:rsidRPr="0031192E" w:rsidRDefault="00252D47" w:rsidP="00C24298">
            <w:pPr>
              <w:tabs>
                <w:tab w:val="left" w:pos="432"/>
              </w:tabs>
              <w:spacing w:before="40" w:after="40"/>
              <w:jc w:val="center"/>
              <w:outlineLvl w:val="1"/>
              <w:rPr>
                <w:rFonts w:ascii="Century Gothic" w:eastAsiaTheme="majorEastAsia" w:hAnsi="Century Gothic" w:cstheme="majorBidi"/>
                <w:iCs/>
                <w:color w:val="000000"/>
                <w:sz w:val="20"/>
                <w:szCs w:val="26"/>
              </w:rPr>
            </w:pPr>
            <w:del w:id="290" w:author="Jeff Kim" w:date="2025-05-28T23:06:00Z" w16du:dateUtc="2025-05-29T03:06:00Z">
              <w:r w:rsidDel="00503BD3">
                <w:rPr>
                  <w:rFonts w:ascii="Century Gothic" w:eastAsiaTheme="majorEastAsia" w:hAnsi="Century Gothic" w:cstheme="majorBidi"/>
                  <w:iCs/>
                  <w:color w:val="000000"/>
                  <w:sz w:val="20"/>
                  <w:szCs w:val="26"/>
                </w:rPr>
                <w:delText>5</w:delText>
              </w:r>
            </w:del>
          </w:p>
        </w:tc>
      </w:tr>
    </w:tbl>
    <w:p w14:paraId="52176081" w14:textId="1823E50D" w:rsidR="0031192E" w:rsidRPr="00252D47" w:rsidDel="001275CE" w:rsidRDefault="0031192E" w:rsidP="002F549E">
      <w:pPr>
        <w:pStyle w:val="Heading4"/>
        <w:numPr>
          <w:ilvl w:val="3"/>
          <w:numId w:val="6"/>
        </w:numPr>
        <w:spacing w:before="240"/>
        <w:ind w:left="1987"/>
        <w:rPr>
          <w:del w:id="291" w:author="Jeff Kim" w:date="2025-05-28T23:25:00Z" w16du:dateUtc="2025-05-29T03:25:00Z"/>
        </w:rPr>
      </w:pPr>
      <w:del w:id="292" w:author="Jeff Kim" w:date="2025-05-28T23:25:00Z" w16du:dateUtc="2025-05-29T03:25:00Z">
        <w:r w:rsidRPr="00252D47" w:rsidDel="001275CE">
          <w:delText>Risks yielding a RPN &lt; 10 are not considered significant and require no further action.</w:delText>
        </w:r>
      </w:del>
    </w:p>
    <w:p w14:paraId="65DE0E8D" w14:textId="7708B77C" w:rsidR="0031192E" w:rsidRPr="00252D47" w:rsidDel="001275CE" w:rsidRDefault="0031192E" w:rsidP="007C67A3">
      <w:pPr>
        <w:pStyle w:val="Heading4"/>
        <w:numPr>
          <w:ilvl w:val="3"/>
          <w:numId w:val="6"/>
        </w:numPr>
        <w:rPr>
          <w:del w:id="293" w:author="Jeff Kim" w:date="2025-05-28T23:25:00Z" w16du:dateUtc="2025-05-29T03:25:00Z"/>
        </w:rPr>
      </w:pPr>
      <w:del w:id="294" w:author="Jeff Kim" w:date="2025-05-28T23:25:00Z" w16du:dateUtc="2025-05-29T03:25:00Z">
        <w:r w:rsidRPr="00252D47" w:rsidDel="001275CE">
          <w:delText>Risks yielding a RPN between 10 and 20 are considered moderate and risk control measure(s) shall be considered.</w:delText>
        </w:r>
        <w:r w:rsidR="007C67A3" w:rsidDel="001275CE">
          <w:delText xml:space="preserve"> Justification shall be provided if risk control measure(s) is not implemented.</w:delText>
        </w:r>
      </w:del>
    </w:p>
    <w:p w14:paraId="12E12153" w14:textId="32ACECBE" w:rsidR="0031192E" w:rsidRPr="00252D47" w:rsidDel="001275CE" w:rsidRDefault="0031192E" w:rsidP="00252D47">
      <w:pPr>
        <w:pStyle w:val="Heading4"/>
        <w:numPr>
          <w:ilvl w:val="3"/>
          <w:numId w:val="6"/>
        </w:numPr>
        <w:rPr>
          <w:del w:id="295" w:author="Jeff Kim" w:date="2025-05-28T23:25:00Z" w16du:dateUtc="2025-05-29T03:25:00Z"/>
        </w:rPr>
      </w:pPr>
      <w:del w:id="296" w:author="Jeff Kim" w:date="2025-05-28T23:25:00Z" w16du:dateUtc="2025-05-29T03:25:00Z">
        <w:r w:rsidRPr="00252D47" w:rsidDel="001275CE">
          <w:delText xml:space="preserve">Risks yielding a </w:delText>
        </w:r>
        <w:r w:rsidR="00993041" w:rsidDel="001275CE">
          <w:delText>RP</w:delText>
        </w:r>
        <w:r w:rsidRPr="00252D47" w:rsidDel="001275CE">
          <w:delText xml:space="preserve">N &gt; 20 are considered significant and require risk control measure(s). </w:delText>
        </w:r>
      </w:del>
    </w:p>
    <w:p w14:paraId="61C8286B" w14:textId="77777777" w:rsidR="0031192E" w:rsidRPr="00252D47" w:rsidRDefault="0031192E" w:rsidP="0031192E">
      <w:pPr>
        <w:pStyle w:val="Heading2"/>
        <w:numPr>
          <w:ilvl w:val="1"/>
          <w:numId w:val="6"/>
        </w:numPr>
        <w:ind w:left="864" w:hanging="576"/>
        <w:rPr>
          <w:iCs/>
        </w:rPr>
      </w:pPr>
      <w:r w:rsidRPr="00252D47">
        <w:rPr>
          <w:iCs/>
        </w:rPr>
        <w:t>Risk Control</w:t>
      </w:r>
    </w:p>
    <w:p w14:paraId="56C384B6" w14:textId="4658CB3B" w:rsidR="0031192E" w:rsidRPr="00252D47" w:rsidRDefault="0031192E" w:rsidP="00252D47">
      <w:pPr>
        <w:pStyle w:val="Heading3"/>
        <w:numPr>
          <w:ilvl w:val="2"/>
          <w:numId w:val="6"/>
        </w:numPr>
        <w:ind w:left="1440"/>
        <w:rPr>
          <w:iCs/>
        </w:rPr>
      </w:pPr>
      <w:r w:rsidRPr="00252D47">
        <w:rPr>
          <w:iCs/>
        </w:rPr>
        <w:t xml:space="preserve">Outputs of risk control shall be </w:t>
      </w:r>
      <w:del w:id="297" w:author="Jeff Kim" w:date="2025-05-28T23:55:00Z" w16du:dateUtc="2025-05-29T03:55:00Z">
        <w:r w:rsidRPr="00252D47" w:rsidDel="00660843">
          <w:rPr>
            <w:iCs/>
          </w:rPr>
          <w:delText>part of the risk management file</w:delText>
        </w:r>
      </w:del>
      <w:ins w:id="298" w:author="Jeff Kim" w:date="2025-05-28T23:55:00Z" w16du:dateUtc="2025-05-29T03:55:00Z">
        <w:r w:rsidR="00660843">
          <w:rPr>
            <w:iCs/>
          </w:rPr>
          <w:t>documented in the applicable FMEA or other risk analysis document</w:t>
        </w:r>
      </w:ins>
      <w:r w:rsidRPr="00252D47">
        <w:rPr>
          <w:iCs/>
        </w:rPr>
        <w:t>.</w:t>
      </w:r>
    </w:p>
    <w:p w14:paraId="25C70CEA" w14:textId="03E6EBD9" w:rsidR="0031192E" w:rsidRPr="00252D47" w:rsidRDefault="0031192E" w:rsidP="00252D47">
      <w:pPr>
        <w:pStyle w:val="Heading3"/>
        <w:numPr>
          <w:ilvl w:val="2"/>
          <w:numId w:val="6"/>
        </w:numPr>
        <w:ind w:left="1440"/>
        <w:rPr>
          <w:iCs/>
        </w:rPr>
      </w:pPr>
      <w:r w:rsidRPr="00252D47">
        <w:rPr>
          <w:iCs/>
        </w:rPr>
        <w:t xml:space="preserve">Risk control measures shall be </w:t>
      </w:r>
      <w:del w:id="299" w:author="Jeff Kim" w:date="2025-05-28T23:25:00Z" w16du:dateUtc="2025-05-29T03:25:00Z">
        <w:r w:rsidRPr="00252D47" w:rsidDel="0082602E">
          <w:rPr>
            <w:iCs/>
          </w:rPr>
          <w:delText xml:space="preserve">identified </w:delText>
        </w:r>
      </w:del>
      <w:ins w:id="300" w:author="Jeff Kim" w:date="2025-05-28T23:25:00Z" w16du:dateUtc="2025-05-29T03:25:00Z">
        <w:r w:rsidR="0082602E">
          <w:rPr>
            <w:iCs/>
          </w:rPr>
          <w:t>investigated</w:t>
        </w:r>
        <w:r w:rsidR="0082602E" w:rsidRPr="00252D47">
          <w:rPr>
            <w:iCs/>
          </w:rPr>
          <w:t xml:space="preserve"> </w:t>
        </w:r>
      </w:ins>
      <w:r w:rsidRPr="00252D47">
        <w:rPr>
          <w:iCs/>
        </w:rPr>
        <w:t xml:space="preserve">for all </w:t>
      </w:r>
      <w:ins w:id="301" w:author="Jeff Kim" w:date="2025-05-28T23:25:00Z" w16du:dateUtc="2025-05-29T03:25:00Z">
        <w:r w:rsidR="0082602E">
          <w:rPr>
            <w:iCs/>
          </w:rPr>
          <w:t xml:space="preserve">high and moderate </w:t>
        </w:r>
      </w:ins>
      <w:r w:rsidRPr="00252D47">
        <w:rPr>
          <w:iCs/>
        </w:rPr>
        <w:t>risks</w:t>
      </w:r>
      <w:del w:id="302" w:author="Jeff Kim" w:date="2025-05-28T23:26:00Z" w16du:dateUtc="2025-05-29T03:26:00Z">
        <w:r w:rsidRPr="00252D47" w:rsidDel="0082602E">
          <w:rPr>
            <w:iCs/>
          </w:rPr>
          <w:delText xml:space="preserve"> requiring risk control with the priority given to risks with high Primary Risk Numbers </w:delText>
        </w:r>
        <w:r w:rsidR="00BE3419" w:rsidDel="0082602E">
          <w:rPr>
            <w:iCs/>
          </w:rPr>
          <w:delText xml:space="preserve">(PRN &gt; 9) </w:delText>
        </w:r>
        <w:r w:rsidRPr="00252D47" w:rsidDel="0082602E">
          <w:rPr>
            <w:iCs/>
          </w:rPr>
          <w:delText>or Risk Priority Numbers</w:delText>
        </w:r>
        <w:r w:rsidR="00993041" w:rsidDel="0082602E">
          <w:rPr>
            <w:iCs/>
          </w:rPr>
          <w:delText xml:space="preserve"> (RPN &gt; 20)</w:delText>
        </w:r>
      </w:del>
      <w:r w:rsidRPr="00252D47">
        <w:rPr>
          <w:iCs/>
        </w:rPr>
        <w:t>.  Risk control measures shall be considered and implemented in the priority order listed below:</w:t>
      </w:r>
    </w:p>
    <w:p w14:paraId="60473BD5" w14:textId="77777777" w:rsidR="0031192E" w:rsidRPr="00252D47" w:rsidRDefault="0031192E" w:rsidP="00252D47">
      <w:pPr>
        <w:pStyle w:val="Heading4"/>
        <w:numPr>
          <w:ilvl w:val="3"/>
          <w:numId w:val="6"/>
        </w:numPr>
      </w:pPr>
      <w:r w:rsidRPr="00252D47">
        <w:t>Inherently safe design and manufacture</w:t>
      </w:r>
    </w:p>
    <w:p w14:paraId="27CF3784" w14:textId="77777777" w:rsidR="0031192E" w:rsidRPr="00252D47" w:rsidRDefault="0031192E" w:rsidP="00252D47">
      <w:pPr>
        <w:pStyle w:val="Heading4"/>
        <w:numPr>
          <w:ilvl w:val="3"/>
          <w:numId w:val="6"/>
        </w:numPr>
      </w:pPr>
      <w:r w:rsidRPr="00252D47">
        <w:t>Protective measures in the product itself or in the manufacturing process</w:t>
      </w:r>
    </w:p>
    <w:p w14:paraId="53919453" w14:textId="77777777" w:rsidR="0031192E" w:rsidRPr="00252D47" w:rsidRDefault="0031192E" w:rsidP="00252D47">
      <w:pPr>
        <w:pStyle w:val="Heading4"/>
        <w:numPr>
          <w:ilvl w:val="3"/>
          <w:numId w:val="6"/>
        </w:numPr>
      </w:pPr>
      <w:r w:rsidRPr="00252D47">
        <w:lastRenderedPageBreak/>
        <w:t>Information for safety and where appropriate, training to users</w:t>
      </w:r>
    </w:p>
    <w:p w14:paraId="12F41809" w14:textId="77777777" w:rsidR="0031192E" w:rsidRPr="00252D47" w:rsidRDefault="0031192E" w:rsidP="00252D47">
      <w:pPr>
        <w:pStyle w:val="Heading3"/>
        <w:numPr>
          <w:ilvl w:val="2"/>
          <w:numId w:val="6"/>
        </w:numPr>
        <w:tabs>
          <w:tab w:val="clear" w:pos="2970"/>
          <w:tab w:val="num" w:pos="2340"/>
        </w:tabs>
        <w:ind w:left="1440"/>
        <w:rPr>
          <w:iCs/>
        </w:rPr>
      </w:pPr>
      <w:r w:rsidRPr="00252D47">
        <w:rPr>
          <w:iCs/>
        </w:rPr>
        <w:t>Relevant standards should be applied as part of the risk control option analysis.</w:t>
      </w:r>
    </w:p>
    <w:p w14:paraId="394AC99E" w14:textId="10D4F786" w:rsidR="0031192E" w:rsidRPr="00252D47" w:rsidDel="003B48EF" w:rsidRDefault="0031192E" w:rsidP="00252D47">
      <w:pPr>
        <w:pStyle w:val="Heading3"/>
        <w:numPr>
          <w:ilvl w:val="2"/>
          <w:numId w:val="6"/>
        </w:numPr>
        <w:tabs>
          <w:tab w:val="clear" w:pos="2970"/>
          <w:tab w:val="num" w:pos="2340"/>
        </w:tabs>
        <w:ind w:left="1440"/>
        <w:rPr>
          <w:del w:id="303" w:author="Jeff Kim" w:date="2025-05-28T23:28:00Z" w16du:dateUtc="2025-05-29T03:28:00Z"/>
          <w:iCs/>
        </w:rPr>
      </w:pPr>
      <w:del w:id="304" w:author="Jeff Kim" w:date="2025-05-28T23:28:00Z" w16du:dateUtc="2025-05-29T03:28:00Z">
        <w:r w:rsidRPr="00252D47" w:rsidDel="003B48EF">
          <w:rPr>
            <w:iCs/>
          </w:rPr>
          <w:delText>The consideration, selection, implementation</w:delText>
        </w:r>
        <w:r w:rsidR="007651E2" w:rsidDel="003B48EF">
          <w:rPr>
            <w:iCs/>
          </w:rPr>
          <w:delText>,</w:delText>
        </w:r>
        <w:r w:rsidRPr="00252D47" w:rsidDel="003B48EF">
          <w:rPr>
            <w:iCs/>
          </w:rPr>
          <w:delText xml:space="preserve"> and effectiveness of the risk control measures shall be documented and verified.</w:delText>
        </w:r>
      </w:del>
    </w:p>
    <w:p w14:paraId="05257CA8" w14:textId="7446D3AB" w:rsidR="0031192E" w:rsidRPr="00252D47" w:rsidRDefault="0031192E" w:rsidP="00252D47">
      <w:pPr>
        <w:pStyle w:val="Heading3"/>
        <w:numPr>
          <w:ilvl w:val="2"/>
          <w:numId w:val="6"/>
        </w:numPr>
        <w:tabs>
          <w:tab w:val="clear" w:pos="2970"/>
          <w:tab w:val="num" w:pos="2340"/>
        </w:tabs>
        <w:ind w:left="1440"/>
        <w:rPr>
          <w:iCs/>
        </w:rPr>
      </w:pPr>
      <w:r w:rsidRPr="00252D47">
        <w:rPr>
          <w:iCs/>
        </w:rPr>
        <w:t>The effects of risk control measures shall be reviewed with regard to whether</w:t>
      </w:r>
      <w:r w:rsidR="007651E2">
        <w:rPr>
          <w:iCs/>
        </w:rPr>
        <w:t>:</w:t>
      </w:r>
    </w:p>
    <w:p w14:paraId="0A2BECBC" w14:textId="4B72796F" w:rsidR="0031192E" w:rsidRPr="00252D47" w:rsidRDefault="0031192E" w:rsidP="00252D47">
      <w:pPr>
        <w:pStyle w:val="Heading4"/>
        <w:numPr>
          <w:ilvl w:val="3"/>
          <w:numId w:val="6"/>
        </w:numPr>
      </w:pPr>
      <w:r w:rsidRPr="00252D47">
        <w:t>New hazards or hazardous situations are introduced</w:t>
      </w:r>
      <w:r w:rsidR="0021434B">
        <w:t>.</w:t>
      </w:r>
    </w:p>
    <w:p w14:paraId="5225A882" w14:textId="265CA6A9" w:rsidR="0031192E" w:rsidRPr="00252D47" w:rsidRDefault="0031192E" w:rsidP="00252D47">
      <w:pPr>
        <w:pStyle w:val="Heading4"/>
        <w:numPr>
          <w:ilvl w:val="3"/>
          <w:numId w:val="6"/>
        </w:numPr>
      </w:pPr>
      <w:r w:rsidRPr="00252D47">
        <w:t>The estimated risks for previously identified hazardous situations are affected</w:t>
      </w:r>
      <w:r w:rsidR="0021434B">
        <w:t>.</w:t>
      </w:r>
    </w:p>
    <w:p w14:paraId="09BE769F" w14:textId="77777777" w:rsidR="0031192E" w:rsidRPr="00252D47" w:rsidRDefault="0031192E" w:rsidP="00252D47">
      <w:pPr>
        <w:pStyle w:val="Heading3"/>
        <w:numPr>
          <w:ilvl w:val="2"/>
          <w:numId w:val="6"/>
        </w:numPr>
        <w:ind w:left="1440"/>
        <w:rPr>
          <w:iCs/>
        </w:rPr>
      </w:pPr>
      <w:r w:rsidRPr="00252D47">
        <w:rPr>
          <w:iCs/>
        </w:rPr>
        <w:t>Any new or increased risks shall be managed.</w:t>
      </w:r>
    </w:p>
    <w:p w14:paraId="6AD95ABF" w14:textId="1F37DD18" w:rsidR="0031192E" w:rsidRPr="00252D47" w:rsidRDefault="0031192E" w:rsidP="00252D47">
      <w:pPr>
        <w:pStyle w:val="Heading3"/>
        <w:numPr>
          <w:ilvl w:val="2"/>
          <w:numId w:val="6"/>
        </w:numPr>
        <w:ind w:left="1440"/>
        <w:rPr>
          <w:iCs/>
        </w:rPr>
      </w:pPr>
      <w:r w:rsidRPr="00252D47">
        <w:rPr>
          <w:iCs/>
        </w:rPr>
        <w:t xml:space="preserve">After risk control measures are implemented and effectiveness </w:t>
      </w:r>
      <w:r w:rsidR="0009525A">
        <w:rPr>
          <w:iCs/>
        </w:rPr>
        <w:t>is</w:t>
      </w:r>
      <w:r w:rsidRPr="00252D47">
        <w:rPr>
          <w:iCs/>
        </w:rPr>
        <w:t xml:space="preserve"> verified, risks can be re-evaluated per Section </w:t>
      </w:r>
      <w:r w:rsidR="00EA3C38">
        <w:rPr>
          <w:iCs/>
        </w:rPr>
        <w:t>6.7</w:t>
      </w:r>
      <w:r w:rsidRPr="00252D47">
        <w:rPr>
          <w:iCs/>
        </w:rPr>
        <w:t>.</w:t>
      </w:r>
    </w:p>
    <w:p w14:paraId="2F7B38F0" w14:textId="2FC45A88" w:rsidR="0031192E" w:rsidRPr="00252D47" w:rsidRDefault="0031192E" w:rsidP="00252D47">
      <w:pPr>
        <w:pStyle w:val="Heading3"/>
        <w:numPr>
          <w:ilvl w:val="2"/>
          <w:numId w:val="6"/>
        </w:numPr>
        <w:ind w:left="1440"/>
        <w:rPr>
          <w:iCs/>
        </w:rPr>
      </w:pPr>
      <w:r w:rsidRPr="00252D47">
        <w:rPr>
          <w:iCs/>
        </w:rPr>
        <w:t>Risk control</w:t>
      </w:r>
      <w:ins w:id="305" w:author="Jeff Kim" w:date="2025-05-28T23:30:00Z" w16du:dateUtc="2025-05-29T03:30:00Z">
        <w:r w:rsidR="00B0167B">
          <w:rPr>
            <w:iCs/>
          </w:rPr>
          <w:t xml:space="preserve">s </w:t>
        </w:r>
        <w:commentRangeStart w:id="306"/>
        <w:r w:rsidR="00B0167B">
          <w:rPr>
            <w:iCs/>
          </w:rPr>
          <w:t>shall be implemented until risks are reduced as far as possible</w:t>
        </w:r>
      </w:ins>
      <w:ins w:id="307" w:author="Jeff Kim" w:date="2025-05-28T23:33:00Z" w16du:dateUtc="2025-05-29T03:33:00Z">
        <w:r w:rsidR="00E80644">
          <w:rPr>
            <w:iCs/>
          </w:rPr>
          <w:t xml:space="preserve"> based on </w:t>
        </w:r>
      </w:ins>
      <w:ins w:id="308" w:author="Jeff Kim" w:date="2025-05-28T23:30:00Z" w16du:dateUtc="2025-05-29T03:30:00Z">
        <w:r w:rsidR="009D4483">
          <w:rPr>
            <w:iCs/>
          </w:rPr>
          <w:t>the current state of the art</w:t>
        </w:r>
      </w:ins>
      <w:del w:id="309" w:author="Jeff Kim" w:date="2025-05-28T23:30:00Z" w16du:dateUtc="2025-05-29T03:30:00Z">
        <w:r w:rsidRPr="00252D47" w:rsidDel="00B0167B">
          <w:rPr>
            <w:iCs/>
          </w:rPr>
          <w:delText xml:space="preserve"> </w:delText>
        </w:r>
      </w:del>
      <w:commentRangeEnd w:id="306"/>
      <w:r w:rsidR="00EE60FE">
        <w:rPr>
          <w:rStyle w:val="CommentReference"/>
          <w:rFonts w:asciiTheme="minorHAnsi" w:eastAsiaTheme="minorHAnsi" w:hAnsiTheme="minorHAnsi" w:cstheme="minorBidi"/>
          <w:bCs w:val="0"/>
          <w:color w:val="auto"/>
        </w:rPr>
        <w:commentReference w:id="306"/>
      </w:r>
      <w:del w:id="310" w:author="Jeff Kim" w:date="2025-05-28T23:30:00Z" w16du:dateUtc="2025-05-29T03:30:00Z">
        <w:r w:rsidRPr="00252D47" w:rsidDel="009D4483">
          <w:rPr>
            <w:iCs/>
          </w:rPr>
          <w:delText>activities may be repeated until no significant risk is identified or risk reduction is no longer practicable</w:delText>
        </w:r>
      </w:del>
      <w:r w:rsidRPr="00252D47">
        <w:rPr>
          <w:iCs/>
        </w:rPr>
        <w:t>.  Risks that cannot be reduced further are residual risks.</w:t>
      </w:r>
    </w:p>
    <w:p w14:paraId="25442A14" w14:textId="27A77689" w:rsidR="0031192E" w:rsidRPr="00252D47" w:rsidRDefault="0031192E" w:rsidP="00252D47">
      <w:pPr>
        <w:pStyle w:val="Heading3"/>
        <w:numPr>
          <w:ilvl w:val="2"/>
          <w:numId w:val="6"/>
        </w:numPr>
        <w:ind w:left="1440"/>
        <w:rPr>
          <w:iCs/>
        </w:rPr>
      </w:pPr>
      <w:r w:rsidRPr="00252D47">
        <w:rPr>
          <w:iCs/>
        </w:rPr>
        <w:t>If a residual risk is considered significant and further risk control is not practicable, benefit-risk analysis shall be performed to determine whether or not the benefits of intended use of the product outweigh this residual risk</w:t>
      </w:r>
      <w:ins w:id="311" w:author="Jeff Kim" w:date="2025-05-28T23:35:00Z" w16du:dateUtc="2025-05-29T03:35:00Z">
        <w:r w:rsidR="002C3BE1">
          <w:rPr>
            <w:iCs/>
          </w:rPr>
          <w:t xml:space="preserve"> based on the current </w:t>
        </w:r>
        <w:commentRangeStart w:id="312"/>
        <w:r w:rsidR="002C3BE1">
          <w:rPr>
            <w:iCs/>
          </w:rPr>
          <w:t>state of the art</w:t>
        </w:r>
      </w:ins>
      <w:commentRangeEnd w:id="312"/>
      <w:ins w:id="313" w:author="Jeff Kim" w:date="2025-05-28T23:36:00Z" w16du:dateUtc="2025-05-29T03:36:00Z">
        <w:r w:rsidR="00772986">
          <w:rPr>
            <w:rStyle w:val="CommentReference"/>
            <w:rFonts w:asciiTheme="minorHAnsi" w:eastAsiaTheme="minorHAnsi" w:hAnsiTheme="minorHAnsi" w:cstheme="minorBidi"/>
            <w:bCs w:val="0"/>
            <w:color w:val="auto"/>
          </w:rPr>
          <w:commentReference w:id="312"/>
        </w:r>
      </w:ins>
      <w:r w:rsidRPr="00252D47">
        <w:rPr>
          <w:iCs/>
        </w:rPr>
        <w:t>.</w:t>
      </w:r>
    </w:p>
    <w:p w14:paraId="430F0168" w14:textId="79EB6F85" w:rsidR="0031192E" w:rsidRPr="00252D47" w:rsidRDefault="0031192E" w:rsidP="00252D47">
      <w:pPr>
        <w:pStyle w:val="Heading4"/>
        <w:numPr>
          <w:ilvl w:val="3"/>
          <w:numId w:val="6"/>
        </w:numPr>
      </w:pPr>
      <w:r w:rsidRPr="00252D47">
        <w:t xml:space="preserve">If the evidence does not support the conclusion that the benefits outweigh the residual risk, then product shall be </w:t>
      </w:r>
      <w:r w:rsidR="0021434B" w:rsidRPr="00252D47">
        <w:t>modified,</w:t>
      </w:r>
      <w:r w:rsidRPr="00252D47">
        <w:t xml:space="preserve"> or the intended use of the product shall be modified.  Otherwise, the risk is considered unacceptable.</w:t>
      </w:r>
    </w:p>
    <w:p w14:paraId="31B5B8D7" w14:textId="77777777" w:rsidR="0031192E" w:rsidRPr="00252D47" w:rsidRDefault="0031192E" w:rsidP="00252D47">
      <w:pPr>
        <w:pStyle w:val="Heading3"/>
        <w:numPr>
          <w:ilvl w:val="2"/>
          <w:numId w:val="6"/>
        </w:numPr>
        <w:tabs>
          <w:tab w:val="clear" w:pos="2970"/>
          <w:tab w:val="num" w:pos="2340"/>
        </w:tabs>
        <w:ind w:left="1440"/>
        <w:rPr>
          <w:iCs/>
        </w:rPr>
      </w:pPr>
      <w:r w:rsidRPr="00252D47">
        <w:rPr>
          <w:iCs/>
        </w:rPr>
        <w:t xml:space="preserve">Completeness of risk control activities shall be reviewed to ensure that risks from all identified hazardous situations have been considered and all risk control activities are completed. </w:t>
      </w:r>
    </w:p>
    <w:p w14:paraId="2380E394" w14:textId="77777777" w:rsidR="0031192E" w:rsidRPr="0031192E" w:rsidRDefault="0031192E" w:rsidP="0031192E">
      <w:pPr>
        <w:pStyle w:val="Heading2"/>
        <w:numPr>
          <w:ilvl w:val="1"/>
          <w:numId w:val="6"/>
        </w:numPr>
        <w:ind w:left="864" w:hanging="576"/>
        <w:rPr>
          <w:iCs/>
        </w:rPr>
      </w:pPr>
      <w:r w:rsidRPr="0031192E">
        <w:rPr>
          <w:iCs/>
        </w:rPr>
        <w:t>Evaluation of Overall Residual Risk</w:t>
      </w:r>
    </w:p>
    <w:p w14:paraId="22A76595" w14:textId="4A80D4A2" w:rsidR="0031192E" w:rsidRPr="00252D47" w:rsidRDefault="0031192E" w:rsidP="00252D47">
      <w:pPr>
        <w:pStyle w:val="Heading3"/>
        <w:numPr>
          <w:ilvl w:val="2"/>
          <w:numId w:val="6"/>
        </w:numPr>
        <w:tabs>
          <w:tab w:val="clear" w:pos="2970"/>
          <w:tab w:val="num" w:pos="1620"/>
        </w:tabs>
        <w:ind w:left="1440"/>
        <w:rPr>
          <w:iCs/>
        </w:rPr>
      </w:pPr>
      <w:r w:rsidRPr="00252D47">
        <w:rPr>
          <w:iCs/>
        </w:rPr>
        <w:t xml:space="preserve">After risk control activities are complete, an evaluation of overall residual risk shall be performed, taking into account the contributions of all residual risks, in relation to the benefits of the intended use, using the method and acceptance criteria outlined in Section </w:t>
      </w:r>
      <w:r w:rsidR="00252D47" w:rsidRPr="00252D47">
        <w:rPr>
          <w:iCs/>
        </w:rPr>
        <w:t>6.7</w:t>
      </w:r>
      <w:r w:rsidRPr="00252D47">
        <w:rPr>
          <w:iCs/>
        </w:rPr>
        <w:t>.</w:t>
      </w:r>
    </w:p>
    <w:p w14:paraId="0AF0BD2E" w14:textId="77777777" w:rsidR="0031192E" w:rsidRPr="00252D47" w:rsidRDefault="0031192E" w:rsidP="00252D47">
      <w:pPr>
        <w:pStyle w:val="Heading4"/>
        <w:numPr>
          <w:ilvl w:val="3"/>
          <w:numId w:val="6"/>
        </w:numPr>
      </w:pPr>
      <w:r w:rsidRPr="00252D47">
        <w:t>If the overall residual risk is judged acceptable, any significant residual risks shall be included in the accompanying documentation of the product.</w:t>
      </w:r>
    </w:p>
    <w:p w14:paraId="50963C17" w14:textId="77777777" w:rsidR="0031192E" w:rsidRPr="00252D47" w:rsidRDefault="0031192E" w:rsidP="00252D47">
      <w:pPr>
        <w:pStyle w:val="Heading4"/>
        <w:numPr>
          <w:ilvl w:val="3"/>
          <w:numId w:val="6"/>
        </w:numPr>
      </w:pPr>
      <w:r w:rsidRPr="00252D47">
        <w:lastRenderedPageBreak/>
        <w:t>If the overall residual risk is not judged acceptable in relation to the benefits of the intended use, additional risk control measures, modification of the product and/or the intended use of the product may be considered.</w:t>
      </w:r>
    </w:p>
    <w:p w14:paraId="2E8C28E8" w14:textId="54DE604F" w:rsidR="0031192E" w:rsidRDefault="00933280" w:rsidP="006F299A">
      <w:pPr>
        <w:pStyle w:val="Heading3"/>
        <w:numPr>
          <w:ilvl w:val="2"/>
          <w:numId w:val="6"/>
        </w:numPr>
        <w:ind w:left="1440"/>
        <w:rPr>
          <w:iCs/>
        </w:rPr>
      </w:pPr>
      <w:ins w:id="314" w:author="Jeff Kim" w:date="2025-05-28T23:57:00Z" w16du:dateUtc="2025-05-29T03:57:00Z">
        <w:r>
          <w:rPr>
            <w:iCs/>
          </w:rPr>
          <w:t xml:space="preserve">A Risk Management Report shall document or reference </w:t>
        </w:r>
      </w:ins>
      <w:del w:id="315" w:author="Jeff Kim" w:date="2025-05-28T23:57:00Z" w16du:dateUtc="2025-05-29T03:57:00Z">
        <w:r w:rsidR="0031192E" w:rsidRPr="006F299A" w:rsidDel="00933280">
          <w:rPr>
            <w:iCs/>
          </w:rPr>
          <w:delText>T</w:delText>
        </w:r>
      </w:del>
      <w:ins w:id="316" w:author="Jeff Kim" w:date="2025-05-28T23:57:00Z" w16du:dateUtc="2025-05-29T03:57:00Z">
        <w:r>
          <w:rPr>
            <w:iCs/>
          </w:rPr>
          <w:t>t</w:t>
        </w:r>
      </w:ins>
      <w:r w:rsidR="0031192E" w:rsidRPr="006F299A">
        <w:rPr>
          <w:iCs/>
        </w:rPr>
        <w:t>he evaluation of the overall residual risk</w:t>
      </w:r>
      <w:del w:id="317" w:author="Jeff Kim" w:date="2025-05-28T23:57:00Z" w16du:dateUtc="2025-05-29T03:57:00Z">
        <w:r w:rsidR="0031192E" w:rsidRPr="006F299A" w:rsidDel="00933280">
          <w:rPr>
            <w:iCs/>
          </w:rPr>
          <w:delText xml:space="preserve"> shall be part of the risk management file</w:delText>
        </w:r>
      </w:del>
      <w:r w:rsidR="0031192E" w:rsidRPr="006F299A">
        <w:rPr>
          <w:iCs/>
        </w:rPr>
        <w:t>.</w:t>
      </w:r>
    </w:p>
    <w:p w14:paraId="2BC7D8A4" w14:textId="77777777" w:rsidR="001D0486" w:rsidRPr="006F299A" w:rsidRDefault="001D0486" w:rsidP="001D0486">
      <w:pPr>
        <w:pStyle w:val="Heading3"/>
        <w:numPr>
          <w:ilvl w:val="0"/>
          <w:numId w:val="0"/>
        </w:numPr>
        <w:rPr>
          <w:iCs/>
        </w:rPr>
      </w:pPr>
    </w:p>
    <w:p w14:paraId="520A0AFF" w14:textId="77777777" w:rsidR="0031192E" w:rsidRPr="0031192E" w:rsidRDefault="0031192E" w:rsidP="0031192E">
      <w:pPr>
        <w:pStyle w:val="Heading2"/>
        <w:numPr>
          <w:ilvl w:val="1"/>
          <w:numId w:val="6"/>
        </w:numPr>
        <w:ind w:left="864" w:hanging="576"/>
        <w:rPr>
          <w:iCs/>
        </w:rPr>
      </w:pPr>
      <w:r w:rsidRPr="0031192E">
        <w:rPr>
          <w:iCs/>
        </w:rPr>
        <w:t>Risk Management Review and Report</w:t>
      </w:r>
    </w:p>
    <w:p w14:paraId="6654B3BF" w14:textId="2D28265C" w:rsidR="0031192E" w:rsidRPr="006F299A" w:rsidDel="004B3AF4" w:rsidRDefault="0031192E" w:rsidP="006F299A">
      <w:pPr>
        <w:pStyle w:val="Heading3"/>
        <w:numPr>
          <w:ilvl w:val="2"/>
          <w:numId w:val="6"/>
        </w:numPr>
        <w:tabs>
          <w:tab w:val="clear" w:pos="2970"/>
          <w:tab w:val="num" w:pos="2610"/>
        </w:tabs>
        <w:ind w:left="1440"/>
        <w:rPr>
          <w:del w:id="318" w:author="Jeff Kim" w:date="2025-05-29T00:00:00Z" w16du:dateUtc="2025-05-29T04:00:00Z"/>
          <w:iCs/>
        </w:rPr>
      </w:pPr>
      <w:del w:id="319" w:author="Jeff Kim" w:date="2025-05-29T00:00:00Z" w16du:dateUtc="2025-05-29T04:00:00Z">
        <w:r w:rsidRPr="006F299A" w:rsidDel="004B3AF4">
          <w:rPr>
            <w:iCs/>
          </w:rPr>
          <w:delText xml:space="preserve">Risk management review(s) may be performed anytime during the risk management process.  </w:delText>
        </w:r>
      </w:del>
    </w:p>
    <w:p w14:paraId="5A80A1CB" w14:textId="5A61AAD2" w:rsidR="0031192E" w:rsidRPr="006F299A" w:rsidDel="004B3AF4" w:rsidRDefault="0031192E" w:rsidP="006F299A">
      <w:pPr>
        <w:pStyle w:val="Heading3"/>
        <w:numPr>
          <w:ilvl w:val="2"/>
          <w:numId w:val="6"/>
        </w:numPr>
        <w:tabs>
          <w:tab w:val="clear" w:pos="2970"/>
          <w:tab w:val="num" w:pos="2610"/>
        </w:tabs>
        <w:ind w:left="1440"/>
        <w:rPr>
          <w:del w:id="320" w:author="Jeff Kim" w:date="2025-05-29T00:00:00Z" w16du:dateUtc="2025-05-29T04:00:00Z"/>
          <w:iCs/>
        </w:rPr>
      </w:pPr>
      <w:del w:id="321" w:author="Jeff Kim" w:date="2025-05-29T00:00:00Z" w16du:dateUtc="2025-05-29T04:00:00Z">
        <w:r w:rsidRPr="006F299A" w:rsidDel="004B3AF4">
          <w:rPr>
            <w:iCs/>
          </w:rPr>
          <w:delText xml:space="preserve">Risk management review’s scope(s) may vary depending on the product and the risk management activities to be reviewed.  </w:delText>
        </w:r>
      </w:del>
    </w:p>
    <w:p w14:paraId="13CBC8CF" w14:textId="210A5A54" w:rsidR="0031192E" w:rsidRPr="00AE6840" w:rsidDel="005A7A9C" w:rsidRDefault="0031192E" w:rsidP="006F299A">
      <w:pPr>
        <w:pStyle w:val="Heading3"/>
        <w:numPr>
          <w:ilvl w:val="2"/>
          <w:numId w:val="6"/>
        </w:numPr>
        <w:tabs>
          <w:tab w:val="clear" w:pos="2970"/>
          <w:tab w:val="num" w:pos="2610"/>
        </w:tabs>
        <w:ind w:left="1440"/>
        <w:rPr>
          <w:del w:id="322" w:author="Jeff Kim" w:date="2025-05-29T00:01:00Z" w16du:dateUtc="2025-05-29T04:01:00Z"/>
          <w:iCs/>
        </w:rPr>
      </w:pPr>
      <w:commentRangeStart w:id="323"/>
      <w:del w:id="324" w:author="Jeff Kim" w:date="2025-05-29T00:01:00Z" w16du:dateUtc="2025-05-29T04:01:00Z">
        <w:r w:rsidRPr="00AE6840" w:rsidDel="005A7A9C">
          <w:rPr>
            <w:iCs/>
          </w:rPr>
          <w:delText>Risk management review may be combined with Design Review per SOP-</w:delText>
        </w:r>
        <w:r w:rsidR="00B66A1E" w:rsidRPr="00AE6840" w:rsidDel="005A7A9C">
          <w:rPr>
            <w:iCs/>
          </w:rPr>
          <w:delText>0</w:delText>
        </w:r>
        <w:r w:rsidR="00AE6840" w:rsidRPr="00AE6840" w:rsidDel="005A7A9C">
          <w:rPr>
            <w:iCs/>
          </w:rPr>
          <w:delText>275</w:delText>
        </w:r>
        <w:r w:rsidRPr="00AE6840" w:rsidDel="005A7A9C">
          <w:rPr>
            <w:iCs/>
          </w:rPr>
          <w:delText xml:space="preserve"> Design </w:delText>
        </w:r>
        <w:r w:rsidR="00CB40BD" w:rsidRPr="00AE6840" w:rsidDel="005A7A9C">
          <w:rPr>
            <w:iCs/>
          </w:rPr>
          <w:delText>Control</w:delText>
        </w:r>
        <w:r w:rsidR="00AE6840" w:rsidRPr="00AE6840" w:rsidDel="005A7A9C">
          <w:rPr>
            <w:iCs/>
          </w:rPr>
          <w:delText xml:space="preserve"> </w:delText>
        </w:r>
        <w:r w:rsidR="00AE6840" w:rsidRPr="00AE6840" w:rsidDel="005A7A9C">
          <w:rPr>
            <w:iCs/>
            <w:color w:val="000000" w:themeColor="text1"/>
            <w:szCs w:val="20"/>
          </w:rPr>
          <w:delText>for Medical Devices and Combination Products</w:delText>
        </w:r>
        <w:r w:rsidRPr="00AE6840" w:rsidDel="005A7A9C">
          <w:rPr>
            <w:iCs/>
          </w:rPr>
          <w:delText>.</w:delText>
        </w:r>
      </w:del>
      <w:commentRangeEnd w:id="323"/>
      <w:r w:rsidR="005A7A9C">
        <w:rPr>
          <w:rStyle w:val="CommentReference"/>
          <w:rFonts w:asciiTheme="minorHAnsi" w:eastAsiaTheme="minorHAnsi" w:hAnsiTheme="minorHAnsi" w:cstheme="minorBidi"/>
          <w:bCs w:val="0"/>
          <w:color w:val="auto"/>
        </w:rPr>
        <w:commentReference w:id="323"/>
      </w:r>
    </w:p>
    <w:p w14:paraId="0BE35B6F" w14:textId="78846BD8" w:rsidR="0031192E" w:rsidRPr="006F299A" w:rsidDel="006B6EEF" w:rsidRDefault="00FD486A" w:rsidP="4ECF99A4">
      <w:pPr>
        <w:pStyle w:val="Heading3"/>
        <w:numPr>
          <w:ilvl w:val="2"/>
          <w:numId w:val="6"/>
        </w:numPr>
        <w:tabs>
          <w:tab w:val="clear" w:pos="2970"/>
          <w:tab w:val="num" w:pos="2610"/>
        </w:tabs>
        <w:ind w:left="1440"/>
        <w:rPr>
          <w:del w:id="325" w:author="Jeff Kim" w:date="2025-05-29T00:02:00Z" w16du:dateUtc="2025-05-29T04:02:00Z"/>
        </w:rPr>
      </w:pPr>
      <w:del w:id="326" w:author="Jeff Kim" w:date="2025-05-29T00:02:00Z" w16du:dateUtc="2025-05-29T04:02:00Z">
        <w:r w:rsidDel="006B6EEF">
          <w:delText>At minimum, o</w:delText>
        </w:r>
        <w:r w:rsidR="0031192E" w:rsidDel="006B6EEF">
          <w:delText>ne mandatory risk management review shall be performed prior to the commercial distribution of the product.</w:delText>
        </w:r>
      </w:del>
    </w:p>
    <w:p w14:paraId="2C376793" w14:textId="31D8CC0A" w:rsidR="0031192E" w:rsidRPr="006F299A" w:rsidRDefault="0031192E" w:rsidP="006F299A">
      <w:pPr>
        <w:pStyle w:val="Heading3"/>
        <w:numPr>
          <w:ilvl w:val="2"/>
          <w:numId w:val="6"/>
        </w:numPr>
        <w:tabs>
          <w:tab w:val="clear" w:pos="2970"/>
          <w:tab w:val="num" w:pos="2610"/>
        </w:tabs>
        <w:ind w:left="1440"/>
        <w:rPr>
          <w:iCs/>
        </w:rPr>
      </w:pPr>
      <w:r w:rsidRPr="006F299A">
        <w:rPr>
          <w:iCs/>
        </w:rPr>
        <w:t xml:space="preserve">Prior to </w:t>
      </w:r>
      <w:ins w:id="327" w:author="Jeff Kim" w:date="2025-05-29T00:03:00Z" w16du:dateUtc="2025-05-29T04:03:00Z">
        <w:r w:rsidR="00FA2B1B">
          <w:rPr>
            <w:iCs/>
          </w:rPr>
          <w:t xml:space="preserve">clinical or </w:t>
        </w:r>
      </w:ins>
      <w:r w:rsidRPr="006F299A">
        <w:rPr>
          <w:iCs/>
        </w:rPr>
        <w:t>commercial distribution of the product, the execution of risk management activities per this SOP and the product specific risk management plan shall be reviewed</w:t>
      </w:r>
      <w:ins w:id="328" w:author="Jeff Kim" w:date="2025-05-29T00:03:00Z" w16du:dateUtc="2025-05-29T04:03:00Z">
        <w:r w:rsidR="00FA2B1B">
          <w:rPr>
            <w:iCs/>
          </w:rPr>
          <w:t xml:space="preserve"> and documented in a Risk Management Report</w:t>
        </w:r>
      </w:ins>
      <w:r w:rsidRPr="006F299A">
        <w:rPr>
          <w:iCs/>
        </w:rPr>
        <w:t>.  The review shall ensure that:</w:t>
      </w:r>
    </w:p>
    <w:p w14:paraId="648D395C" w14:textId="33CB412A" w:rsidR="0031192E" w:rsidRPr="006F299A" w:rsidRDefault="0031192E" w:rsidP="006F299A">
      <w:pPr>
        <w:pStyle w:val="Heading4"/>
        <w:numPr>
          <w:ilvl w:val="3"/>
          <w:numId w:val="6"/>
        </w:numPr>
        <w:tabs>
          <w:tab w:val="clear" w:pos="1980"/>
          <w:tab w:val="num" w:pos="2160"/>
        </w:tabs>
        <w:ind w:left="2160" w:hanging="900"/>
      </w:pPr>
      <w:r w:rsidRPr="006F299A">
        <w:t>This SOP and risk management plan have been appropriately followed and executed</w:t>
      </w:r>
      <w:r w:rsidR="00FF227C">
        <w:t>.</w:t>
      </w:r>
    </w:p>
    <w:p w14:paraId="18DE58CA" w14:textId="178FA5ED" w:rsidR="0031192E" w:rsidRPr="006F299A" w:rsidRDefault="0031192E" w:rsidP="006F299A">
      <w:pPr>
        <w:pStyle w:val="Heading4"/>
        <w:numPr>
          <w:ilvl w:val="3"/>
          <w:numId w:val="6"/>
        </w:numPr>
        <w:tabs>
          <w:tab w:val="clear" w:pos="1980"/>
          <w:tab w:val="num" w:pos="2160"/>
        </w:tabs>
        <w:ind w:left="2160" w:hanging="900"/>
      </w:pPr>
      <w:r w:rsidRPr="006F299A">
        <w:t>The overall residual risk is acceptable</w:t>
      </w:r>
      <w:r w:rsidR="00FF227C">
        <w:t>.</w:t>
      </w:r>
    </w:p>
    <w:p w14:paraId="2500F31C" w14:textId="7CDD3B61" w:rsidR="0031192E" w:rsidRPr="006F299A" w:rsidRDefault="0031192E" w:rsidP="006F299A">
      <w:pPr>
        <w:pStyle w:val="Heading4"/>
        <w:numPr>
          <w:ilvl w:val="3"/>
          <w:numId w:val="6"/>
        </w:numPr>
        <w:tabs>
          <w:tab w:val="clear" w:pos="1980"/>
          <w:tab w:val="num" w:pos="2160"/>
        </w:tabs>
        <w:ind w:left="2160" w:hanging="900"/>
      </w:pPr>
      <w:r w:rsidRPr="006F299A">
        <w:t>Appropriate methods are in place to collect and review information in the production and post-production phases</w:t>
      </w:r>
      <w:r w:rsidR="00FF227C">
        <w:t>.</w:t>
      </w:r>
    </w:p>
    <w:p w14:paraId="307B35B7" w14:textId="40337C38" w:rsidR="0031192E" w:rsidRPr="006F299A" w:rsidRDefault="0031192E" w:rsidP="006F299A">
      <w:pPr>
        <w:pStyle w:val="Heading3"/>
        <w:numPr>
          <w:ilvl w:val="2"/>
          <w:numId w:val="6"/>
        </w:numPr>
        <w:tabs>
          <w:tab w:val="clear" w:pos="2970"/>
          <w:tab w:val="num" w:pos="2430"/>
        </w:tabs>
        <w:ind w:left="1440"/>
        <w:rPr>
          <w:iCs/>
        </w:rPr>
      </w:pPr>
      <w:del w:id="329" w:author="Jeff Kim" w:date="2025-05-29T00:04:00Z" w16du:dateUtc="2025-05-29T04:04:00Z">
        <w:r w:rsidRPr="006F299A" w:rsidDel="00F11404">
          <w:rPr>
            <w:iCs/>
          </w:rPr>
          <w:delText>The completion of risk management activities and the risk management review shall be documented in a risk management report.</w:delText>
        </w:r>
      </w:del>
    </w:p>
    <w:p w14:paraId="01C87E55" w14:textId="5D41BCB5" w:rsidR="0031192E" w:rsidRPr="006F299A" w:rsidRDefault="0031192E" w:rsidP="006F299A">
      <w:pPr>
        <w:pStyle w:val="Heading3"/>
        <w:numPr>
          <w:ilvl w:val="2"/>
          <w:numId w:val="6"/>
        </w:numPr>
        <w:tabs>
          <w:tab w:val="clear" w:pos="2970"/>
          <w:tab w:val="num" w:pos="2430"/>
        </w:tabs>
        <w:ind w:left="1440"/>
        <w:rPr>
          <w:iCs/>
        </w:rPr>
      </w:pPr>
      <w:r w:rsidRPr="006F299A">
        <w:rPr>
          <w:iCs/>
        </w:rPr>
        <w:t xml:space="preserve">At a minimum, </w:t>
      </w:r>
      <w:r w:rsidR="00FF227C">
        <w:rPr>
          <w:iCs/>
        </w:rPr>
        <w:t>S</w:t>
      </w:r>
      <w:r w:rsidRPr="006F299A">
        <w:rPr>
          <w:iCs/>
        </w:rPr>
        <w:t xml:space="preserve">enior </w:t>
      </w:r>
      <w:r w:rsidR="00FF227C">
        <w:rPr>
          <w:iCs/>
        </w:rPr>
        <w:t>M</w:t>
      </w:r>
      <w:r w:rsidRPr="006F299A">
        <w:rPr>
          <w:iCs/>
        </w:rPr>
        <w:t>anagement (or de</w:t>
      </w:r>
      <w:r w:rsidR="00FF227C">
        <w:rPr>
          <w:iCs/>
        </w:rPr>
        <w:t>signe</w:t>
      </w:r>
      <w:r w:rsidRPr="006F299A">
        <w:rPr>
          <w:iCs/>
        </w:rPr>
        <w:t>e)</w:t>
      </w:r>
      <w:ins w:id="330" w:author="Jeff Kim" w:date="2025-05-29T00:04:00Z" w16du:dateUtc="2025-05-29T04:04:00Z">
        <w:r w:rsidR="00F11404">
          <w:rPr>
            <w:iCs/>
          </w:rPr>
          <w:t>,</w:t>
        </w:r>
      </w:ins>
      <w:r w:rsidRPr="006F299A">
        <w:rPr>
          <w:iCs/>
        </w:rPr>
        <w:t xml:space="preserve"> </w:t>
      </w:r>
      <w:del w:id="331" w:author="Jeff Kim" w:date="2025-05-29T00:04:00Z" w16du:dateUtc="2025-05-29T04:04:00Z">
        <w:r w:rsidRPr="006F299A" w:rsidDel="00F11404">
          <w:rPr>
            <w:iCs/>
          </w:rPr>
          <w:delText xml:space="preserve">and </w:delText>
        </w:r>
      </w:del>
      <w:r w:rsidRPr="006F299A">
        <w:rPr>
          <w:iCs/>
        </w:rPr>
        <w:t xml:space="preserve">the Head of Quality </w:t>
      </w:r>
      <w:r w:rsidR="00FF227C">
        <w:rPr>
          <w:iCs/>
        </w:rPr>
        <w:t>Assurance</w:t>
      </w:r>
      <w:ins w:id="332" w:author="Jeff Kim" w:date="2025-05-29T00:04:00Z" w16du:dateUtc="2025-05-29T04:04:00Z">
        <w:r w:rsidR="00F11404">
          <w:rPr>
            <w:iCs/>
          </w:rPr>
          <w:t xml:space="preserve">, and </w:t>
        </w:r>
        <w:proofErr w:type="spellStart"/>
        <w:r w:rsidR="00F11404">
          <w:rPr>
            <w:iCs/>
          </w:rPr>
          <w:t>Clincal</w:t>
        </w:r>
        <w:proofErr w:type="spellEnd"/>
        <w:r w:rsidR="00F11404">
          <w:rPr>
            <w:iCs/>
          </w:rPr>
          <w:t xml:space="preserve"> representative with appropriate medical expertise</w:t>
        </w:r>
      </w:ins>
      <w:r w:rsidR="00FF227C">
        <w:rPr>
          <w:iCs/>
        </w:rPr>
        <w:t xml:space="preserve"> </w:t>
      </w:r>
      <w:r w:rsidRPr="006F299A">
        <w:rPr>
          <w:iCs/>
        </w:rPr>
        <w:t>shall approve the risk</w:t>
      </w:r>
      <w:r w:rsidR="00FF227C">
        <w:rPr>
          <w:iCs/>
        </w:rPr>
        <w:t xml:space="preserve"> </w:t>
      </w:r>
      <w:r w:rsidRPr="006F299A">
        <w:rPr>
          <w:iCs/>
        </w:rPr>
        <w:t xml:space="preserve">management report. </w:t>
      </w:r>
    </w:p>
    <w:p w14:paraId="03A335FC" w14:textId="5E4CDC6B" w:rsidR="0031192E" w:rsidRPr="006F299A" w:rsidDel="00F11404" w:rsidRDefault="0031192E" w:rsidP="006F299A">
      <w:pPr>
        <w:pStyle w:val="Heading3"/>
        <w:numPr>
          <w:ilvl w:val="2"/>
          <w:numId w:val="6"/>
        </w:numPr>
        <w:tabs>
          <w:tab w:val="clear" w:pos="2970"/>
          <w:tab w:val="num" w:pos="2430"/>
        </w:tabs>
        <w:ind w:left="1440"/>
        <w:rPr>
          <w:del w:id="333" w:author="Jeff Kim" w:date="2025-05-29T00:04:00Z" w16du:dateUtc="2025-05-29T04:04:00Z"/>
          <w:iCs/>
        </w:rPr>
      </w:pPr>
      <w:del w:id="334" w:author="Jeff Kim" w:date="2025-05-29T00:04:00Z" w16du:dateUtc="2025-05-29T04:04:00Z">
        <w:r w:rsidRPr="006F299A" w:rsidDel="00F11404">
          <w:rPr>
            <w:iCs/>
          </w:rPr>
          <w:delText>The risk management report shall be part of the risk management file.</w:delText>
        </w:r>
      </w:del>
    </w:p>
    <w:p w14:paraId="275AB362" w14:textId="77777777" w:rsidR="0031192E" w:rsidRPr="0031192E" w:rsidRDefault="0031192E" w:rsidP="0031192E">
      <w:pPr>
        <w:pStyle w:val="Heading2"/>
        <w:numPr>
          <w:ilvl w:val="1"/>
          <w:numId w:val="6"/>
        </w:numPr>
        <w:ind w:left="864" w:hanging="576"/>
        <w:rPr>
          <w:iCs/>
        </w:rPr>
      </w:pPr>
      <w:r w:rsidRPr="0031192E">
        <w:rPr>
          <w:iCs/>
        </w:rPr>
        <w:t>Production and Post-Production Activities</w:t>
      </w:r>
    </w:p>
    <w:p w14:paraId="5DA06EDE" w14:textId="77777777" w:rsidR="0031192E" w:rsidRPr="006F299A" w:rsidRDefault="0031192E" w:rsidP="006F299A">
      <w:pPr>
        <w:pStyle w:val="Heading3"/>
        <w:numPr>
          <w:ilvl w:val="2"/>
          <w:numId w:val="6"/>
        </w:numPr>
        <w:ind w:left="1440"/>
        <w:rPr>
          <w:iCs/>
        </w:rPr>
      </w:pPr>
      <w:r w:rsidRPr="006F299A">
        <w:rPr>
          <w:iCs/>
        </w:rPr>
        <w:t>The following information shall be actively collected and reviewed:</w:t>
      </w:r>
    </w:p>
    <w:p w14:paraId="6ECA1CA7" w14:textId="2EB047B5" w:rsidR="0031192E" w:rsidRPr="006F299A" w:rsidRDefault="0031192E" w:rsidP="006F299A">
      <w:pPr>
        <w:pStyle w:val="Heading4"/>
        <w:numPr>
          <w:ilvl w:val="3"/>
          <w:numId w:val="6"/>
        </w:numPr>
        <w:tabs>
          <w:tab w:val="clear" w:pos="1980"/>
          <w:tab w:val="num" w:pos="2250"/>
        </w:tabs>
        <w:ind w:left="2160" w:hanging="900"/>
      </w:pPr>
      <w:r w:rsidRPr="006F299A">
        <w:lastRenderedPageBreak/>
        <w:t>Information generated during the production and monitoring of the production process</w:t>
      </w:r>
      <w:r w:rsidR="00565961">
        <w:t>.</w:t>
      </w:r>
    </w:p>
    <w:p w14:paraId="5ABA22FC" w14:textId="3BBBBD07" w:rsidR="0031192E" w:rsidRPr="006F299A" w:rsidRDefault="0031192E" w:rsidP="006F299A">
      <w:pPr>
        <w:pStyle w:val="Heading4"/>
        <w:numPr>
          <w:ilvl w:val="3"/>
          <w:numId w:val="6"/>
        </w:numPr>
        <w:tabs>
          <w:tab w:val="clear" w:pos="1980"/>
          <w:tab w:val="num" w:pos="2250"/>
        </w:tabs>
        <w:ind w:left="2160" w:hanging="900"/>
      </w:pPr>
      <w:r w:rsidRPr="006F299A">
        <w:t>Information generated by the user</w:t>
      </w:r>
      <w:r w:rsidR="00565961">
        <w:t>.</w:t>
      </w:r>
    </w:p>
    <w:p w14:paraId="31DD022D" w14:textId="2C4F79F4" w:rsidR="0031192E" w:rsidRPr="006F299A" w:rsidRDefault="0031192E" w:rsidP="006F299A">
      <w:pPr>
        <w:pStyle w:val="Heading4"/>
        <w:numPr>
          <w:ilvl w:val="3"/>
          <w:numId w:val="6"/>
        </w:numPr>
        <w:tabs>
          <w:tab w:val="clear" w:pos="1980"/>
          <w:tab w:val="num" w:pos="2250"/>
        </w:tabs>
        <w:ind w:left="2160" w:hanging="900"/>
      </w:pPr>
      <w:r w:rsidRPr="006F299A">
        <w:t>Information generated by the supply chain</w:t>
      </w:r>
      <w:r w:rsidR="00565961">
        <w:t>.</w:t>
      </w:r>
    </w:p>
    <w:p w14:paraId="06A95005" w14:textId="00065944" w:rsidR="0031192E" w:rsidRPr="006F299A" w:rsidRDefault="0031192E" w:rsidP="006F299A">
      <w:pPr>
        <w:pStyle w:val="Heading4"/>
        <w:numPr>
          <w:ilvl w:val="3"/>
          <w:numId w:val="6"/>
        </w:numPr>
        <w:tabs>
          <w:tab w:val="clear" w:pos="1980"/>
          <w:tab w:val="num" w:pos="2250"/>
        </w:tabs>
        <w:ind w:left="2160" w:hanging="900"/>
      </w:pPr>
      <w:r w:rsidRPr="006F299A">
        <w:t>Publicly available information</w:t>
      </w:r>
      <w:r w:rsidR="00565961">
        <w:t>.</w:t>
      </w:r>
    </w:p>
    <w:p w14:paraId="286F70DD" w14:textId="0E9B2E18" w:rsidR="0031192E" w:rsidRPr="006F299A" w:rsidRDefault="0031192E" w:rsidP="006F299A">
      <w:pPr>
        <w:pStyle w:val="Heading4"/>
        <w:numPr>
          <w:ilvl w:val="3"/>
          <w:numId w:val="6"/>
        </w:numPr>
        <w:tabs>
          <w:tab w:val="clear" w:pos="1980"/>
          <w:tab w:val="num" w:pos="2250"/>
        </w:tabs>
        <w:ind w:left="2160" w:hanging="900"/>
      </w:pPr>
      <w:r w:rsidRPr="006F299A">
        <w:t>Information related to the generally acknowledged state of the art</w:t>
      </w:r>
      <w:r w:rsidR="00565961">
        <w:t>.</w:t>
      </w:r>
    </w:p>
    <w:p w14:paraId="564985BB" w14:textId="19A7B228" w:rsidR="0031192E" w:rsidRPr="006F299A" w:rsidRDefault="0031192E" w:rsidP="4ECF99A4">
      <w:pPr>
        <w:pStyle w:val="Heading3"/>
        <w:numPr>
          <w:ilvl w:val="2"/>
          <w:numId w:val="6"/>
        </w:numPr>
        <w:tabs>
          <w:tab w:val="clear" w:pos="2970"/>
          <w:tab w:val="num" w:pos="1890"/>
        </w:tabs>
        <w:ind w:left="1440"/>
      </w:pPr>
      <w:r>
        <w:t xml:space="preserve">At least once </w:t>
      </w:r>
      <w:r w:rsidR="00565961">
        <w:t>per</w:t>
      </w:r>
      <w:r>
        <w:t xml:space="preserve"> year, the information collected from section </w:t>
      </w:r>
      <w:r w:rsidR="00EA3C38">
        <w:t>6</w:t>
      </w:r>
      <w:r>
        <w:t>.1</w:t>
      </w:r>
      <w:r w:rsidR="00EA3C38">
        <w:t>1</w:t>
      </w:r>
      <w:r>
        <w:t>.1 shall be reviewed for possible relevance to safety, especially whether:</w:t>
      </w:r>
    </w:p>
    <w:p w14:paraId="5D9C40A8" w14:textId="5AE35C9D" w:rsidR="0031192E" w:rsidRPr="006F299A" w:rsidRDefault="0031192E" w:rsidP="006F299A">
      <w:pPr>
        <w:pStyle w:val="Heading4"/>
        <w:numPr>
          <w:ilvl w:val="3"/>
          <w:numId w:val="6"/>
        </w:numPr>
        <w:tabs>
          <w:tab w:val="clear" w:pos="1980"/>
          <w:tab w:val="num" w:pos="2160"/>
        </w:tabs>
        <w:ind w:left="2160" w:hanging="900"/>
      </w:pPr>
      <w:r w:rsidRPr="006F299A">
        <w:t>Previously unrecognized hazards or hazardous situations are present</w:t>
      </w:r>
      <w:r w:rsidR="00A41737">
        <w:t>.</w:t>
      </w:r>
    </w:p>
    <w:p w14:paraId="4E69522F" w14:textId="5F64E35A" w:rsidR="0031192E" w:rsidRPr="006F299A" w:rsidRDefault="0031192E" w:rsidP="006F299A">
      <w:pPr>
        <w:pStyle w:val="Heading4"/>
        <w:numPr>
          <w:ilvl w:val="3"/>
          <w:numId w:val="6"/>
        </w:numPr>
        <w:tabs>
          <w:tab w:val="clear" w:pos="1980"/>
          <w:tab w:val="num" w:pos="2160"/>
        </w:tabs>
        <w:ind w:left="2160" w:hanging="900"/>
      </w:pPr>
      <w:r w:rsidRPr="006F299A">
        <w:t>An estimated risk arising from a hazardous situation is no longer acceptable</w:t>
      </w:r>
      <w:r w:rsidR="00A41737">
        <w:t>.</w:t>
      </w:r>
    </w:p>
    <w:p w14:paraId="3982B728" w14:textId="3C72D840" w:rsidR="0031192E" w:rsidRPr="006F299A" w:rsidRDefault="0031192E" w:rsidP="006F299A">
      <w:pPr>
        <w:pStyle w:val="Heading4"/>
        <w:numPr>
          <w:ilvl w:val="3"/>
          <w:numId w:val="6"/>
        </w:numPr>
        <w:tabs>
          <w:tab w:val="clear" w:pos="1980"/>
          <w:tab w:val="num" w:pos="2160"/>
        </w:tabs>
        <w:ind w:left="2160" w:hanging="900"/>
      </w:pPr>
      <w:r w:rsidRPr="006F299A">
        <w:t>The overall residual risk is no longer acceptable in relation to the benefits of the intended use</w:t>
      </w:r>
      <w:r w:rsidR="00A41737">
        <w:t>.</w:t>
      </w:r>
    </w:p>
    <w:p w14:paraId="66B94A74" w14:textId="1CDEDFF3" w:rsidR="0031192E" w:rsidRPr="006F299A" w:rsidRDefault="0031192E" w:rsidP="006F299A">
      <w:pPr>
        <w:pStyle w:val="Heading4"/>
        <w:numPr>
          <w:ilvl w:val="3"/>
          <w:numId w:val="6"/>
        </w:numPr>
        <w:tabs>
          <w:tab w:val="clear" w:pos="1980"/>
          <w:tab w:val="num" w:pos="2160"/>
        </w:tabs>
        <w:ind w:left="2160" w:hanging="900"/>
      </w:pPr>
      <w:r w:rsidRPr="006F299A">
        <w:t>The generally acknowledged state of the art has changed</w:t>
      </w:r>
      <w:r w:rsidR="00A41737">
        <w:t>.</w:t>
      </w:r>
    </w:p>
    <w:p w14:paraId="6D6A2492" w14:textId="2D4238CE" w:rsidR="0031192E" w:rsidRPr="006F299A" w:rsidRDefault="0031192E" w:rsidP="006F299A">
      <w:pPr>
        <w:pStyle w:val="Heading3"/>
        <w:numPr>
          <w:ilvl w:val="2"/>
          <w:numId w:val="6"/>
        </w:numPr>
        <w:tabs>
          <w:tab w:val="clear" w:pos="2970"/>
          <w:tab w:val="num" w:pos="2430"/>
        </w:tabs>
        <w:ind w:left="1440"/>
        <w:rPr>
          <w:iCs/>
        </w:rPr>
      </w:pPr>
      <w:r w:rsidRPr="006F299A">
        <w:rPr>
          <w:iCs/>
        </w:rPr>
        <w:t>The results of the review shall be recorded in the risk management file</w:t>
      </w:r>
      <w:r w:rsidR="00A41737">
        <w:rPr>
          <w:iCs/>
        </w:rPr>
        <w:t>.</w:t>
      </w:r>
    </w:p>
    <w:p w14:paraId="1C09EC7A" w14:textId="77777777" w:rsidR="0031192E" w:rsidRPr="006F299A" w:rsidRDefault="0031192E" w:rsidP="006F299A">
      <w:pPr>
        <w:pStyle w:val="Heading3"/>
        <w:numPr>
          <w:ilvl w:val="2"/>
          <w:numId w:val="6"/>
        </w:numPr>
        <w:tabs>
          <w:tab w:val="clear" w:pos="2970"/>
          <w:tab w:val="num" w:pos="2430"/>
        </w:tabs>
        <w:ind w:left="1440"/>
        <w:rPr>
          <w:iCs/>
        </w:rPr>
      </w:pPr>
      <w:r w:rsidRPr="006F299A">
        <w:rPr>
          <w:iCs/>
        </w:rPr>
        <w:t>If the collected information is determined to be relevant to safety, the following actions shall be taken:</w:t>
      </w:r>
    </w:p>
    <w:p w14:paraId="43C1CC54" w14:textId="6088538F" w:rsidR="0031192E" w:rsidRPr="006F299A" w:rsidRDefault="0031192E" w:rsidP="006F299A">
      <w:pPr>
        <w:pStyle w:val="Heading4"/>
        <w:numPr>
          <w:ilvl w:val="3"/>
          <w:numId w:val="6"/>
        </w:numPr>
      </w:pPr>
      <w:r w:rsidRPr="006F299A">
        <w:t>Concerning the particular product</w:t>
      </w:r>
      <w:r w:rsidR="00F35783">
        <w:t>:</w:t>
      </w:r>
    </w:p>
    <w:p w14:paraId="7CC87B58" w14:textId="68FA6F3C" w:rsidR="0031192E" w:rsidRPr="006F299A" w:rsidRDefault="0031192E" w:rsidP="006F299A">
      <w:pPr>
        <w:pStyle w:val="Heading5"/>
        <w:numPr>
          <w:ilvl w:val="4"/>
          <w:numId w:val="6"/>
        </w:numPr>
        <w:tabs>
          <w:tab w:val="clear" w:pos="3474"/>
          <w:tab w:val="num" w:pos="3330"/>
        </w:tabs>
        <w:ind w:left="3060" w:hanging="1080"/>
      </w:pPr>
      <w:r w:rsidRPr="006F299A">
        <w:t>Risk management file shall be reviewed to determine if reassessment of risks and/or assessment of new risks is necessary</w:t>
      </w:r>
      <w:r w:rsidR="00F35783">
        <w:t>.</w:t>
      </w:r>
    </w:p>
    <w:p w14:paraId="3230CE17" w14:textId="6A8A4C47" w:rsidR="0031192E" w:rsidRPr="006F299A" w:rsidRDefault="0031192E" w:rsidP="006F299A">
      <w:pPr>
        <w:pStyle w:val="Heading5"/>
        <w:numPr>
          <w:ilvl w:val="4"/>
          <w:numId w:val="6"/>
        </w:numPr>
        <w:tabs>
          <w:tab w:val="clear" w:pos="3474"/>
          <w:tab w:val="num" w:pos="3330"/>
        </w:tabs>
        <w:ind w:left="3060" w:hanging="1080"/>
      </w:pPr>
      <w:r w:rsidRPr="006F299A">
        <w:t>If a residual risk is no longer acceptable, the impact on previously implemented risk control measures shall be evaluated and should be considered as an input for modification of the product</w:t>
      </w:r>
      <w:r w:rsidR="00F35783">
        <w:t>.</w:t>
      </w:r>
    </w:p>
    <w:p w14:paraId="155F0A38" w14:textId="569D26D1" w:rsidR="0031192E" w:rsidRPr="006F299A" w:rsidRDefault="0031192E" w:rsidP="006F299A">
      <w:pPr>
        <w:pStyle w:val="Heading5"/>
        <w:numPr>
          <w:ilvl w:val="4"/>
          <w:numId w:val="6"/>
        </w:numPr>
        <w:tabs>
          <w:tab w:val="clear" w:pos="3474"/>
          <w:tab w:val="num" w:pos="3330"/>
        </w:tabs>
        <w:ind w:left="3060" w:hanging="1080"/>
      </w:pPr>
      <w:r w:rsidRPr="006F299A">
        <w:t>Any needed actions regarding the product on the market should be considered</w:t>
      </w:r>
      <w:r w:rsidR="00F35783">
        <w:t>.</w:t>
      </w:r>
    </w:p>
    <w:p w14:paraId="7A17D338" w14:textId="65E716C3" w:rsidR="0031192E" w:rsidRPr="006F299A" w:rsidRDefault="0031192E" w:rsidP="006F299A">
      <w:pPr>
        <w:pStyle w:val="Heading5"/>
        <w:numPr>
          <w:ilvl w:val="4"/>
          <w:numId w:val="6"/>
        </w:numPr>
        <w:tabs>
          <w:tab w:val="clear" w:pos="3474"/>
          <w:tab w:val="num" w:pos="3330"/>
        </w:tabs>
        <w:ind w:left="3060" w:hanging="1080"/>
      </w:pPr>
      <w:r w:rsidRPr="006F299A">
        <w:t>Any decisions and actions shall be recorded in the risk management file</w:t>
      </w:r>
      <w:r w:rsidR="00F35783">
        <w:t>.</w:t>
      </w:r>
    </w:p>
    <w:p w14:paraId="7F0EF31E" w14:textId="40426F74" w:rsidR="0031192E" w:rsidRPr="006F299A" w:rsidRDefault="0031192E" w:rsidP="006F299A">
      <w:pPr>
        <w:pStyle w:val="Heading4"/>
        <w:numPr>
          <w:ilvl w:val="3"/>
          <w:numId w:val="6"/>
        </w:numPr>
      </w:pPr>
      <w:r w:rsidRPr="006F299A">
        <w:t>Concerning the risk management process</w:t>
      </w:r>
      <w:r w:rsidR="00F35783">
        <w:t>:</w:t>
      </w:r>
    </w:p>
    <w:p w14:paraId="7B91B5C3" w14:textId="4D6C4440" w:rsidR="0031192E" w:rsidRPr="006F299A" w:rsidRDefault="0031192E" w:rsidP="006F299A">
      <w:pPr>
        <w:pStyle w:val="Heading5"/>
        <w:numPr>
          <w:ilvl w:val="4"/>
          <w:numId w:val="6"/>
        </w:numPr>
        <w:ind w:left="3060" w:hanging="1080"/>
      </w:pPr>
      <w:r w:rsidRPr="006F299A">
        <w:t>The impact on previous risk management activities shall be evaluated</w:t>
      </w:r>
      <w:r w:rsidR="00F35783">
        <w:t>.</w:t>
      </w:r>
    </w:p>
    <w:p w14:paraId="1FF70163" w14:textId="77777777" w:rsidR="0031192E" w:rsidRPr="006F299A" w:rsidRDefault="0031192E" w:rsidP="006F299A">
      <w:pPr>
        <w:pStyle w:val="Heading5"/>
        <w:numPr>
          <w:ilvl w:val="4"/>
          <w:numId w:val="6"/>
        </w:numPr>
        <w:ind w:left="3060" w:hanging="1080"/>
      </w:pPr>
      <w:r w:rsidRPr="006F299A">
        <w:lastRenderedPageBreak/>
        <w:t>The results of the evaluation shall be considered as an input for the review of the suitability of the risk management process by senior management.</w:t>
      </w:r>
    </w:p>
    <w:p w14:paraId="61FCFD11" w14:textId="77777777" w:rsidR="0031192E" w:rsidRPr="0031192E" w:rsidRDefault="0031192E" w:rsidP="0031192E">
      <w:pPr>
        <w:pStyle w:val="Heading2"/>
        <w:numPr>
          <w:ilvl w:val="1"/>
          <w:numId w:val="6"/>
        </w:numPr>
        <w:ind w:left="864" w:hanging="576"/>
        <w:rPr>
          <w:iCs/>
        </w:rPr>
      </w:pPr>
      <w:r w:rsidRPr="0031192E">
        <w:rPr>
          <w:iCs/>
        </w:rPr>
        <w:t>Risk Communication</w:t>
      </w:r>
    </w:p>
    <w:p w14:paraId="75897ACB" w14:textId="7EAF4E52" w:rsidR="00D6582C" w:rsidRPr="00E67A2F" w:rsidRDefault="0031192E" w:rsidP="006F299A">
      <w:pPr>
        <w:pStyle w:val="Heading3"/>
        <w:numPr>
          <w:ilvl w:val="2"/>
          <w:numId w:val="6"/>
        </w:numPr>
        <w:tabs>
          <w:tab w:val="clear" w:pos="2970"/>
          <w:tab w:val="num" w:pos="2610"/>
        </w:tabs>
        <w:ind w:left="1440"/>
      </w:pPr>
      <w:r>
        <w:t xml:space="preserve">Risk communication is the sharing of information about risk and risk management to relevant </w:t>
      </w:r>
      <w:r w:rsidR="0021434B">
        <w:t>parties and</w:t>
      </w:r>
      <w:r>
        <w:t xml:space="preserve"> is an integrated part of the risk management process.  Product-specific risk communication may be performed throughout the risk management process</w:t>
      </w:r>
      <w:r w:rsidR="00D6582C">
        <w:t>.</w:t>
      </w:r>
    </w:p>
    <w:p w14:paraId="5720F9DE" w14:textId="2D52B011" w:rsidR="006F299A" w:rsidRPr="006F299A" w:rsidRDefault="006F299A" w:rsidP="006F299A">
      <w:pPr>
        <w:tabs>
          <w:tab w:val="left" w:pos="432"/>
        </w:tabs>
        <w:spacing w:before="120" w:after="120" w:line="276" w:lineRule="auto"/>
        <w:ind w:left="360"/>
        <w:outlineLvl w:val="0"/>
        <w:rPr>
          <w:rFonts w:ascii="Century Gothic" w:eastAsiaTheme="majorEastAsia" w:hAnsi="Century Gothic" w:cs="Arial"/>
          <w:bCs/>
          <w:color w:val="000000" w:themeColor="text1"/>
          <w:sz w:val="20"/>
          <w:szCs w:val="20"/>
        </w:rPr>
      </w:pPr>
    </w:p>
    <w:p w14:paraId="7FA1E0F7" w14:textId="271EAF36" w:rsidR="00D6582C" w:rsidRPr="00E67A2F" w:rsidRDefault="00D6582C" w:rsidP="00D6582C">
      <w:pPr>
        <w:numPr>
          <w:ilvl w:val="0"/>
          <w:numId w:val="4"/>
        </w:numPr>
        <w:tabs>
          <w:tab w:val="left" w:pos="432"/>
        </w:tabs>
        <w:spacing w:before="120" w:after="120" w:line="276" w:lineRule="auto"/>
        <w:outlineLvl w:val="0"/>
        <w:rPr>
          <w:rFonts w:ascii="Century Gothic" w:eastAsiaTheme="majorEastAsia" w:hAnsi="Century Gothic" w:cs="Arial"/>
          <w:bCs/>
          <w:color w:val="000000" w:themeColor="text1"/>
          <w:sz w:val="20"/>
          <w:szCs w:val="20"/>
        </w:rPr>
      </w:pPr>
      <w:r w:rsidRPr="00E67A2F">
        <w:rPr>
          <w:rFonts w:ascii="Century Gothic" w:eastAsiaTheme="majorEastAsia" w:hAnsi="Century Gothic" w:cstheme="majorBidi"/>
          <w:b/>
          <w:bCs/>
          <w:color w:val="000000" w:themeColor="text1"/>
          <w:sz w:val="20"/>
          <w:szCs w:val="20"/>
        </w:rPr>
        <w:t>Attachments and Associated Forms</w:t>
      </w:r>
    </w:p>
    <w:tbl>
      <w:tblPr>
        <w:tblStyle w:val="TableGrid2"/>
        <w:tblW w:w="9319" w:type="dxa"/>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322"/>
        <w:gridCol w:w="2070"/>
        <w:gridCol w:w="4927"/>
      </w:tblGrid>
      <w:tr w:rsidR="00D6582C" w:rsidRPr="00E67A2F" w14:paraId="653F2EB0" w14:textId="77777777" w:rsidTr="008C38B4">
        <w:tc>
          <w:tcPr>
            <w:tcW w:w="2322" w:type="dxa"/>
            <w:shd w:val="pct15" w:color="auto" w:fill="auto"/>
          </w:tcPr>
          <w:p w14:paraId="00405FF7" w14:textId="77777777" w:rsidR="00D6582C" w:rsidRPr="00E67A2F" w:rsidRDefault="00D6582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sidRPr="00E67A2F">
              <w:rPr>
                <w:rFonts w:ascii="Century Gothic" w:eastAsiaTheme="majorEastAsia" w:hAnsi="Century Gothic" w:cstheme="majorBidi"/>
                <w:b/>
                <w:color w:val="000000" w:themeColor="text1"/>
                <w:sz w:val="20"/>
                <w:szCs w:val="20"/>
              </w:rPr>
              <w:t>Attachment Number</w:t>
            </w:r>
          </w:p>
        </w:tc>
        <w:tc>
          <w:tcPr>
            <w:tcW w:w="2070" w:type="dxa"/>
            <w:shd w:val="pct15" w:color="auto" w:fill="auto"/>
            <w:vAlign w:val="center"/>
          </w:tcPr>
          <w:p w14:paraId="40AE4080" w14:textId="749ACCB1" w:rsidR="00D6582C" w:rsidRPr="00E67A2F" w:rsidRDefault="00D6582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b/>
                <w:color w:val="000000" w:themeColor="text1"/>
                <w:sz w:val="20"/>
                <w:szCs w:val="20"/>
              </w:rPr>
              <w:t>Document Number</w:t>
            </w:r>
          </w:p>
        </w:tc>
        <w:tc>
          <w:tcPr>
            <w:tcW w:w="4927" w:type="dxa"/>
            <w:shd w:val="pct15" w:color="auto" w:fill="auto"/>
            <w:vAlign w:val="center"/>
          </w:tcPr>
          <w:p w14:paraId="77ED4A10" w14:textId="5E9EB0FF" w:rsidR="00D6582C" w:rsidRPr="00E67A2F" w:rsidRDefault="00D6582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b/>
                <w:color w:val="000000" w:themeColor="text1"/>
                <w:sz w:val="20"/>
                <w:szCs w:val="20"/>
              </w:rPr>
              <w:t>Description or Document Name/Title</w:t>
            </w:r>
          </w:p>
        </w:tc>
      </w:tr>
      <w:tr w:rsidR="00D6582C" w:rsidRPr="00E67A2F" w14:paraId="6467AB72" w14:textId="77777777" w:rsidTr="008C38B4">
        <w:tc>
          <w:tcPr>
            <w:tcW w:w="2322" w:type="dxa"/>
            <w:vAlign w:val="center"/>
          </w:tcPr>
          <w:p w14:paraId="43EEFEEA" w14:textId="068AB488" w:rsidR="00D6582C" w:rsidRPr="00DC2947" w:rsidRDefault="00A92EA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color w:val="000000" w:themeColor="text1"/>
                <w:sz w:val="20"/>
                <w:szCs w:val="20"/>
              </w:rPr>
              <w:t>N/A</w:t>
            </w:r>
          </w:p>
        </w:tc>
        <w:tc>
          <w:tcPr>
            <w:tcW w:w="2070" w:type="dxa"/>
            <w:vAlign w:val="center"/>
          </w:tcPr>
          <w:p w14:paraId="42B61CD7" w14:textId="49AC0A81" w:rsidR="00D6582C" w:rsidRPr="0052577D" w:rsidRDefault="00A92EA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color w:val="000000" w:themeColor="text1"/>
                <w:sz w:val="20"/>
                <w:szCs w:val="20"/>
              </w:rPr>
              <w:t>N/A</w:t>
            </w:r>
          </w:p>
        </w:tc>
        <w:tc>
          <w:tcPr>
            <w:tcW w:w="4927" w:type="dxa"/>
            <w:vAlign w:val="center"/>
          </w:tcPr>
          <w:p w14:paraId="5F7D4908" w14:textId="0BBC9C1B" w:rsidR="00D6582C" w:rsidRPr="0052577D" w:rsidRDefault="00A92EA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color w:val="000000" w:themeColor="text1"/>
                <w:sz w:val="20"/>
                <w:szCs w:val="20"/>
              </w:rPr>
              <w:t>N/A</w:t>
            </w:r>
          </w:p>
        </w:tc>
      </w:tr>
    </w:tbl>
    <w:p w14:paraId="47FA537C" w14:textId="77777777" w:rsidR="00A92EAC" w:rsidRDefault="00A92EAC" w:rsidP="00A92EAC">
      <w:pPr>
        <w:tabs>
          <w:tab w:val="left" w:pos="432"/>
        </w:tabs>
        <w:spacing w:before="120" w:after="120" w:line="276" w:lineRule="auto"/>
        <w:ind w:left="288"/>
        <w:outlineLvl w:val="0"/>
        <w:rPr>
          <w:rFonts w:ascii="Century Gothic" w:eastAsiaTheme="majorEastAsia" w:hAnsi="Century Gothic" w:cstheme="majorBidi"/>
          <w:b/>
          <w:bCs/>
          <w:color w:val="000000" w:themeColor="text1"/>
          <w:sz w:val="20"/>
          <w:szCs w:val="32"/>
        </w:rPr>
      </w:pPr>
    </w:p>
    <w:p w14:paraId="782911B2" w14:textId="5DBD733A" w:rsidR="00D6582C" w:rsidRPr="00E67A2F" w:rsidRDefault="00D6582C" w:rsidP="00D6582C">
      <w:pPr>
        <w:numPr>
          <w:ilvl w:val="0"/>
          <w:numId w:val="3"/>
        </w:numPr>
        <w:tabs>
          <w:tab w:val="left" w:pos="432"/>
        </w:tabs>
        <w:spacing w:before="120" w:after="120" w:line="276" w:lineRule="auto"/>
        <w:ind w:left="288" w:hanging="288"/>
        <w:outlineLvl w:val="0"/>
        <w:rPr>
          <w:rFonts w:ascii="Century Gothic" w:eastAsiaTheme="majorEastAsia" w:hAnsi="Century Gothic" w:cstheme="majorBidi"/>
          <w:b/>
          <w:bCs/>
          <w:color w:val="000000" w:themeColor="text1"/>
          <w:sz w:val="20"/>
          <w:szCs w:val="32"/>
        </w:rPr>
      </w:pPr>
      <w:r w:rsidRPr="00E67A2F">
        <w:rPr>
          <w:rFonts w:ascii="Century Gothic" w:eastAsiaTheme="majorEastAsia" w:hAnsi="Century Gothic" w:cstheme="majorBidi"/>
          <w:b/>
          <w:bCs/>
          <w:color w:val="000000" w:themeColor="text1"/>
          <w:sz w:val="20"/>
          <w:szCs w:val="32"/>
        </w:rPr>
        <w:t>Change History</w:t>
      </w:r>
    </w:p>
    <w:tbl>
      <w:tblPr>
        <w:tblStyle w:val="TableGrid2"/>
        <w:tblW w:w="0" w:type="auto"/>
        <w:tblInd w:w="-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795"/>
        <w:gridCol w:w="7524"/>
      </w:tblGrid>
      <w:tr w:rsidR="00D6582C" w14:paraId="2566B433" w14:textId="77777777" w:rsidTr="008C38B4">
        <w:tc>
          <w:tcPr>
            <w:tcW w:w="1795" w:type="dxa"/>
            <w:tcBorders>
              <w:top w:val="single" w:sz="18" w:space="0" w:color="auto"/>
              <w:left w:val="single" w:sz="18" w:space="0" w:color="auto"/>
              <w:bottom w:val="single" w:sz="6" w:space="0" w:color="auto"/>
              <w:right w:val="single" w:sz="6" w:space="0" w:color="auto"/>
            </w:tcBorders>
            <w:shd w:val="pct15" w:color="auto" w:fill="auto"/>
            <w:hideMark/>
          </w:tcPr>
          <w:p w14:paraId="5A98DF56" w14:textId="68C15393" w:rsidR="00D6582C" w:rsidRDefault="00D6582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b/>
                <w:color w:val="000000" w:themeColor="text1"/>
                <w:sz w:val="20"/>
                <w:szCs w:val="20"/>
              </w:rPr>
              <w:t>Revision</w:t>
            </w:r>
          </w:p>
        </w:tc>
        <w:tc>
          <w:tcPr>
            <w:tcW w:w="7524" w:type="dxa"/>
            <w:tcBorders>
              <w:top w:val="single" w:sz="18" w:space="0" w:color="auto"/>
              <w:left w:val="single" w:sz="6" w:space="0" w:color="auto"/>
              <w:bottom w:val="single" w:sz="6" w:space="0" w:color="auto"/>
              <w:right w:val="single" w:sz="18" w:space="0" w:color="auto"/>
            </w:tcBorders>
            <w:shd w:val="pct15" w:color="auto" w:fill="auto"/>
            <w:hideMark/>
          </w:tcPr>
          <w:p w14:paraId="35BCC1E1" w14:textId="30DFF0E4" w:rsidR="00D6582C" w:rsidRDefault="00D6582C" w:rsidP="008C38B4">
            <w:pPr>
              <w:tabs>
                <w:tab w:val="left" w:pos="432"/>
              </w:tabs>
              <w:spacing w:before="40" w:after="40"/>
              <w:jc w:val="center"/>
              <w:outlineLvl w:val="1"/>
              <w:rPr>
                <w:rFonts w:ascii="Century Gothic" w:eastAsiaTheme="majorEastAsia" w:hAnsi="Century Gothic" w:cstheme="majorBidi"/>
                <w:b/>
                <w:color w:val="000000" w:themeColor="text1"/>
                <w:sz w:val="20"/>
                <w:szCs w:val="20"/>
              </w:rPr>
            </w:pPr>
            <w:r>
              <w:rPr>
                <w:rFonts w:ascii="Century Gothic" w:eastAsiaTheme="majorEastAsia" w:hAnsi="Century Gothic" w:cstheme="majorBidi"/>
                <w:b/>
                <w:color w:val="000000" w:themeColor="text1"/>
                <w:sz w:val="20"/>
                <w:szCs w:val="20"/>
              </w:rPr>
              <w:t>Change Description(s)</w:t>
            </w:r>
          </w:p>
        </w:tc>
      </w:tr>
      <w:tr w:rsidR="00D6582C" w14:paraId="14E9C3B4" w14:textId="77777777" w:rsidTr="008C38B4">
        <w:tc>
          <w:tcPr>
            <w:tcW w:w="1795" w:type="dxa"/>
            <w:tcBorders>
              <w:top w:val="single" w:sz="6" w:space="0" w:color="auto"/>
              <w:left w:val="single" w:sz="18" w:space="0" w:color="auto"/>
              <w:bottom w:val="single" w:sz="6" w:space="0" w:color="auto"/>
              <w:right w:val="single" w:sz="6" w:space="0" w:color="auto"/>
            </w:tcBorders>
            <w:vAlign w:val="center"/>
          </w:tcPr>
          <w:p w14:paraId="701BCBBC" w14:textId="69B1CCA9" w:rsidR="00D6582C" w:rsidRDefault="00AC3A00"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color w:val="000000" w:themeColor="text1"/>
                <w:sz w:val="20"/>
                <w:szCs w:val="20"/>
              </w:rPr>
              <w:t>0</w:t>
            </w:r>
            <w:r w:rsidR="00A92EAC">
              <w:rPr>
                <w:rFonts w:ascii="Century Gothic" w:eastAsiaTheme="majorEastAsia" w:hAnsi="Century Gothic" w:cstheme="majorBidi"/>
                <w:color w:val="000000" w:themeColor="text1"/>
                <w:sz w:val="20"/>
                <w:szCs w:val="20"/>
              </w:rPr>
              <w:t>0</w:t>
            </w:r>
          </w:p>
        </w:tc>
        <w:tc>
          <w:tcPr>
            <w:tcW w:w="7524" w:type="dxa"/>
            <w:vMerge w:val="restart"/>
            <w:tcBorders>
              <w:top w:val="single" w:sz="6" w:space="0" w:color="auto"/>
              <w:left w:val="single" w:sz="6" w:space="0" w:color="auto"/>
              <w:bottom w:val="single" w:sz="18" w:space="0" w:color="auto"/>
              <w:right w:val="single" w:sz="18" w:space="0" w:color="auto"/>
            </w:tcBorders>
            <w:vAlign w:val="center"/>
          </w:tcPr>
          <w:p w14:paraId="5BF47412" w14:textId="3B423CE4" w:rsidR="00E768AB" w:rsidRDefault="00E768AB"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color w:val="000000" w:themeColor="text1"/>
                <w:sz w:val="20"/>
                <w:szCs w:val="20"/>
              </w:rPr>
              <w:t>Per CC-24-011:</w:t>
            </w:r>
          </w:p>
          <w:p w14:paraId="7563E8E0" w14:textId="33B2585B" w:rsidR="00D6582C" w:rsidRDefault="00A92EA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color w:val="000000" w:themeColor="text1"/>
                <w:sz w:val="20"/>
                <w:szCs w:val="20"/>
              </w:rPr>
              <w:t>Initial Issuance of</w:t>
            </w:r>
            <w:r w:rsidR="00AC3A00">
              <w:rPr>
                <w:rFonts w:ascii="Century Gothic" w:eastAsiaTheme="majorEastAsia" w:hAnsi="Century Gothic" w:cstheme="majorBidi"/>
                <w:color w:val="000000" w:themeColor="text1"/>
                <w:sz w:val="20"/>
                <w:szCs w:val="20"/>
              </w:rPr>
              <w:t xml:space="preserve"> Document</w:t>
            </w:r>
            <w:r>
              <w:rPr>
                <w:rFonts w:ascii="Century Gothic" w:eastAsiaTheme="majorEastAsia" w:hAnsi="Century Gothic" w:cstheme="majorBidi"/>
                <w:color w:val="000000" w:themeColor="text1"/>
                <w:sz w:val="20"/>
                <w:szCs w:val="20"/>
              </w:rPr>
              <w:t>.</w:t>
            </w:r>
          </w:p>
        </w:tc>
      </w:tr>
      <w:tr w:rsidR="00D6582C" w14:paraId="60F10A2C" w14:textId="77777777" w:rsidTr="008C38B4">
        <w:tc>
          <w:tcPr>
            <w:tcW w:w="1795" w:type="dxa"/>
            <w:tcBorders>
              <w:top w:val="single" w:sz="6" w:space="0" w:color="auto"/>
              <w:left w:val="single" w:sz="18" w:space="0" w:color="auto"/>
              <w:bottom w:val="single" w:sz="6" w:space="0" w:color="auto"/>
              <w:right w:val="single" w:sz="6" w:space="0" w:color="auto"/>
            </w:tcBorders>
            <w:shd w:val="clear" w:color="auto" w:fill="D9D9D9" w:themeFill="background1" w:themeFillShade="D9"/>
            <w:vAlign w:val="center"/>
            <w:hideMark/>
          </w:tcPr>
          <w:p w14:paraId="67057A46" w14:textId="77777777" w:rsidR="00D6582C" w:rsidRDefault="00D6582C" w:rsidP="008C38B4">
            <w:pPr>
              <w:tabs>
                <w:tab w:val="left" w:pos="432"/>
              </w:tabs>
              <w:spacing w:before="40" w:after="40"/>
              <w:jc w:val="center"/>
              <w:outlineLvl w:val="1"/>
              <w:rPr>
                <w:rFonts w:ascii="Century Gothic" w:eastAsiaTheme="majorEastAsia" w:hAnsi="Century Gothic" w:cstheme="majorBidi"/>
                <w:b/>
                <w:color w:val="000000" w:themeColor="text1"/>
                <w:sz w:val="20"/>
                <w:szCs w:val="20"/>
              </w:rPr>
            </w:pPr>
            <w:r>
              <w:rPr>
                <w:rFonts w:ascii="Century Gothic" w:eastAsiaTheme="majorEastAsia" w:hAnsi="Century Gothic" w:cstheme="majorBidi"/>
                <w:b/>
                <w:color w:val="000000" w:themeColor="text1"/>
                <w:sz w:val="20"/>
                <w:szCs w:val="20"/>
              </w:rPr>
              <w:t>Author</w:t>
            </w:r>
          </w:p>
        </w:tc>
        <w:tc>
          <w:tcPr>
            <w:tcW w:w="0" w:type="auto"/>
            <w:vMerge/>
            <w:tcBorders>
              <w:top w:val="single" w:sz="6" w:space="0" w:color="auto"/>
              <w:left w:val="single" w:sz="6" w:space="0" w:color="auto"/>
              <w:bottom w:val="single" w:sz="18" w:space="0" w:color="auto"/>
              <w:right w:val="single" w:sz="18" w:space="0" w:color="auto"/>
            </w:tcBorders>
            <w:vAlign w:val="center"/>
            <w:hideMark/>
          </w:tcPr>
          <w:p w14:paraId="5830BDDF" w14:textId="77777777" w:rsidR="00D6582C" w:rsidRDefault="00D6582C" w:rsidP="008C38B4">
            <w:pPr>
              <w:rPr>
                <w:rFonts w:ascii="Century Gothic" w:eastAsiaTheme="majorEastAsia" w:hAnsi="Century Gothic" w:cstheme="majorBidi"/>
                <w:color w:val="000000" w:themeColor="text1"/>
                <w:sz w:val="20"/>
                <w:szCs w:val="20"/>
              </w:rPr>
            </w:pPr>
          </w:p>
        </w:tc>
      </w:tr>
      <w:tr w:rsidR="00D6582C" w14:paraId="16109D82" w14:textId="77777777" w:rsidTr="008C38B4">
        <w:tc>
          <w:tcPr>
            <w:tcW w:w="1795" w:type="dxa"/>
            <w:tcBorders>
              <w:top w:val="single" w:sz="6" w:space="0" w:color="auto"/>
              <w:left w:val="single" w:sz="18" w:space="0" w:color="auto"/>
              <w:bottom w:val="single" w:sz="24" w:space="0" w:color="auto"/>
              <w:right w:val="single" w:sz="6" w:space="0" w:color="auto"/>
            </w:tcBorders>
            <w:vAlign w:val="center"/>
          </w:tcPr>
          <w:p w14:paraId="1A2024FC" w14:textId="1910C7FA" w:rsidR="00D6582C" w:rsidRDefault="00A92EAC" w:rsidP="008C38B4">
            <w:pPr>
              <w:tabs>
                <w:tab w:val="left" w:pos="432"/>
              </w:tabs>
              <w:spacing w:before="40" w:after="40"/>
              <w:jc w:val="center"/>
              <w:outlineLvl w:val="1"/>
              <w:rPr>
                <w:rFonts w:ascii="Century Gothic" w:eastAsiaTheme="majorEastAsia" w:hAnsi="Century Gothic" w:cstheme="majorBidi"/>
                <w:color w:val="000000" w:themeColor="text1"/>
                <w:sz w:val="20"/>
                <w:szCs w:val="20"/>
              </w:rPr>
            </w:pPr>
            <w:r>
              <w:rPr>
                <w:rFonts w:ascii="Century Gothic" w:eastAsiaTheme="majorEastAsia" w:hAnsi="Century Gothic" w:cstheme="majorBidi"/>
                <w:color w:val="000000" w:themeColor="text1"/>
                <w:sz w:val="20"/>
                <w:szCs w:val="20"/>
              </w:rPr>
              <w:t>E. Chan</w:t>
            </w:r>
          </w:p>
        </w:tc>
        <w:tc>
          <w:tcPr>
            <w:tcW w:w="0" w:type="auto"/>
            <w:vMerge/>
            <w:tcBorders>
              <w:top w:val="single" w:sz="6" w:space="0" w:color="auto"/>
              <w:left w:val="single" w:sz="6" w:space="0" w:color="auto"/>
              <w:bottom w:val="single" w:sz="24" w:space="0" w:color="auto"/>
              <w:right w:val="single" w:sz="18" w:space="0" w:color="auto"/>
            </w:tcBorders>
            <w:vAlign w:val="center"/>
            <w:hideMark/>
          </w:tcPr>
          <w:p w14:paraId="5E3799B5" w14:textId="77777777" w:rsidR="00D6582C" w:rsidRDefault="00D6582C" w:rsidP="008C38B4">
            <w:pPr>
              <w:rPr>
                <w:rFonts w:ascii="Century Gothic" w:eastAsiaTheme="majorEastAsia" w:hAnsi="Century Gothic" w:cstheme="majorBidi"/>
                <w:color w:val="000000" w:themeColor="text1"/>
                <w:sz w:val="20"/>
                <w:szCs w:val="20"/>
              </w:rPr>
            </w:pPr>
          </w:p>
        </w:tc>
      </w:tr>
    </w:tbl>
    <w:p w14:paraId="16773528" w14:textId="4B180729" w:rsidR="00D6582C" w:rsidRDefault="00D6582C" w:rsidP="00D6582C">
      <w:pPr>
        <w:rPr>
          <w:rFonts w:ascii="Century Gothic" w:eastAsia="Cambria" w:hAnsi="Century Gothic" w:cs="Arial"/>
          <w:b/>
          <w:sz w:val="20"/>
          <w:szCs w:val="24"/>
        </w:rPr>
      </w:pPr>
    </w:p>
    <w:p w14:paraId="763F0A75" w14:textId="7F9DDD8B" w:rsidR="00D6582C" w:rsidRDefault="00D6582C" w:rsidP="00D6582C">
      <w:pPr>
        <w:rPr>
          <w:rFonts w:ascii="Century Gothic" w:hAnsi="Century Gothic" w:cs="Arial"/>
          <w:b/>
          <w:sz w:val="24"/>
          <w:szCs w:val="24"/>
        </w:rPr>
      </w:pPr>
    </w:p>
    <w:p w14:paraId="6B811CEB" w14:textId="3C65FA62" w:rsidR="00D6582C" w:rsidRPr="00D00BCA" w:rsidRDefault="00D6582C" w:rsidP="00D6582C">
      <w:pPr>
        <w:jc w:val="center"/>
        <w:rPr>
          <w:rFonts w:ascii="Century Gothic" w:hAnsi="Century Gothic" w:cs="Arial"/>
          <w:b/>
          <w:sz w:val="24"/>
          <w:szCs w:val="24"/>
        </w:rPr>
      </w:pPr>
      <w:r w:rsidRPr="00D00BCA">
        <w:rPr>
          <w:rFonts w:ascii="Century Gothic" w:hAnsi="Century Gothic" w:cs="Arial"/>
          <w:b/>
          <w:sz w:val="24"/>
          <w:szCs w:val="24"/>
        </w:rPr>
        <w:t>REQUIRED APPROVAL SIGNATURES</w:t>
      </w:r>
    </w:p>
    <w:tbl>
      <w:tblPr>
        <w:tblStyle w:val="TableGrid"/>
        <w:tblW w:w="0" w:type="auto"/>
        <w:tblLook w:val="04A0" w:firstRow="1" w:lastRow="0" w:firstColumn="1" w:lastColumn="0" w:noHBand="0" w:noVBand="1"/>
      </w:tblPr>
      <w:tblGrid>
        <w:gridCol w:w="8856"/>
      </w:tblGrid>
      <w:tr w:rsidR="00D6582C" w:rsidRPr="006054C8" w14:paraId="3E387A0D" w14:textId="77777777" w:rsidTr="008C38B4">
        <w:tc>
          <w:tcPr>
            <w:tcW w:w="8856" w:type="dxa"/>
            <w:tcBorders>
              <w:top w:val="single" w:sz="18" w:space="0" w:color="auto"/>
              <w:left w:val="single" w:sz="18" w:space="0" w:color="auto"/>
              <w:bottom w:val="single" w:sz="4" w:space="0" w:color="auto"/>
              <w:right w:val="single" w:sz="18" w:space="0" w:color="auto"/>
            </w:tcBorders>
            <w:shd w:val="clear" w:color="auto" w:fill="D9D9D9"/>
            <w:vAlign w:val="center"/>
          </w:tcPr>
          <w:p w14:paraId="533F4B4C" w14:textId="1E9A64F6" w:rsidR="00D6582C" w:rsidRPr="006054C8" w:rsidRDefault="00D6582C" w:rsidP="008C38B4">
            <w:pPr>
              <w:jc w:val="center"/>
              <w:rPr>
                <w:rFonts w:ascii="Century Gothic" w:hAnsi="Century Gothic" w:cs="Arial"/>
                <w:sz w:val="20"/>
                <w:szCs w:val="20"/>
              </w:rPr>
            </w:pPr>
            <w:r>
              <w:rPr>
                <w:rFonts w:ascii="Century Gothic" w:hAnsi="Century Gothic" w:cs="Arial"/>
                <w:b/>
                <w:sz w:val="20"/>
                <w:szCs w:val="20"/>
              </w:rPr>
              <w:t>AUTHOR</w:t>
            </w:r>
          </w:p>
        </w:tc>
      </w:tr>
      <w:tr w:rsidR="00D6582C" w:rsidRPr="006054C8" w14:paraId="340EEDAB" w14:textId="77777777" w:rsidTr="008C38B4">
        <w:trPr>
          <w:trHeight w:val="377"/>
        </w:trPr>
        <w:tc>
          <w:tcPr>
            <w:tcW w:w="8856" w:type="dxa"/>
            <w:tcBorders>
              <w:left w:val="single" w:sz="18" w:space="0" w:color="auto"/>
              <w:right w:val="single" w:sz="18" w:space="0" w:color="auto"/>
            </w:tcBorders>
            <w:vAlign w:val="center"/>
          </w:tcPr>
          <w:p w14:paraId="17AF1D97" w14:textId="5C1D7959" w:rsidR="00D6582C" w:rsidRPr="006054C8" w:rsidRDefault="00D96E83" w:rsidP="008C38B4">
            <w:pPr>
              <w:contextualSpacing/>
              <w:jc w:val="center"/>
              <w:rPr>
                <w:rFonts w:ascii="Century Gothic" w:hAnsi="Century Gothic" w:cs="Arial"/>
                <w:sz w:val="20"/>
                <w:szCs w:val="20"/>
              </w:rPr>
            </w:pPr>
            <w:r>
              <w:rPr>
                <w:rFonts w:ascii="Century Gothic" w:hAnsi="Century Gothic" w:cs="Arial"/>
                <w:sz w:val="20"/>
                <w:szCs w:val="20"/>
              </w:rPr>
              <w:t>Edwin Chan, Director, Drug Product Operations</w:t>
            </w:r>
          </w:p>
        </w:tc>
      </w:tr>
      <w:tr w:rsidR="00D6582C" w:rsidRPr="006054C8" w14:paraId="624941C6" w14:textId="77777777" w:rsidTr="008C38B4">
        <w:tc>
          <w:tcPr>
            <w:tcW w:w="8856" w:type="dxa"/>
            <w:tcBorders>
              <w:top w:val="single" w:sz="4" w:space="0" w:color="auto"/>
              <w:left w:val="single" w:sz="18" w:space="0" w:color="auto"/>
              <w:bottom w:val="single" w:sz="4" w:space="0" w:color="auto"/>
              <w:right w:val="single" w:sz="18" w:space="0" w:color="auto"/>
            </w:tcBorders>
            <w:shd w:val="clear" w:color="auto" w:fill="D9D9D9"/>
            <w:vAlign w:val="center"/>
          </w:tcPr>
          <w:p w14:paraId="3BC07B5C" w14:textId="5D8710D1" w:rsidR="00D6582C" w:rsidRPr="006054C8" w:rsidRDefault="00D6582C" w:rsidP="008C38B4">
            <w:pPr>
              <w:jc w:val="center"/>
              <w:rPr>
                <w:rFonts w:ascii="Century Gothic" w:hAnsi="Century Gothic" w:cs="Arial"/>
                <w:sz w:val="20"/>
                <w:szCs w:val="20"/>
              </w:rPr>
            </w:pPr>
            <w:r>
              <w:rPr>
                <w:rFonts w:ascii="Century Gothic" w:hAnsi="Century Gothic" w:cs="Arial"/>
                <w:b/>
                <w:sz w:val="20"/>
                <w:szCs w:val="20"/>
              </w:rPr>
              <w:t>OWNER</w:t>
            </w:r>
          </w:p>
        </w:tc>
      </w:tr>
      <w:tr w:rsidR="00D6582C" w:rsidRPr="006054C8" w14:paraId="0D9B9A89" w14:textId="77777777" w:rsidTr="008C38B4">
        <w:trPr>
          <w:trHeight w:val="377"/>
        </w:trPr>
        <w:tc>
          <w:tcPr>
            <w:tcW w:w="8856" w:type="dxa"/>
            <w:tcBorders>
              <w:left w:val="single" w:sz="18" w:space="0" w:color="auto"/>
              <w:right w:val="single" w:sz="18" w:space="0" w:color="auto"/>
            </w:tcBorders>
            <w:vAlign w:val="center"/>
          </w:tcPr>
          <w:p w14:paraId="2F6D4277" w14:textId="4DD4CFB2" w:rsidR="00D6582C" w:rsidRPr="006054C8" w:rsidRDefault="00D96E83" w:rsidP="008C38B4">
            <w:pPr>
              <w:contextualSpacing/>
              <w:jc w:val="center"/>
              <w:rPr>
                <w:rFonts w:ascii="Century Gothic" w:hAnsi="Century Gothic" w:cs="Arial"/>
                <w:sz w:val="20"/>
                <w:szCs w:val="20"/>
              </w:rPr>
            </w:pPr>
            <w:r>
              <w:rPr>
                <w:rFonts w:ascii="Century Gothic" w:hAnsi="Century Gothic" w:cs="Arial"/>
                <w:sz w:val="20"/>
                <w:szCs w:val="20"/>
              </w:rPr>
              <w:t>Chris Yonan, Senior Vice President, Technical Operations</w:t>
            </w:r>
          </w:p>
        </w:tc>
      </w:tr>
      <w:tr w:rsidR="00D96E83" w:rsidRPr="006054C8" w14:paraId="2BE26357" w14:textId="77777777" w:rsidTr="00C27D9B">
        <w:tc>
          <w:tcPr>
            <w:tcW w:w="8856" w:type="dxa"/>
            <w:tcBorders>
              <w:top w:val="single" w:sz="4" w:space="0" w:color="auto"/>
              <w:left w:val="single" w:sz="18" w:space="0" w:color="auto"/>
              <w:bottom w:val="single" w:sz="4" w:space="0" w:color="auto"/>
              <w:right w:val="single" w:sz="18" w:space="0" w:color="auto"/>
            </w:tcBorders>
            <w:shd w:val="clear" w:color="auto" w:fill="D9D9D9"/>
            <w:vAlign w:val="center"/>
          </w:tcPr>
          <w:p w14:paraId="615C457B" w14:textId="1FDE0A66" w:rsidR="00D96E83" w:rsidRPr="006054C8" w:rsidRDefault="00D96E83" w:rsidP="00C27D9B">
            <w:pPr>
              <w:jc w:val="center"/>
              <w:rPr>
                <w:rFonts w:ascii="Century Gothic" w:hAnsi="Century Gothic" w:cs="Arial"/>
                <w:sz w:val="20"/>
                <w:szCs w:val="20"/>
              </w:rPr>
            </w:pPr>
            <w:r>
              <w:rPr>
                <w:rFonts w:ascii="Century Gothic" w:hAnsi="Century Gothic" w:cs="Arial"/>
                <w:b/>
                <w:sz w:val="20"/>
                <w:szCs w:val="20"/>
              </w:rPr>
              <w:t>REGULATORY</w:t>
            </w:r>
          </w:p>
        </w:tc>
      </w:tr>
      <w:tr w:rsidR="00D96E83" w:rsidRPr="006054C8" w14:paraId="3DA6F4C3" w14:textId="77777777" w:rsidTr="00C27D9B">
        <w:trPr>
          <w:trHeight w:val="377"/>
        </w:trPr>
        <w:tc>
          <w:tcPr>
            <w:tcW w:w="8856" w:type="dxa"/>
            <w:tcBorders>
              <w:left w:val="single" w:sz="18" w:space="0" w:color="auto"/>
              <w:right w:val="single" w:sz="18" w:space="0" w:color="auto"/>
            </w:tcBorders>
            <w:vAlign w:val="center"/>
          </w:tcPr>
          <w:p w14:paraId="2709CA69" w14:textId="1D4A322C" w:rsidR="00D96E83" w:rsidRPr="006054C8" w:rsidRDefault="007D5218" w:rsidP="00C27D9B">
            <w:pPr>
              <w:contextualSpacing/>
              <w:jc w:val="center"/>
              <w:rPr>
                <w:rFonts w:ascii="Century Gothic" w:hAnsi="Century Gothic" w:cs="Arial"/>
                <w:sz w:val="20"/>
                <w:szCs w:val="20"/>
              </w:rPr>
            </w:pPr>
            <w:r>
              <w:rPr>
                <w:rFonts w:ascii="Century Gothic" w:hAnsi="Century Gothic" w:cs="Arial"/>
                <w:sz w:val="20"/>
                <w:szCs w:val="20"/>
              </w:rPr>
              <w:t>Pam Monterola</w:t>
            </w:r>
            <w:r w:rsidR="00D96E83">
              <w:rPr>
                <w:rFonts w:ascii="Century Gothic" w:hAnsi="Century Gothic" w:cs="Arial"/>
                <w:sz w:val="20"/>
                <w:szCs w:val="20"/>
              </w:rPr>
              <w:t xml:space="preserve">, Senior </w:t>
            </w:r>
            <w:r>
              <w:rPr>
                <w:rFonts w:ascii="Century Gothic" w:hAnsi="Century Gothic" w:cs="Arial"/>
                <w:sz w:val="20"/>
                <w:szCs w:val="20"/>
              </w:rPr>
              <w:t>Director</w:t>
            </w:r>
            <w:r w:rsidR="00D96E83">
              <w:rPr>
                <w:rFonts w:ascii="Century Gothic" w:hAnsi="Century Gothic" w:cs="Arial"/>
                <w:sz w:val="20"/>
                <w:szCs w:val="20"/>
              </w:rPr>
              <w:t>, Regulatory Affairs</w:t>
            </w:r>
          </w:p>
        </w:tc>
      </w:tr>
      <w:tr w:rsidR="00D6582C" w:rsidRPr="006054C8" w14:paraId="5DF05737" w14:textId="77777777" w:rsidTr="008C38B4">
        <w:tc>
          <w:tcPr>
            <w:tcW w:w="8856" w:type="dxa"/>
            <w:tcBorders>
              <w:top w:val="single" w:sz="4" w:space="0" w:color="auto"/>
              <w:left w:val="single" w:sz="18" w:space="0" w:color="auto"/>
              <w:bottom w:val="single" w:sz="4" w:space="0" w:color="auto"/>
              <w:right w:val="single" w:sz="18" w:space="0" w:color="auto"/>
            </w:tcBorders>
            <w:shd w:val="clear" w:color="auto" w:fill="D9D9D9"/>
            <w:vAlign w:val="center"/>
          </w:tcPr>
          <w:p w14:paraId="2584424D" w14:textId="77777777" w:rsidR="00D6582C" w:rsidRPr="006054C8" w:rsidRDefault="00D6582C" w:rsidP="008C38B4">
            <w:pPr>
              <w:jc w:val="center"/>
              <w:rPr>
                <w:rFonts w:ascii="Century Gothic" w:hAnsi="Century Gothic" w:cs="Arial"/>
                <w:sz w:val="20"/>
                <w:szCs w:val="20"/>
              </w:rPr>
            </w:pPr>
            <w:r w:rsidRPr="006054C8">
              <w:rPr>
                <w:rFonts w:ascii="Century Gothic" w:hAnsi="Century Gothic" w:cs="Arial"/>
                <w:b/>
                <w:sz w:val="20"/>
                <w:szCs w:val="20"/>
              </w:rPr>
              <w:t>QUALITY ASSURANCE APPROVAL</w:t>
            </w:r>
          </w:p>
        </w:tc>
      </w:tr>
      <w:tr w:rsidR="00D6582C" w:rsidRPr="006054C8" w14:paraId="32CC5ECF" w14:textId="77777777" w:rsidTr="008C38B4">
        <w:trPr>
          <w:trHeight w:val="377"/>
        </w:trPr>
        <w:tc>
          <w:tcPr>
            <w:tcW w:w="8856" w:type="dxa"/>
            <w:tcBorders>
              <w:left w:val="single" w:sz="18" w:space="0" w:color="auto"/>
              <w:bottom w:val="single" w:sz="18" w:space="0" w:color="auto"/>
              <w:right w:val="single" w:sz="18" w:space="0" w:color="auto"/>
            </w:tcBorders>
            <w:vAlign w:val="center"/>
          </w:tcPr>
          <w:p w14:paraId="684ED19D" w14:textId="5DD950FB" w:rsidR="00D6582C" w:rsidRPr="006054C8" w:rsidRDefault="00D96E83" w:rsidP="008C38B4">
            <w:pPr>
              <w:contextualSpacing/>
              <w:jc w:val="center"/>
              <w:rPr>
                <w:rFonts w:ascii="Century Gothic" w:hAnsi="Century Gothic" w:cs="Arial"/>
                <w:sz w:val="20"/>
                <w:szCs w:val="20"/>
              </w:rPr>
            </w:pPr>
            <w:r>
              <w:rPr>
                <w:rFonts w:ascii="Century Gothic" w:hAnsi="Century Gothic" w:cs="Arial"/>
                <w:sz w:val="20"/>
                <w:szCs w:val="20"/>
              </w:rPr>
              <w:t>George Bitar, Vice President, Quality Assurance</w:t>
            </w:r>
          </w:p>
        </w:tc>
      </w:tr>
    </w:tbl>
    <w:p w14:paraId="655DFED1" w14:textId="77777777" w:rsidR="00D6582C" w:rsidRDefault="00D6582C" w:rsidP="00D6582C">
      <w:pPr>
        <w:jc w:val="center"/>
        <w:rPr>
          <w:rFonts w:ascii="Century Gothic" w:eastAsia="Cambria" w:hAnsi="Century Gothic" w:cs="Arial"/>
          <w:b/>
          <w:i/>
          <w:sz w:val="20"/>
          <w:szCs w:val="24"/>
        </w:rPr>
      </w:pPr>
    </w:p>
    <w:p w14:paraId="55896E60" w14:textId="77777777" w:rsidR="00D32867" w:rsidRDefault="00D32867"/>
    <w:sectPr w:rsidR="00D32867" w:rsidSect="006442FD">
      <w:headerReference w:type="default" r:id="rId16"/>
      <w:pgSz w:w="12240" w:h="15840"/>
      <w:pgMar w:top="1440" w:right="1440" w:bottom="126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eff Kim" w:date="2025-05-28T22:43:00Z" w:initials="JK">
    <w:p w14:paraId="7341FF52" w14:textId="77777777" w:rsidR="00580642" w:rsidRDefault="00580642" w:rsidP="00580642">
      <w:pPr>
        <w:pStyle w:val="CommentText"/>
      </w:pPr>
      <w:r>
        <w:rPr>
          <w:rStyle w:val="CommentReference"/>
        </w:rPr>
        <w:annotationRef/>
      </w:r>
      <w:r>
        <w:t>Quality function?</w:t>
      </w:r>
    </w:p>
  </w:comment>
  <w:comment w:id="1" w:author="Jeff Kim" w:date="2025-05-28T22:45:00Z" w:initials="JK">
    <w:p w14:paraId="2D2CCCB6" w14:textId="77777777" w:rsidR="006654C1" w:rsidRDefault="006654C1" w:rsidP="006654C1">
      <w:pPr>
        <w:pStyle w:val="CommentText"/>
      </w:pPr>
      <w:r>
        <w:rPr>
          <w:rStyle w:val="CommentReference"/>
        </w:rPr>
        <w:annotationRef/>
      </w:r>
      <w:r>
        <w:t>PRN is not necessary since green/yellow/red levels are shown in risk table</w:t>
      </w:r>
    </w:p>
  </w:comment>
  <w:comment w:id="4" w:author="Jeff Kim" w:date="2025-05-28T22:45:00Z" w:initials="JK">
    <w:p w14:paraId="17EE244D" w14:textId="77777777" w:rsidR="006654C1" w:rsidRDefault="006654C1" w:rsidP="006654C1">
      <w:pPr>
        <w:pStyle w:val="CommentText"/>
      </w:pPr>
      <w:r>
        <w:rPr>
          <w:rStyle w:val="CommentReference"/>
        </w:rPr>
        <w:annotationRef/>
      </w:r>
      <w:r>
        <w:t>Detectability and RPN are not considered current state of the art for device risk mgmt</w:t>
      </w:r>
    </w:p>
  </w:comment>
  <w:comment w:id="18" w:author="Jeff Kim" w:date="2025-05-12T18:11:00Z" w:initials="JK">
    <w:p w14:paraId="10B25C2B" w14:textId="77777777" w:rsidR="007712BC" w:rsidRDefault="00000000" w:rsidP="007712BC">
      <w:pPr>
        <w:pStyle w:val="CommentText"/>
      </w:pPr>
      <w:r>
        <w:rPr>
          <w:rStyle w:val="CommentReference"/>
        </w:rPr>
        <w:annotationRef/>
      </w:r>
      <w:r w:rsidR="007712BC">
        <w:t>Define HA as the document for identifying hazards and hazardous situations</w:t>
      </w:r>
    </w:p>
  </w:comment>
  <w:comment w:id="44" w:author="Jeff Kim" w:date="2025-05-28T23:01:00Z" w:initials="JK">
    <w:p w14:paraId="01BB91F7" w14:textId="77777777" w:rsidR="00D03092" w:rsidRDefault="009E533F" w:rsidP="00D03092">
      <w:pPr>
        <w:pStyle w:val="CommentText"/>
      </w:pPr>
      <w:r>
        <w:rPr>
          <w:rStyle w:val="CommentReference"/>
        </w:rPr>
        <w:annotationRef/>
      </w:r>
      <w:r w:rsidR="00D03092">
        <w:t>Align language in table with ISO/TR 14971</w:t>
      </w:r>
    </w:p>
  </w:comment>
  <w:comment w:id="61" w:author="Jeff Kim" w:date="2025-05-12T18:16:00Z" w:initials="JK">
    <w:p w14:paraId="0B3F22AD" w14:textId="3969F092" w:rsidR="00000000" w:rsidRDefault="00000000">
      <w:pPr>
        <w:pStyle w:val="CommentText"/>
      </w:pPr>
      <w:r>
        <w:rPr>
          <w:rStyle w:val="CommentReference"/>
        </w:rPr>
        <w:annotationRef/>
      </w:r>
      <w:r w:rsidRPr="710CE717">
        <w:t>add option for P1xP2 occurrence scoring?  Typically this provides a more accurate risk assessment, single occurrence scoring can be overly conservative</w:t>
      </w:r>
    </w:p>
  </w:comment>
  <w:comment w:id="127" w:author="Jeff Kim" w:date="2025-05-28T23:12:00Z" w:initials="JK">
    <w:p w14:paraId="0E2EF45E" w14:textId="77777777" w:rsidR="00CA4E2D" w:rsidRDefault="002E0C1D" w:rsidP="00CA4E2D">
      <w:pPr>
        <w:pStyle w:val="CommentText"/>
      </w:pPr>
      <w:r>
        <w:rPr>
          <w:rStyle w:val="CommentReference"/>
        </w:rPr>
        <w:annotationRef/>
      </w:r>
      <w:r w:rsidR="00CA4E2D">
        <w:t>Replace with table based on C.1 from ISO/TR 24971, RPN not used</w:t>
      </w:r>
    </w:p>
  </w:comment>
  <w:comment w:id="141" w:author="Jeff Kim" w:date="2025-05-28T23:13:00Z" w:initials="JK">
    <w:p w14:paraId="341EDBCF" w14:textId="4AFAE678" w:rsidR="00F021B1" w:rsidRDefault="00F021B1" w:rsidP="00F021B1">
      <w:pPr>
        <w:pStyle w:val="CommentText"/>
      </w:pPr>
      <w:r>
        <w:rPr>
          <w:rStyle w:val="CommentReference"/>
        </w:rPr>
        <w:annotationRef/>
      </w:r>
      <w:r>
        <w:t>S4 (permanent impairment or injury) not recommended to be acceptable</w:t>
      </w:r>
    </w:p>
  </w:comment>
  <w:comment w:id="166" w:author="Jeff Kim" w:date="2025-05-28T23:20:00Z" w:initials="JK">
    <w:p w14:paraId="1D5C646C" w14:textId="77777777" w:rsidR="00F84EB4" w:rsidRDefault="00F84EB4" w:rsidP="00F84EB4">
      <w:pPr>
        <w:pStyle w:val="CommentText"/>
      </w:pPr>
      <w:r>
        <w:rPr>
          <w:rStyle w:val="CommentReference"/>
        </w:rPr>
        <w:annotationRef/>
      </w:r>
      <w:r>
        <w:t>Red/yellow/green risks modified from example in 24971 C.1 to be appropriate for common drug delivery devices</w:t>
      </w:r>
    </w:p>
  </w:comment>
  <w:comment w:id="170" w:author="Jeff Kim" w:date="2025-05-28T23:25:00Z" w:initials="JK">
    <w:p w14:paraId="5A330168" w14:textId="77777777" w:rsidR="001275CE" w:rsidRDefault="001275CE" w:rsidP="001275CE">
      <w:pPr>
        <w:pStyle w:val="CommentText"/>
      </w:pPr>
      <w:r>
        <w:rPr>
          <w:rStyle w:val="CommentReference"/>
        </w:rPr>
        <w:annotationRef/>
      </w:r>
      <w:r>
        <w:t>Risk categories aligned with 24971</w:t>
      </w:r>
    </w:p>
  </w:comment>
  <w:comment w:id="191" w:author="Jeff Kim" w:date="2025-05-12T18:13:00Z" w:initials="JK">
    <w:p w14:paraId="284600CD" w14:textId="34D4EB64" w:rsidR="00503BD3" w:rsidRDefault="00000000" w:rsidP="00503BD3">
      <w:pPr>
        <w:pStyle w:val="CommentText"/>
      </w:pPr>
      <w:r>
        <w:rPr>
          <w:rStyle w:val="CommentReference"/>
        </w:rPr>
        <w:annotationRef/>
      </w:r>
      <w:r w:rsidR="00503BD3">
        <w:t>Assuming device PFMEA will be performed by external CMOs, recommend following their risk processes instead of defining how they should score PFMEA</w:t>
      </w:r>
    </w:p>
  </w:comment>
  <w:comment w:id="306" w:author="Jeff Kim" w:date="2025-05-28T23:33:00Z" w:initials="JK">
    <w:p w14:paraId="3B827260" w14:textId="77777777" w:rsidR="00EE60FE" w:rsidRDefault="00EE60FE" w:rsidP="00EE60FE">
      <w:pPr>
        <w:pStyle w:val="CommentText"/>
      </w:pPr>
      <w:r>
        <w:rPr>
          <w:rStyle w:val="CommentReference"/>
        </w:rPr>
        <w:annotationRef/>
      </w:r>
      <w:r>
        <w:t>Language to comply with EU MDR requirements</w:t>
      </w:r>
    </w:p>
  </w:comment>
  <w:comment w:id="312" w:author="Jeff Kim" w:date="2025-05-28T23:36:00Z" w:initials="JK">
    <w:p w14:paraId="2C1B8BFC" w14:textId="77777777" w:rsidR="00772986" w:rsidRDefault="00772986" w:rsidP="00772986">
      <w:pPr>
        <w:pStyle w:val="CommentText"/>
      </w:pPr>
      <w:r>
        <w:rPr>
          <w:rStyle w:val="CommentReference"/>
        </w:rPr>
        <w:annotationRef/>
      </w:r>
      <w:r>
        <w:t>“State of the art” allows comparison of risks and benefits to similar products</w:t>
      </w:r>
    </w:p>
  </w:comment>
  <w:comment w:id="323" w:author="Jeff Kim" w:date="2025-05-29T00:02:00Z" w:initials="JK">
    <w:p w14:paraId="3EFA7131" w14:textId="77777777" w:rsidR="005A7A9C" w:rsidRDefault="005A7A9C" w:rsidP="005A7A9C">
      <w:pPr>
        <w:pStyle w:val="CommentText"/>
      </w:pPr>
      <w:r>
        <w:rPr>
          <w:rStyle w:val="CommentReference"/>
        </w:rPr>
        <w:annotationRef/>
      </w:r>
      <w:r>
        <w:t>This is required to be defined in the RMP, moved to 6.5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41FF52" w15:done="0"/>
  <w15:commentEx w15:paraId="2D2CCCB6" w15:done="0"/>
  <w15:commentEx w15:paraId="17EE244D" w15:done="0"/>
  <w15:commentEx w15:paraId="10B25C2B" w15:done="0"/>
  <w15:commentEx w15:paraId="01BB91F7" w15:done="0"/>
  <w15:commentEx w15:paraId="0B3F22AD" w15:done="0"/>
  <w15:commentEx w15:paraId="0E2EF45E" w15:done="0"/>
  <w15:commentEx w15:paraId="341EDBCF" w15:done="0"/>
  <w15:commentEx w15:paraId="1D5C646C" w15:done="0"/>
  <w15:commentEx w15:paraId="5A330168" w15:done="0"/>
  <w15:commentEx w15:paraId="284600CD" w15:done="0"/>
  <w15:commentEx w15:paraId="3B827260" w15:done="0"/>
  <w15:commentEx w15:paraId="2C1B8BFC" w15:done="0"/>
  <w15:commentEx w15:paraId="3EFA71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D44F0F" w16cex:dateUtc="2025-05-29T02:43:00Z"/>
  <w16cex:commentExtensible w16cex:durableId="6A6D65F7" w16cex:dateUtc="2025-05-29T02:45:00Z"/>
  <w16cex:commentExtensible w16cex:durableId="0D674D4B" w16cex:dateUtc="2025-05-29T02:45:00Z"/>
  <w16cex:commentExtensible w16cex:durableId="7ACAC57B" w16cex:dateUtc="2025-05-12T22:11:00Z"/>
  <w16cex:commentExtensible w16cex:durableId="73BC00BF" w16cex:dateUtc="2025-05-29T03:01:00Z"/>
  <w16cex:commentExtensible w16cex:durableId="7186EB6A" w16cex:dateUtc="2025-05-12T22:16:00Z"/>
  <w16cex:commentExtensible w16cex:durableId="666796BD" w16cex:dateUtc="2025-05-29T03:12:00Z"/>
  <w16cex:commentExtensible w16cex:durableId="4A95CB39" w16cex:dateUtc="2025-05-29T03:13:00Z"/>
  <w16cex:commentExtensible w16cex:durableId="4ACE89EC" w16cex:dateUtc="2025-05-29T03:20:00Z"/>
  <w16cex:commentExtensible w16cex:durableId="7BB2DD37" w16cex:dateUtc="2025-05-29T03:25:00Z"/>
  <w16cex:commentExtensible w16cex:durableId="4BA76A67" w16cex:dateUtc="2025-05-12T22:13:00Z"/>
  <w16cex:commentExtensible w16cex:durableId="49FF0F8D" w16cex:dateUtc="2025-05-29T03:33:00Z"/>
  <w16cex:commentExtensible w16cex:durableId="226A6D1A" w16cex:dateUtc="2025-05-29T03:36:00Z"/>
  <w16cex:commentExtensible w16cex:durableId="4D4F851F" w16cex:dateUtc="2025-05-29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41FF52" w16cid:durableId="06D44F0F"/>
  <w16cid:commentId w16cid:paraId="2D2CCCB6" w16cid:durableId="6A6D65F7"/>
  <w16cid:commentId w16cid:paraId="17EE244D" w16cid:durableId="0D674D4B"/>
  <w16cid:commentId w16cid:paraId="10B25C2B" w16cid:durableId="7ACAC57B"/>
  <w16cid:commentId w16cid:paraId="01BB91F7" w16cid:durableId="73BC00BF"/>
  <w16cid:commentId w16cid:paraId="0B3F22AD" w16cid:durableId="7186EB6A"/>
  <w16cid:commentId w16cid:paraId="0E2EF45E" w16cid:durableId="666796BD"/>
  <w16cid:commentId w16cid:paraId="341EDBCF" w16cid:durableId="4A95CB39"/>
  <w16cid:commentId w16cid:paraId="1D5C646C" w16cid:durableId="4ACE89EC"/>
  <w16cid:commentId w16cid:paraId="5A330168" w16cid:durableId="7BB2DD37"/>
  <w16cid:commentId w16cid:paraId="284600CD" w16cid:durableId="4BA76A67"/>
  <w16cid:commentId w16cid:paraId="3B827260" w16cid:durableId="49FF0F8D"/>
  <w16cid:commentId w16cid:paraId="2C1B8BFC" w16cid:durableId="226A6D1A"/>
  <w16cid:commentId w16cid:paraId="3EFA7131" w16cid:durableId="4D4F85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C5587" w14:textId="77777777" w:rsidR="00A61DB8" w:rsidRDefault="00A61DB8" w:rsidP="00A51302">
      <w:pPr>
        <w:spacing w:after="0" w:line="240" w:lineRule="auto"/>
      </w:pPr>
      <w:r>
        <w:separator/>
      </w:r>
    </w:p>
  </w:endnote>
  <w:endnote w:type="continuationSeparator" w:id="0">
    <w:p w14:paraId="0DDFF877" w14:textId="77777777" w:rsidR="00A61DB8" w:rsidRDefault="00A61DB8" w:rsidP="00A51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8E88D" w14:textId="77777777" w:rsidR="00A61DB8" w:rsidRDefault="00A61DB8" w:rsidP="00A51302">
      <w:pPr>
        <w:spacing w:after="0" w:line="240" w:lineRule="auto"/>
      </w:pPr>
      <w:r>
        <w:separator/>
      </w:r>
    </w:p>
  </w:footnote>
  <w:footnote w:type="continuationSeparator" w:id="0">
    <w:p w14:paraId="4D815EE4" w14:textId="77777777" w:rsidR="00A61DB8" w:rsidRDefault="00A61DB8" w:rsidP="00A51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987"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957"/>
      <w:gridCol w:w="548"/>
      <w:gridCol w:w="442"/>
      <w:gridCol w:w="1530"/>
      <w:gridCol w:w="2160"/>
      <w:gridCol w:w="2970"/>
      <w:gridCol w:w="1380"/>
    </w:tblGrid>
    <w:tr w:rsidR="00A51302" w:rsidRPr="00B33312" w14:paraId="04694DAE" w14:textId="77777777" w:rsidTr="002F549E">
      <w:trPr>
        <w:trHeight w:val="233"/>
        <w:jc w:val="center"/>
      </w:trPr>
      <w:tc>
        <w:tcPr>
          <w:tcW w:w="2505" w:type="dxa"/>
          <w:gridSpan w:val="2"/>
          <w:vMerge w:val="restart"/>
          <w:tcBorders>
            <w:top w:val="single" w:sz="18" w:space="0" w:color="auto"/>
            <w:bottom w:val="single" w:sz="6" w:space="0" w:color="auto"/>
            <w:right w:val="nil"/>
          </w:tcBorders>
          <w:shd w:val="clear" w:color="auto" w:fill="auto"/>
          <w:vAlign w:val="center"/>
        </w:tcPr>
        <w:p w14:paraId="44AE0EAB" w14:textId="77777777" w:rsidR="00A51302" w:rsidRPr="00B33312" w:rsidRDefault="00A51302" w:rsidP="00A51302">
          <w:pPr>
            <w:tabs>
              <w:tab w:val="left" w:pos="3606"/>
              <w:tab w:val="center" w:pos="4680"/>
              <w:tab w:val="right" w:pos="9360"/>
            </w:tabs>
            <w:spacing w:before="120" w:after="120"/>
            <w:rPr>
              <w:rFonts w:ascii="Century Gothic" w:eastAsia="Calibri" w:hAnsi="Century Gothic"/>
              <w:sz w:val="18"/>
              <w:szCs w:val="18"/>
            </w:rPr>
          </w:pPr>
          <w:r w:rsidRPr="00B33312">
            <w:rPr>
              <w:rFonts w:ascii="Century Gothic" w:eastAsia="Calibri" w:hAnsi="Century Gothic"/>
              <w:noProof/>
              <w:sz w:val="18"/>
              <w:szCs w:val="18"/>
            </w:rPr>
            <w:drawing>
              <wp:anchor distT="0" distB="0" distL="114300" distR="114300" simplePos="0" relativeHeight="251659264" behindDoc="0" locked="0" layoutInCell="1" allowOverlap="1" wp14:anchorId="7291E760" wp14:editId="6266515F">
                <wp:simplePos x="0" y="0"/>
                <wp:positionH relativeFrom="column">
                  <wp:posOffset>67945</wp:posOffset>
                </wp:positionH>
                <wp:positionV relativeFrom="paragraph">
                  <wp:posOffset>11430</wp:posOffset>
                </wp:positionV>
                <wp:extent cx="1304925" cy="34798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04925" cy="347980"/>
                        </a:xfrm>
                        <a:prstGeom prst="rect">
                          <a:avLst/>
                        </a:prstGeom>
                        <a:noFill/>
                        <a:ln>
                          <a:noFill/>
                        </a:ln>
                      </pic:spPr>
                    </pic:pic>
                  </a:graphicData>
                </a:graphic>
              </wp:anchor>
            </w:drawing>
          </w:r>
        </w:p>
      </w:tc>
      <w:tc>
        <w:tcPr>
          <w:tcW w:w="1972" w:type="dxa"/>
          <w:gridSpan w:val="2"/>
          <w:vMerge w:val="restart"/>
          <w:tcBorders>
            <w:top w:val="single" w:sz="18" w:space="0" w:color="auto"/>
            <w:left w:val="nil"/>
            <w:bottom w:val="single" w:sz="6" w:space="0" w:color="auto"/>
          </w:tcBorders>
          <w:shd w:val="clear" w:color="auto" w:fill="auto"/>
          <w:vAlign w:val="center"/>
        </w:tcPr>
        <w:p w14:paraId="64758026" w14:textId="77777777" w:rsidR="00A51302" w:rsidRPr="00B33312" w:rsidRDefault="00A51302" w:rsidP="00A51302">
          <w:pPr>
            <w:tabs>
              <w:tab w:val="left" w:pos="3606"/>
              <w:tab w:val="center" w:pos="4680"/>
              <w:tab w:val="right" w:pos="9360"/>
            </w:tabs>
            <w:spacing w:before="120" w:after="120"/>
            <w:jc w:val="center"/>
            <w:rPr>
              <w:rFonts w:ascii="Century Gothic" w:eastAsia="Calibri" w:hAnsi="Century Gothic"/>
              <w:b/>
              <w:sz w:val="18"/>
              <w:szCs w:val="18"/>
            </w:rPr>
          </w:pPr>
          <w:r w:rsidRPr="00B33312">
            <w:rPr>
              <w:rFonts w:ascii="Century Gothic" w:eastAsia="Calibri" w:hAnsi="Century Gothic"/>
              <w:b/>
              <w:color w:val="FF0000"/>
              <w:sz w:val="18"/>
              <w:szCs w:val="18"/>
            </w:rPr>
            <w:t xml:space="preserve">CONFIDENTIAL </w:t>
          </w:r>
        </w:p>
      </w:tc>
      <w:tc>
        <w:tcPr>
          <w:tcW w:w="2160" w:type="dxa"/>
          <w:shd w:val="pct15" w:color="auto" w:fill="auto"/>
        </w:tcPr>
        <w:p w14:paraId="0AC21D55" w14:textId="77777777" w:rsidR="00A51302" w:rsidRPr="00B33312" w:rsidRDefault="00A51302" w:rsidP="00A51302">
          <w:pPr>
            <w:tabs>
              <w:tab w:val="left" w:pos="3606"/>
              <w:tab w:val="center" w:pos="4680"/>
              <w:tab w:val="right" w:pos="9360"/>
            </w:tabs>
            <w:spacing w:before="20" w:after="20"/>
            <w:jc w:val="center"/>
            <w:rPr>
              <w:rFonts w:ascii="Century Gothic" w:eastAsia="Calibri" w:hAnsi="Century Gothic"/>
              <w:b/>
              <w:sz w:val="18"/>
              <w:szCs w:val="18"/>
            </w:rPr>
          </w:pPr>
          <w:r w:rsidRPr="00B33312">
            <w:rPr>
              <w:rFonts w:ascii="Century Gothic" w:eastAsia="Calibri" w:hAnsi="Century Gothic"/>
              <w:b/>
              <w:sz w:val="18"/>
              <w:szCs w:val="18"/>
            </w:rPr>
            <w:t>Department</w:t>
          </w:r>
        </w:p>
      </w:tc>
      <w:tc>
        <w:tcPr>
          <w:tcW w:w="2970" w:type="dxa"/>
          <w:shd w:val="pct15" w:color="auto" w:fill="auto"/>
        </w:tcPr>
        <w:p w14:paraId="53EBEC17" w14:textId="77777777" w:rsidR="00A51302" w:rsidRPr="00B33312" w:rsidRDefault="00A51302" w:rsidP="00A51302">
          <w:pPr>
            <w:tabs>
              <w:tab w:val="left" w:pos="3606"/>
              <w:tab w:val="center" w:pos="4680"/>
              <w:tab w:val="right" w:pos="9360"/>
            </w:tabs>
            <w:spacing w:before="40" w:after="40"/>
            <w:jc w:val="center"/>
            <w:rPr>
              <w:rFonts w:ascii="Century Gothic" w:eastAsia="Calibri" w:hAnsi="Century Gothic"/>
              <w:b/>
              <w:sz w:val="18"/>
              <w:szCs w:val="18"/>
            </w:rPr>
          </w:pPr>
          <w:r w:rsidRPr="00B33312">
            <w:rPr>
              <w:rFonts w:ascii="Century Gothic" w:eastAsia="Calibri" w:hAnsi="Century Gothic"/>
              <w:b/>
              <w:sz w:val="18"/>
              <w:szCs w:val="18"/>
            </w:rPr>
            <w:t>Document Type</w:t>
          </w:r>
        </w:p>
      </w:tc>
      <w:tc>
        <w:tcPr>
          <w:tcW w:w="1380" w:type="dxa"/>
          <w:shd w:val="pct15" w:color="auto" w:fill="auto"/>
          <w:vAlign w:val="center"/>
        </w:tcPr>
        <w:p w14:paraId="1CCD20A0" w14:textId="77777777" w:rsidR="00A51302" w:rsidRPr="00B33312" w:rsidRDefault="00A51302" w:rsidP="00A51302">
          <w:pPr>
            <w:tabs>
              <w:tab w:val="center" w:pos="4680"/>
              <w:tab w:val="right" w:pos="9360"/>
            </w:tabs>
            <w:spacing w:before="20" w:after="20"/>
            <w:jc w:val="center"/>
            <w:rPr>
              <w:rFonts w:ascii="Century Gothic" w:eastAsia="Calibri" w:hAnsi="Century Gothic"/>
              <w:b/>
              <w:sz w:val="18"/>
              <w:szCs w:val="18"/>
            </w:rPr>
          </w:pPr>
          <w:r w:rsidRPr="00B33312">
            <w:rPr>
              <w:rFonts w:ascii="Century Gothic" w:eastAsia="Calibri" w:hAnsi="Century Gothic"/>
              <w:b/>
              <w:sz w:val="18"/>
              <w:szCs w:val="18"/>
            </w:rPr>
            <w:t>Page</w:t>
          </w:r>
        </w:p>
      </w:tc>
    </w:tr>
    <w:tr w:rsidR="00A51302" w:rsidRPr="00B33312" w14:paraId="2D3F7C71" w14:textId="77777777" w:rsidTr="002F549E">
      <w:trPr>
        <w:trHeight w:val="232"/>
        <w:jc w:val="center"/>
      </w:trPr>
      <w:tc>
        <w:tcPr>
          <w:tcW w:w="2505" w:type="dxa"/>
          <w:gridSpan w:val="2"/>
          <w:vMerge/>
          <w:tcBorders>
            <w:top w:val="single" w:sz="6" w:space="0" w:color="auto"/>
            <w:bottom w:val="single" w:sz="6" w:space="0" w:color="auto"/>
            <w:right w:val="nil"/>
          </w:tcBorders>
          <w:shd w:val="clear" w:color="auto" w:fill="auto"/>
        </w:tcPr>
        <w:p w14:paraId="56D5BE7D" w14:textId="77777777" w:rsidR="00A51302" w:rsidRPr="00B33312" w:rsidRDefault="00A51302" w:rsidP="00A51302">
          <w:pPr>
            <w:tabs>
              <w:tab w:val="left" w:pos="3606"/>
              <w:tab w:val="center" w:pos="4680"/>
              <w:tab w:val="right" w:pos="9360"/>
            </w:tabs>
            <w:spacing w:before="120" w:after="120"/>
            <w:jc w:val="right"/>
            <w:rPr>
              <w:rFonts w:ascii="Century Gothic" w:eastAsia="Cambria" w:hAnsi="Century Gothic"/>
              <w:noProof/>
              <w:sz w:val="18"/>
              <w:szCs w:val="18"/>
            </w:rPr>
          </w:pPr>
        </w:p>
      </w:tc>
      <w:tc>
        <w:tcPr>
          <w:tcW w:w="1972" w:type="dxa"/>
          <w:gridSpan w:val="2"/>
          <w:vMerge/>
          <w:tcBorders>
            <w:top w:val="single" w:sz="6" w:space="0" w:color="auto"/>
            <w:left w:val="nil"/>
            <w:bottom w:val="single" w:sz="6" w:space="0" w:color="auto"/>
          </w:tcBorders>
          <w:shd w:val="clear" w:color="auto" w:fill="auto"/>
        </w:tcPr>
        <w:p w14:paraId="60F996AD" w14:textId="77777777" w:rsidR="00A51302" w:rsidRPr="00B33312" w:rsidRDefault="00A51302" w:rsidP="00A51302">
          <w:pPr>
            <w:tabs>
              <w:tab w:val="left" w:pos="3606"/>
              <w:tab w:val="center" w:pos="4680"/>
              <w:tab w:val="right" w:pos="9360"/>
            </w:tabs>
            <w:spacing w:before="120" w:after="120"/>
            <w:jc w:val="right"/>
            <w:rPr>
              <w:rFonts w:ascii="Century Gothic" w:eastAsia="Cambria" w:hAnsi="Century Gothic"/>
              <w:noProof/>
              <w:sz w:val="18"/>
              <w:szCs w:val="18"/>
            </w:rPr>
          </w:pPr>
        </w:p>
      </w:tc>
      <w:tc>
        <w:tcPr>
          <w:tcW w:w="2160" w:type="dxa"/>
          <w:shd w:val="clear" w:color="auto" w:fill="auto"/>
          <w:vAlign w:val="center"/>
        </w:tcPr>
        <w:p w14:paraId="62165FCF" w14:textId="25D32970" w:rsidR="00A51302" w:rsidRPr="00B33312" w:rsidRDefault="007C231C" w:rsidP="00A51302">
          <w:pPr>
            <w:tabs>
              <w:tab w:val="left" w:pos="3606"/>
              <w:tab w:val="center" w:pos="4680"/>
              <w:tab w:val="right" w:pos="9360"/>
            </w:tabs>
            <w:spacing w:before="40" w:after="40"/>
            <w:jc w:val="center"/>
            <w:rPr>
              <w:rFonts w:ascii="Century Gothic" w:eastAsia="Calibri" w:hAnsi="Century Gothic"/>
              <w:sz w:val="18"/>
              <w:szCs w:val="18"/>
            </w:rPr>
          </w:pPr>
          <w:r>
            <w:rPr>
              <w:rFonts w:ascii="Century Gothic" w:eastAsia="Calibri" w:hAnsi="Century Gothic"/>
              <w:sz w:val="18"/>
              <w:szCs w:val="18"/>
            </w:rPr>
            <w:t>Technical Operations</w:t>
          </w:r>
        </w:p>
      </w:tc>
      <w:tc>
        <w:tcPr>
          <w:tcW w:w="2970" w:type="dxa"/>
          <w:shd w:val="clear" w:color="auto" w:fill="auto"/>
          <w:vAlign w:val="center"/>
        </w:tcPr>
        <w:p w14:paraId="0F6676CC" w14:textId="09A2494D" w:rsidR="00A51302" w:rsidRPr="00B33312" w:rsidRDefault="007C231C" w:rsidP="00A51302">
          <w:pPr>
            <w:tabs>
              <w:tab w:val="left" w:pos="3606"/>
              <w:tab w:val="center" w:pos="4680"/>
              <w:tab w:val="right" w:pos="9360"/>
            </w:tabs>
            <w:spacing w:before="40" w:after="40"/>
            <w:jc w:val="center"/>
            <w:rPr>
              <w:rFonts w:ascii="Century Gothic" w:eastAsia="Calibri" w:hAnsi="Century Gothic"/>
              <w:sz w:val="18"/>
              <w:szCs w:val="18"/>
            </w:rPr>
          </w:pPr>
          <w:r>
            <w:rPr>
              <w:rFonts w:ascii="Century Gothic" w:eastAsia="Calibri" w:hAnsi="Century Gothic"/>
              <w:sz w:val="18"/>
              <w:szCs w:val="18"/>
            </w:rPr>
            <w:t>Standard Operating Procedure</w:t>
          </w:r>
        </w:p>
      </w:tc>
      <w:tc>
        <w:tcPr>
          <w:tcW w:w="1380" w:type="dxa"/>
          <w:shd w:val="clear" w:color="auto" w:fill="auto"/>
          <w:vAlign w:val="center"/>
        </w:tcPr>
        <w:p w14:paraId="68E8277B" w14:textId="77777777" w:rsidR="00A51302" w:rsidRPr="00B33312" w:rsidRDefault="00A51302" w:rsidP="00A51302">
          <w:pPr>
            <w:tabs>
              <w:tab w:val="center" w:pos="4680"/>
              <w:tab w:val="right" w:pos="9360"/>
            </w:tabs>
            <w:spacing w:before="40" w:after="40"/>
            <w:jc w:val="center"/>
            <w:rPr>
              <w:rFonts w:ascii="Century Gothic" w:eastAsia="Calibri" w:hAnsi="Century Gothic"/>
              <w:sz w:val="18"/>
              <w:szCs w:val="18"/>
            </w:rPr>
          </w:pPr>
          <w:r w:rsidRPr="00B33312">
            <w:rPr>
              <w:rFonts w:ascii="Century Gothic" w:eastAsia="Calibri" w:hAnsi="Century Gothic"/>
              <w:sz w:val="18"/>
              <w:szCs w:val="18"/>
            </w:rPr>
            <w:t xml:space="preserve">Page </w:t>
          </w:r>
          <w:r w:rsidRPr="00B33312">
            <w:rPr>
              <w:rFonts w:ascii="Century Gothic" w:eastAsia="Calibri" w:hAnsi="Century Gothic"/>
              <w:b/>
              <w:sz w:val="18"/>
              <w:szCs w:val="18"/>
            </w:rPr>
            <w:fldChar w:fldCharType="begin"/>
          </w:r>
          <w:r w:rsidRPr="00B33312">
            <w:rPr>
              <w:rFonts w:ascii="Century Gothic" w:eastAsia="Calibri" w:hAnsi="Century Gothic"/>
              <w:b/>
              <w:sz w:val="18"/>
              <w:szCs w:val="18"/>
            </w:rPr>
            <w:instrText xml:space="preserve"> PAGE  \* Arabic  \* MERGEFORMAT </w:instrText>
          </w:r>
          <w:r w:rsidRPr="00B33312">
            <w:rPr>
              <w:rFonts w:ascii="Century Gothic" w:eastAsia="Calibri" w:hAnsi="Century Gothic"/>
              <w:b/>
              <w:sz w:val="18"/>
              <w:szCs w:val="18"/>
            </w:rPr>
            <w:fldChar w:fldCharType="separate"/>
          </w:r>
          <w:r>
            <w:rPr>
              <w:rFonts w:ascii="Century Gothic" w:eastAsia="Calibri" w:hAnsi="Century Gothic"/>
              <w:b/>
              <w:noProof/>
              <w:sz w:val="18"/>
              <w:szCs w:val="18"/>
            </w:rPr>
            <w:t>1</w:t>
          </w:r>
          <w:r w:rsidRPr="00B33312">
            <w:rPr>
              <w:rFonts w:ascii="Century Gothic" w:eastAsia="Calibri" w:hAnsi="Century Gothic"/>
              <w:b/>
              <w:sz w:val="18"/>
              <w:szCs w:val="18"/>
            </w:rPr>
            <w:fldChar w:fldCharType="end"/>
          </w:r>
          <w:r w:rsidRPr="00B33312">
            <w:rPr>
              <w:rFonts w:ascii="Century Gothic" w:eastAsia="Calibri" w:hAnsi="Century Gothic"/>
              <w:sz w:val="18"/>
              <w:szCs w:val="18"/>
            </w:rPr>
            <w:t xml:space="preserve"> of </w:t>
          </w:r>
          <w:r w:rsidRPr="00B33312">
            <w:rPr>
              <w:rFonts w:ascii="Century Gothic" w:eastAsia="Calibri" w:hAnsi="Century Gothic"/>
              <w:b/>
              <w:sz w:val="18"/>
              <w:szCs w:val="18"/>
            </w:rPr>
            <w:fldChar w:fldCharType="begin"/>
          </w:r>
          <w:r w:rsidRPr="00B33312">
            <w:rPr>
              <w:rFonts w:ascii="Century Gothic" w:eastAsia="Calibri" w:hAnsi="Century Gothic"/>
              <w:b/>
              <w:sz w:val="18"/>
              <w:szCs w:val="18"/>
            </w:rPr>
            <w:instrText xml:space="preserve"> NUMPAGES  \* Arabic  \* MERGEFORMAT </w:instrText>
          </w:r>
          <w:r w:rsidRPr="00B33312">
            <w:rPr>
              <w:rFonts w:ascii="Century Gothic" w:eastAsia="Calibri" w:hAnsi="Century Gothic"/>
              <w:b/>
              <w:sz w:val="18"/>
              <w:szCs w:val="18"/>
            </w:rPr>
            <w:fldChar w:fldCharType="separate"/>
          </w:r>
          <w:r>
            <w:rPr>
              <w:rFonts w:ascii="Century Gothic" w:eastAsia="Calibri" w:hAnsi="Century Gothic"/>
              <w:b/>
              <w:noProof/>
              <w:sz w:val="18"/>
              <w:szCs w:val="18"/>
            </w:rPr>
            <w:t>23</w:t>
          </w:r>
          <w:r w:rsidRPr="00B33312">
            <w:rPr>
              <w:rFonts w:ascii="Century Gothic" w:eastAsia="Calibri" w:hAnsi="Century Gothic"/>
              <w:b/>
              <w:sz w:val="18"/>
              <w:szCs w:val="18"/>
            </w:rPr>
            <w:fldChar w:fldCharType="end"/>
          </w:r>
        </w:p>
      </w:tc>
    </w:tr>
    <w:tr w:rsidR="00A51302" w:rsidRPr="00B33312" w14:paraId="0C8D69EE" w14:textId="77777777" w:rsidTr="008C38B4">
      <w:trPr>
        <w:trHeight w:val="150"/>
        <w:jc w:val="center"/>
      </w:trPr>
      <w:tc>
        <w:tcPr>
          <w:tcW w:w="1957" w:type="dxa"/>
          <w:shd w:val="pct15" w:color="auto" w:fill="auto"/>
        </w:tcPr>
        <w:p w14:paraId="7795BDF5" w14:textId="77777777" w:rsidR="00A51302" w:rsidRPr="00A1456F" w:rsidRDefault="00A51302" w:rsidP="00A51302">
          <w:pPr>
            <w:tabs>
              <w:tab w:val="center" w:pos="4680"/>
              <w:tab w:val="right" w:pos="9360"/>
            </w:tabs>
            <w:spacing w:before="20" w:after="20"/>
            <w:jc w:val="center"/>
            <w:rPr>
              <w:rFonts w:ascii="Century Gothic" w:eastAsia="Calibri" w:hAnsi="Century Gothic"/>
              <w:b/>
              <w:sz w:val="18"/>
              <w:szCs w:val="18"/>
            </w:rPr>
          </w:pPr>
          <w:r w:rsidRPr="00A1456F">
            <w:rPr>
              <w:rFonts w:ascii="Century Gothic" w:hAnsi="Century Gothic"/>
              <w:b/>
              <w:sz w:val="18"/>
              <w:szCs w:val="18"/>
            </w:rPr>
            <w:t>Document Number</w:t>
          </w:r>
        </w:p>
      </w:tc>
      <w:tc>
        <w:tcPr>
          <w:tcW w:w="990" w:type="dxa"/>
          <w:gridSpan w:val="2"/>
          <w:shd w:val="pct15" w:color="auto" w:fill="auto"/>
        </w:tcPr>
        <w:p w14:paraId="46A56813" w14:textId="77777777" w:rsidR="00A51302" w:rsidRPr="00A1456F" w:rsidRDefault="00A51302" w:rsidP="00A51302">
          <w:pPr>
            <w:tabs>
              <w:tab w:val="center" w:pos="4680"/>
              <w:tab w:val="right" w:pos="9360"/>
            </w:tabs>
            <w:spacing w:before="20" w:after="20"/>
            <w:jc w:val="center"/>
            <w:rPr>
              <w:rFonts w:ascii="Century Gothic" w:eastAsia="Calibri" w:hAnsi="Century Gothic"/>
              <w:b/>
              <w:sz w:val="18"/>
              <w:szCs w:val="18"/>
            </w:rPr>
          </w:pPr>
          <w:r w:rsidRPr="00A1456F">
            <w:rPr>
              <w:rFonts w:ascii="Century Gothic" w:hAnsi="Century Gothic"/>
              <w:b/>
              <w:sz w:val="18"/>
              <w:szCs w:val="18"/>
            </w:rPr>
            <w:t>Revision</w:t>
          </w:r>
        </w:p>
      </w:tc>
      <w:tc>
        <w:tcPr>
          <w:tcW w:w="1530" w:type="dxa"/>
          <w:shd w:val="pct15" w:color="auto" w:fill="auto"/>
        </w:tcPr>
        <w:p w14:paraId="52967559" w14:textId="77777777" w:rsidR="00A51302" w:rsidRPr="00A1456F" w:rsidRDefault="00A51302" w:rsidP="00A51302">
          <w:pPr>
            <w:tabs>
              <w:tab w:val="center" w:pos="4680"/>
              <w:tab w:val="right" w:pos="9360"/>
            </w:tabs>
            <w:spacing w:before="20" w:after="20"/>
            <w:jc w:val="center"/>
            <w:rPr>
              <w:rFonts w:ascii="Century Gothic" w:eastAsia="Calibri" w:hAnsi="Century Gothic"/>
              <w:b/>
              <w:sz w:val="18"/>
              <w:szCs w:val="18"/>
            </w:rPr>
          </w:pPr>
          <w:r w:rsidRPr="00A1456F">
            <w:rPr>
              <w:rFonts w:ascii="Century Gothic" w:hAnsi="Century Gothic"/>
              <w:b/>
              <w:sz w:val="18"/>
              <w:szCs w:val="18"/>
            </w:rPr>
            <w:t>Effective Date</w:t>
          </w:r>
        </w:p>
      </w:tc>
      <w:tc>
        <w:tcPr>
          <w:tcW w:w="6510" w:type="dxa"/>
          <w:gridSpan w:val="3"/>
          <w:shd w:val="pct15" w:color="auto" w:fill="auto"/>
        </w:tcPr>
        <w:p w14:paraId="7120A601" w14:textId="77777777" w:rsidR="00A51302" w:rsidRPr="00A1456F" w:rsidRDefault="00A51302" w:rsidP="00A51302">
          <w:pPr>
            <w:tabs>
              <w:tab w:val="center" w:pos="4680"/>
              <w:tab w:val="right" w:pos="9360"/>
            </w:tabs>
            <w:spacing w:before="20" w:after="20"/>
            <w:jc w:val="center"/>
            <w:rPr>
              <w:rFonts w:ascii="Century Gothic" w:eastAsia="Calibri" w:hAnsi="Century Gothic"/>
              <w:b/>
              <w:sz w:val="18"/>
              <w:szCs w:val="18"/>
            </w:rPr>
          </w:pPr>
          <w:r w:rsidRPr="00A1456F">
            <w:rPr>
              <w:rFonts w:ascii="Century Gothic" w:hAnsi="Century Gothic"/>
              <w:b/>
              <w:sz w:val="18"/>
              <w:szCs w:val="18"/>
            </w:rPr>
            <w:t>Document Title</w:t>
          </w:r>
        </w:p>
      </w:tc>
    </w:tr>
    <w:tr w:rsidR="00A51302" w:rsidRPr="00B33312" w14:paraId="476115E6" w14:textId="77777777" w:rsidTr="008C38B4">
      <w:trPr>
        <w:trHeight w:val="150"/>
        <w:jc w:val="center"/>
      </w:trPr>
      <w:tc>
        <w:tcPr>
          <w:tcW w:w="1957" w:type="dxa"/>
          <w:shd w:val="clear" w:color="auto" w:fill="auto"/>
          <w:vAlign w:val="center"/>
        </w:tcPr>
        <w:p w14:paraId="282582CA" w14:textId="5404830F" w:rsidR="00A51302" w:rsidRPr="001277E3" w:rsidRDefault="007C231C" w:rsidP="00A51302">
          <w:pPr>
            <w:tabs>
              <w:tab w:val="center" w:pos="4680"/>
              <w:tab w:val="right" w:pos="9360"/>
            </w:tabs>
            <w:spacing w:before="40" w:after="40"/>
            <w:jc w:val="center"/>
            <w:rPr>
              <w:rFonts w:ascii="Century Gothic" w:eastAsia="Calibri" w:hAnsi="Century Gothic"/>
              <w:sz w:val="18"/>
              <w:szCs w:val="18"/>
            </w:rPr>
          </w:pPr>
          <w:r w:rsidRPr="001277E3">
            <w:rPr>
              <w:rFonts w:ascii="Century Gothic" w:eastAsia="Calibri" w:hAnsi="Century Gothic"/>
              <w:sz w:val="18"/>
              <w:szCs w:val="18"/>
            </w:rPr>
            <w:t>SO</w:t>
          </w:r>
          <w:r w:rsidR="00D6582C" w:rsidRPr="001277E3">
            <w:rPr>
              <w:rFonts w:ascii="Century Gothic" w:eastAsia="Calibri" w:hAnsi="Century Gothic"/>
              <w:sz w:val="18"/>
              <w:szCs w:val="18"/>
            </w:rPr>
            <w:t>P-0</w:t>
          </w:r>
          <w:r w:rsidR="001277E3">
            <w:rPr>
              <w:rFonts w:ascii="Century Gothic" w:eastAsia="Calibri" w:hAnsi="Century Gothic"/>
              <w:sz w:val="18"/>
              <w:szCs w:val="18"/>
            </w:rPr>
            <w:t>274</w:t>
          </w:r>
        </w:p>
      </w:tc>
      <w:tc>
        <w:tcPr>
          <w:tcW w:w="990" w:type="dxa"/>
          <w:gridSpan w:val="2"/>
          <w:shd w:val="clear" w:color="auto" w:fill="auto"/>
          <w:vAlign w:val="center"/>
        </w:tcPr>
        <w:p w14:paraId="4217431E" w14:textId="698B97D3" w:rsidR="00A51302" w:rsidRPr="00B33312" w:rsidRDefault="007C231C" w:rsidP="00A51302">
          <w:pPr>
            <w:tabs>
              <w:tab w:val="center" w:pos="4680"/>
              <w:tab w:val="right" w:pos="9360"/>
            </w:tabs>
            <w:spacing w:before="40" w:after="40"/>
            <w:jc w:val="center"/>
            <w:rPr>
              <w:rFonts w:ascii="Century Gothic" w:eastAsia="Calibri" w:hAnsi="Century Gothic"/>
              <w:sz w:val="18"/>
              <w:szCs w:val="18"/>
            </w:rPr>
          </w:pPr>
          <w:r>
            <w:rPr>
              <w:rFonts w:ascii="Century Gothic" w:eastAsia="Calibri" w:hAnsi="Century Gothic"/>
              <w:sz w:val="18"/>
              <w:szCs w:val="18"/>
            </w:rPr>
            <w:t>00</w:t>
          </w:r>
        </w:p>
      </w:tc>
      <w:tc>
        <w:tcPr>
          <w:tcW w:w="1530" w:type="dxa"/>
          <w:shd w:val="clear" w:color="auto" w:fill="auto"/>
          <w:vAlign w:val="center"/>
        </w:tcPr>
        <w:p w14:paraId="1176B788" w14:textId="77777777" w:rsidR="00A51302" w:rsidRPr="00B33312" w:rsidRDefault="00A51302" w:rsidP="00A51302">
          <w:pPr>
            <w:tabs>
              <w:tab w:val="center" w:pos="4680"/>
              <w:tab w:val="right" w:pos="9360"/>
            </w:tabs>
            <w:spacing w:before="40" w:after="40"/>
            <w:jc w:val="center"/>
            <w:rPr>
              <w:rFonts w:ascii="Century Gothic" w:eastAsia="Calibri" w:hAnsi="Century Gothic"/>
              <w:sz w:val="18"/>
              <w:szCs w:val="18"/>
            </w:rPr>
          </w:pPr>
          <w:r w:rsidRPr="00B33312">
            <w:rPr>
              <w:rFonts w:ascii="Century Gothic" w:eastAsia="Calibri" w:hAnsi="Century Gothic"/>
              <w:sz w:val="18"/>
              <w:szCs w:val="18"/>
            </w:rPr>
            <w:t>Per EDMS</w:t>
          </w:r>
        </w:p>
      </w:tc>
      <w:tc>
        <w:tcPr>
          <w:tcW w:w="6510" w:type="dxa"/>
          <w:gridSpan w:val="3"/>
          <w:shd w:val="clear" w:color="auto" w:fill="auto"/>
          <w:vAlign w:val="center"/>
        </w:tcPr>
        <w:p w14:paraId="126BA9E3" w14:textId="3C5A9140" w:rsidR="00A51302" w:rsidRPr="00B33312" w:rsidRDefault="007C231C" w:rsidP="00A51302">
          <w:pPr>
            <w:tabs>
              <w:tab w:val="center" w:pos="4680"/>
              <w:tab w:val="right" w:pos="9360"/>
            </w:tabs>
            <w:spacing w:before="40" w:after="40"/>
            <w:jc w:val="center"/>
            <w:rPr>
              <w:rFonts w:ascii="Century Gothic" w:eastAsia="Calibri" w:hAnsi="Century Gothic"/>
              <w:sz w:val="18"/>
              <w:szCs w:val="18"/>
            </w:rPr>
          </w:pPr>
          <w:r>
            <w:rPr>
              <w:rFonts w:ascii="Century Gothic" w:eastAsia="Calibri" w:hAnsi="Century Gothic"/>
              <w:sz w:val="18"/>
              <w:szCs w:val="18"/>
            </w:rPr>
            <w:t>Device Risk Management</w:t>
          </w:r>
        </w:p>
      </w:tc>
    </w:tr>
  </w:tbl>
  <w:p w14:paraId="356529E7" w14:textId="77777777" w:rsidR="00A51302" w:rsidRDefault="00A51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34EF"/>
    <w:multiLevelType w:val="hybridMultilevel"/>
    <w:tmpl w:val="E25EC962"/>
    <w:lvl w:ilvl="0" w:tplc="04090001">
      <w:start w:val="1"/>
      <w:numFmt w:val="bullet"/>
      <w:pStyle w:val="AISHeading1"/>
      <w:lvlText w:val=""/>
      <w:lvlJc w:val="left"/>
      <w:pPr>
        <w:ind w:left="720" w:hanging="360"/>
      </w:pPr>
      <w:rPr>
        <w:rFonts w:ascii="Symbol" w:hAnsi="Symbol" w:hint="default"/>
      </w:rPr>
    </w:lvl>
    <w:lvl w:ilvl="1" w:tplc="412212E8">
      <w:start w:val="1"/>
      <w:numFmt w:val="bullet"/>
      <w:pStyle w:val="AIS11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D21CC"/>
    <w:multiLevelType w:val="hybridMultilevel"/>
    <w:tmpl w:val="85C6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367AB"/>
    <w:multiLevelType w:val="multilevel"/>
    <w:tmpl w:val="F4B8FB30"/>
    <w:styleLink w:val="OncoSOPListStyles"/>
    <w:lvl w:ilvl="0">
      <w:start w:val="1"/>
      <w:numFmt w:val="decimal"/>
      <w:pStyle w:val="Heading1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800"/>
        </w:tabs>
        <w:ind w:left="1800" w:hanging="720"/>
      </w:pPr>
      <w:rPr>
        <w:rFonts w:hint="default"/>
      </w:rPr>
    </w:lvl>
    <w:lvl w:ilvl="3">
      <w:start w:val="1"/>
      <w:numFmt w:val="decimal"/>
      <w:pStyle w:val="Heading4"/>
      <w:lvlText w:val="%1.%2.%3.%4."/>
      <w:lvlJc w:val="left"/>
      <w:pPr>
        <w:tabs>
          <w:tab w:val="num" w:pos="2520"/>
        </w:tabs>
        <w:ind w:left="2520" w:hanging="720"/>
      </w:pPr>
      <w:rPr>
        <w:rFonts w:hint="default"/>
      </w:rPr>
    </w:lvl>
    <w:lvl w:ilvl="4">
      <w:start w:val="1"/>
      <w:numFmt w:val="decimal"/>
      <w:pStyle w:val="Heading5"/>
      <w:lvlText w:val="%1.%2.%3.%4.%5."/>
      <w:lvlJc w:val="left"/>
      <w:pPr>
        <w:tabs>
          <w:tab w:val="num" w:pos="3384"/>
        </w:tabs>
        <w:ind w:left="3384" w:hanging="864"/>
      </w:pPr>
      <w:rPr>
        <w:rFonts w:hint="default"/>
      </w:rPr>
    </w:lvl>
    <w:lvl w:ilvl="5">
      <w:start w:val="1"/>
      <w:numFmt w:val="decimal"/>
      <w:pStyle w:val="Heading61"/>
      <w:lvlText w:val="%1.%2.%3.%4.%5.%6."/>
      <w:lvlJc w:val="left"/>
      <w:pPr>
        <w:tabs>
          <w:tab w:val="num" w:pos="2736"/>
        </w:tabs>
        <w:ind w:left="2736" w:hanging="936"/>
      </w:pPr>
      <w:rPr>
        <w:rFonts w:hint="default"/>
      </w:rPr>
    </w:lvl>
    <w:lvl w:ilvl="6">
      <w:start w:val="1"/>
      <w:numFmt w:val="decimal"/>
      <w:pStyle w:val="Heading71"/>
      <w:lvlText w:val="%1.%2.%3.%4.%5.%6.%7."/>
      <w:lvlJc w:val="left"/>
      <w:pPr>
        <w:ind w:left="3240" w:hanging="1080"/>
      </w:pPr>
      <w:rPr>
        <w:rFonts w:hint="default"/>
      </w:rPr>
    </w:lvl>
    <w:lvl w:ilvl="7">
      <w:start w:val="1"/>
      <w:numFmt w:val="decimal"/>
      <w:pStyle w:val="Heading81"/>
      <w:lvlText w:val="%1.%2.%3.%4.%5.%6.%7.%8."/>
      <w:lvlJc w:val="left"/>
      <w:pPr>
        <w:ind w:left="3744" w:hanging="1224"/>
      </w:pPr>
      <w:rPr>
        <w:rFonts w:hint="default"/>
      </w:rPr>
    </w:lvl>
    <w:lvl w:ilvl="8">
      <w:start w:val="1"/>
      <w:numFmt w:val="decimal"/>
      <w:pStyle w:val="Heading91"/>
      <w:lvlText w:val="%1.%2.%3.%4.%5.%6.%7.%8.%9."/>
      <w:lvlJc w:val="left"/>
      <w:pPr>
        <w:ind w:left="4320" w:hanging="1440"/>
      </w:pPr>
      <w:rPr>
        <w:rFonts w:hint="default"/>
      </w:rPr>
    </w:lvl>
  </w:abstractNum>
  <w:abstractNum w:abstractNumId="3" w15:restartNumberingAfterBreak="0">
    <w:nsid w:val="36C6162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57734B"/>
    <w:multiLevelType w:val="hybridMultilevel"/>
    <w:tmpl w:val="B3F8E914"/>
    <w:lvl w:ilvl="0" w:tplc="0409000F">
      <w:numFmt w:val="decimal"/>
      <w:lvlText w:val=""/>
      <w:lvlJc w:val="left"/>
    </w:lvl>
    <w:lvl w:ilvl="1" w:tplc="04090019">
      <w:numFmt w:val="decimal"/>
      <w:pStyle w:val="C-Heading2-SOP"/>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 w15:restartNumberingAfterBreak="0">
    <w:nsid w:val="60E16F80"/>
    <w:multiLevelType w:val="hybridMultilevel"/>
    <w:tmpl w:val="DBEEEBBE"/>
    <w:lvl w:ilvl="0" w:tplc="11568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2064E"/>
    <w:multiLevelType w:val="hybridMultilevel"/>
    <w:tmpl w:val="049C4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753BB"/>
    <w:multiLevelType w:val="multilevel"/>
    <w:tmpl w:val="9AC4CB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520"/>
        </w:tabs>
        <w:ind w:left="2520" w:hanging="720"/>
      </w:pPr>
      <w:rPr>
        <w:rFonts w:hint="default"/>
      </w:rPr>
    </w:lvl>
    <w:lvl w:ilvl="4">
      <w:start w:val="1"/>
      <w:numFmt w:val="bullet"/>
      <w:lvlText w:val=""/>
      <w:lvlJc w:val="left"/>
      <w:pPr>
        <w:ind w:left="2970" w:hanging="360"/>
      </w:pPr>
      <w:rPr>
        <w:rFonts w:ascii="Symbol" w:hAnsi="Symbol"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3861795">
    <w:abstractNumId w:val="2"/>
    <w:lvlOverride w:ilvl="0">
      <w:lvl w:ilvl="0">
        <w:start w:val="1"/>
        <w:numFmt w:val="decimal"/>
        <w:pStyle w:val="Heading1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800"/>
          </w:tabs>
          <w:ind w:left="1800" w:hanging="720"/>
        </w:pPr>
        <w:rPr>
          <w:rFonts w:hint="default"/>
        </w:rPr>
      </w:lvl>
    </w:lvlOverride>
    <w:lvlOverride w:ilvl="3">
      <w:lvl w:ilvl="3">
        <w:start w:val="1"/>
        <w:numFmt w:val="decimal"/>
        <w:pStyle w:val="Heading4"/>
        <w:lvlText w:val="%1.%2.%3.%4."/>
        <w:lvlJc w:val="left"/>
        <w:pPr>
          <w:tabs>
            <w:tab w:val="num" w:pos="2520"/>
          </w:tabs>
          <w:ind w:left="2520" w:hanging="720"/>
        </w:pPr>
        <w:rPr>
          <w:rFonts w:hint="default"/>
          <w:b/>
        </w:rPr>
      </w:lvl>
    </w:lvlOverride>
    <w:lvlOverride w:ilvl="4">
      <w:lvl w:ilvl="4">
        <w:start w:val="1"/>
        <w:numFmt w:val="decimal"/>
        <w:pStyle w:val="Heading5"/>
        <w:lvlText w:val="%1.%2.%3.%4.%5."/>
        <w:lvlJc w:val="left"/>
        <w:pPr>
          <w:tabs>
            <w:tab w:val="num" w:pos="3384"/>
          </w:tabs>
          <w:ind w:left="3384" w:hanging="864"/>
        </w:pPr>
        <w:rPr>
          <w:rFonts w:hint="default"/>
        </w:rPr>
      </w:lvl>
    </w:lvlOverride>
    <w:lvlOverride w:ilvl="5">
      <w:lvl w:ilvl="5">
        <w:start w:val="1"/>
        <w:numFmt w:val="decimal"/>
        <w:pStyle w:val="Heading61"/>
        <w:lvlText w:val="%1.%2.%3.%4.%5.%6."/>
        <w:lvlJc w:val="left"/>
        <w:pPr>
          <w:tabs>
            <w:tab w:val="num" w:pos="2736"/>
          </w:tabs>
          <w:ind w:left="2736" w:hanging="936"/>
        </w:pPr>
        <w:rPr>
          <w:rFonts w:hint="default"/>
        </w:rPr>
      </w:lvl>
    </w:lvlOverride>
    <w:lvlOverride w:ilvl="6">
      <w:lvl w:ilvl="6">
        <w:start w:val="1"/>
        <w:numFmt w:val="decimal"/>
        <w:pStyle w:val="Heading71"/>
        <w:lvlText w:val="%1.%2.%3.%4.%5.%6.%7."/>
        <w:lvlJc w:val="left"/>
        <w:pPr>
          <w:ind w:left="3240" w:hanging="1080"/>
        </w:pPr>
        <w:rPr>
          <w:rFonts w:hint="default"/>
        </w:rPr>
      </w:lvl>
    </w:lvlOverride>
    <w:lvlOverride w:ilvl="7">
      <w:lvl w:ilvl="7">
        <w:start w:val="1"/>
        <w:numFmt w:val="decimal"/>
        <w:pStyle w:val="Heading81"/>
        <w:lvlText w:val="%1.%2.%3.%4.%5.%6.%7.%8."/>
        <w:lvlJc w:val="left"/>
        <w:pPr>
          <w:ind w:left="3744" w:hanging="1224"/>
        </w:pPr>
        <w:rPr>
          <w:rFonts w:hint="default"/>
        </w:rPr>
      </w:lvl>
    </w:lvlOverride>
    <w:lvlOverride w:ilvl="8">
      <w:lvl w:ilvl="8">
        <w:start w:val="1"/>
        <w:numFmt w:val="decimal"/>
        <w:pStyle w:val="Heading91"/>
        <w:lvlText w:val="%1.%2.%3.%4.%5.%6.%7.%8.%9."/>
        <w:lvlJc w:val="left"/>
        <w:pPr>
          <w:ind w:left="4320" w:hanging="1440"/>
        </w:pPr>
        <w:rPr>
          <w:rFonts w:hint="default"/>
        </w:rPr>
      </w:lvl>
    </w:lvlOverride>
  </w:num>
  <w:num w:numId="2" w16cid:durableId="561133453">
    <w:abstractNumId w:val="2"/>
  </w:num>
  <w:num w:numId="3" w16cid:durableId="323053742">
    <w:abstractNumId w:val="2"/>
    <w:lvlOverride w:ilvl="0">
      <w:lvl w:ilvl="0">
        <w:start w:val="1"/>
        <w:numFmt w:val="decimal"/>
        <w:pStyle w:val="Heading11"/>
        <w:lvlText w:val="%1."/>
        <w:lvlJc w:val="left"/>
        <w:pPr>
          <w:tabs>
            <w:tab w:val="num" w:pos="360"/>
          </w:tabs>
          <w:ind w:left="360" w:hanging="360"/>
        </w:pPr>
        <w:rPr>
          <w:rFonts w:ascii="Century Gothic" w:hAnsi="Century Gothic" w:hint="default"/>
          <w:sz w:val="20"/>
          <w:szCs w:val="20"/>
        </w:rPr>
      </w:lvl>
    </w:lvlOverride>
    <w:lvlOverride w:ilvl="1">
      <w:lvl w:ilvl="1">
        <w:start w:val="1"/>
        <w:numFmt w:val="decimal"/>
        <w:pStyle w:val="Heading2"/>
        <w:lvlText w:val="%1.%2."/>
        <w:lvlJc w:val="left"/>
        <w:pPr>
          <w:tabs>
            <w:tab w:val="num" w:pos="1080"/>
          </w:tabs>
          <w:ind w:left="10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Override>
    <w:lvlOverride w:ilvl="2">
      <w:lvl w:ilvl="2">
        <w:start w:val="1"/>
        <w:numFmt w:val="decimal"/>
        <w:pStyle w:val="Heading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Override>
    <w:lvlOverride w:ilvl="3">
      <w:lvl w:ilvl="3">
        <w:start w:val="1"/>
        <w:numFmt w:val="decimal"/>
        <w:pStyle w:val="Heading4"/>
        <w:lvlText w:val="%1.%2.%3.%4."/>
        <w:lvlJc w:val="left"/>
        <w:pPr>
          <w:tabs>
            <w:tab w:val="num" w:pos="2520"/>
          </w:tabs>
          <w:ind w:left="2520" w:hanging="720"/>
        </w:pPr>
        <w:rPr>
          <w:rFonts w:hint="default"/>
          <w:b/>
        </w:rPr>
      </w:lvl>
    </w:lvlOverride>
    <w:lvlOverride w:ilvl="4">
      <w:lvl w:ilvl="4">
        <w:start w:val="1"/>
        <w:numFmt w:val="decimal"/>
        <w:pStyle w:val="Heading5"/>
        <w:lvlText w:val="%1.%2.%3.%4.%5."/>
        <w:lvlJc w:val="left"/>
        <w:pPr>
          <w:tabs>
            <w:tab w:val="num" w:pos="3384"/>
          </w:tabs>
          <w:ind w:left="3384" w:hanging="864"/>
        </w:pPr>
        <w:rPr>
          <w:rFonts w:hint="default"/>
          <w:b/>
        </w:rPr>
      </w:lvl>
    </w:lvlOverride>
    <w:lvlOverride w:ilvl="5">
      <w:lvl w:ilvl="5">
        <w:start w:val="1"/>
        <w:numFmt w:val="decimal"/>
        <w:pStyle w:val="Heading61"/>
        <w:lvlText w:val="%1.%2.%3.%4.%5.%6."/>
        <w:lvlJc w:val="left"/>
        <w:pPr>
          <w:tabs>
            <w:tab w:val="num" w:pos="2736"/>
          </w:tabs>
          <w:ind w:left="2736" w:hanging="936"/>
        </w:pPr>
        <w:rPr>
          <w:rFonts w:hint="default"/>
        </w:rPr>
      </w:lvl>
    </w:lvlOverride>
    <w:lvlOverride w:ilvl="6">
      <w:lvl w:ilvl="6">
        <w:start w:val="1"/>
        <w:numFmt w:val="decimal"/>
        <w:pStyle w:val="Heading71"/>
        <w:lvlText w:val="%1.%2.%3.%4.%5.%6.%7."/>
        <w:lvlJc w:val="left"/>
        <w:pPr>
          <w:ind w:left="3240" w:hanging="1080"/>
        </w:pPr>
        <w:rPr>
          <w:rFonts w:hint="default"/>
        </w:rPr>
      </w:lvl>
    </w:lvlOverride>
    <w:lvlOverride w:ilvl="7">
      <w:lvl w:ilvl="7">
        <w:start w:val="1"/>
        <w:numFmt w:val="decimal"/>
        <w:pStyle w:val="Heading81"/>
        <w:lvlText w:val="%1.%2.%3.%4.%5.%6.%7.%8."/>
        <w:lvlJc w:val="left"/>
        <w:pPr>
          <w:ind w:left="3744" w:hanging="1224"/>
        </w:pPr>
        <w:rPr>
          <w:rFonts w:hint="default"/>
        </w:rPr>
      </w:lvl>
    </w:lvlOverride>
    <w:lvlOverride w:ilvl="8">
      <w:lvl w:ilvl="8">
        <w:start w:val="1"/>
        <w:numFmt w:val="decimal"/>
        <w:pStyle w:val="Heading91"/>
        <w:lvlText w:val="%1.%2.%3.%4.%5.%6.%7.%8.%9."/>
        <w:lvlJc w:val="left"/>
        <w:pPr>
          <w:ind w:left="4320" w:hanging="1440"/>
        </w:pPr>
        <w:rPr>
          <w:rFonts w:hint="default"/>
        </w:rPr>
      </w:lvl>
    </w:lvlOverride>
  </w:num>
  <w:num w:numId="4" w16cid:durableId="993679118">
    <w:abstractNumId w:val="2"/>
    <w:lvlOverride w:ilvl="0">
      <w:lvl w:ilvl="0">
        <w:start w:val="1"/>
        <w:numFmt w:val="decimal"/>
        <w:pStyle w:val="Heading11"/>
        <w:lvlText w:val="%1."/>
        <w:lvlJc w:val="left"/>
        <w:pPr>
          <w:tabs>
            <w:tab w:val="num" w:pos="360"/>
          </w:tabs>
          <w:ind w:left="360" w:hanging="360"/>
        </w:pPr>
        <w:rPr>
          <w:rFonts w:hint="default"/>
          <w:b/>
        </w:rPr>
      </w:lvl>
    </w:lvlOverride>
    <w:lvlOverride w:ilvl="1">
      <w:lvl w:ilvl="1">
        <w:start w:val="1"/>
        <w:numFmt w:val="decimal"/>
        <w:pStyle w:val="Heading2"/>
        <w:lvlText w:val="%1.%2."/>
        <w:lvlJc w:val="left"/>
        <w:pPr>
          <w:tabs>
            <w:tab w:val="num" w:pos="1170"/>
          </w:tabs>
          <w:ind w:left="1170" w:hanging="720"/>
        </w:pPr>
        <w:rPr>
          <w:rFonts w:hint="default"/>
          <w:i w:val="0"/>
        </w:rPr>
      </w:lvl>
    </w:lvlOverride>
    <w:lvlOverride w:ilvl="2">
      <w:lvl w:ilvl="2">
        <w:start w:val="1"/>
        <w:numFmt w:val="decimal"/>
        <w:pStyle w:val="Heading3"/>
        <w:lvlText w:val="%1.%2.%3."/>
        <w:lvlJc w:val="left"/>
        <w:pPr>
          <w:tabs>
            <w:tab w:val="num" w:pos="1800"/>
          </w:tabs>
          <w:ind w:left="1800" w:hanging="720"/>
        </w:pPr>
        <w:rPr>
          <w:rFonts w:hint="default"/>
        </w:rPr>
      </w:lvl>
    </w:lvlOverride>
    <w:lvlOverride w:ilvl="3">
      <w:lvl w:ilvl="3">
        <w:start w:val="1"/>
        <w:numFmt w:val="decimal"/>
        <w:pStyle w:val="Heading4"/>
        <w:lvlText w:val="%1.%2.%3.%4."/>
        <w:lvlJc w:val="left"/>
        <w:pPr>
          <w:tabs>
            <w:tab w:val="num" w:pos="2520"/>
          </w:tabs>
          <w:ind w:left="2520" w:hanging="720"/>
        </w:pPr>
        <w:rPr>
          <w:rFonts w:hint="default"/>
        </w:rPr>
      </w:lvl>
    </w:lvlOverride>
    <w:lvlOverride w:ilvl="4">
      <w:lvl w:ilvl="4">
        <w:start w:val="1"/>
        <w:numFmt w:val="decimal"/>
        <w:pStyle w:val="Heading5"/>
        <w:lvlText w:val="%1.%2.%3.%4.%5."/>
        <w:lvlJc w:val="left"/>
        <w:pPr>
          <w:tabs>
            <w:tab w:val="num" w:pos="3384"/>
          </w:tabs>
          <w:ind w:left="3384" w:hanging="864"/>
        </w:pPr>
        <w:rPr>
          <w:rFonts w:hint="default"/>
        </w:rPr>
      </w:lvl>
    </w:lvlOverride>
    <w:lvlOverride w:ilvl="5">
      <w:lvl w:ilvl="5">
        <w:start w:val="1"/>
        <w:numFmt w:val="decimal"/>
        <w:pStyle w:val="Heading61"/>
        <w:lvlText w:val="%1.%2.%3.%4.%5.%6."/>
        <w:lvlJc w:val="left"/>
        <w:pPr>
          <w:tabs>
            <w:tab w:val="num" w:pos="2736"/>
          </w:tabs>
          <w:ind w:left="2736" w:hanging="936"/>
        </w:pPr>
        <w:rPr>
          <w:rFonts w:hint="default"/>
        </w:rPr>
      </w:lvl>
    </w:lvlOverride>
    <w:lvlOverride w:ilvl="6">
      <w:lvl w:ilvl="6">
        <w:start w:val="1"/>
        <w:numFmt w:val="decimal"/>
        <w:pStyle w:val="Heading71"/>
        <w:lvlText w:val="%1.%2.%3.%4.%5.%6.%7."/>
        <w:lvlJc w:val="left"/>
        <w:pPr>
          <w:ind w:left="3240" w:hanging="1080"/>
        </w:pPr>
        <w:rPr>
          <w:rFonts w:hint="default"/>
        </w:rPr>
      </w:lvl>
    </w:lvlOverride>
    <w:lvlOverride w:ilvl="7">
      <w:lvl w:ilvl="7">
        <w:start w:val="1"/>
        <w:numFmt w:val="decimal"/>
        <w:pStyle w:val="Heading81"/>
        <w:lvlText w:val="%1.%2.%3.%4.%5.%6.%7.%8."/>
        <w:lvlJc w:val="left"/>
        <w:pPr>
          <w:ind w:left="3744" w:hanging="1224"/>
        </w:pPr>
        <w:rPr>
          <w:rFonts w:hint="default"/>
        </w:rPr>
      </w:lvl>
    </w:lvlOverride>
    <w:lvlOverride w:ilvl="8">
      <w:lvl w:ilvl="8">
        <w:start w:val="1"/>
        <w:numFmt w:val="decimal"/>
        <w:pStyle w:val="Heading91"/>
        <w:lvlText w:val="%1.%2.%3.%4.%5.%6.%7.%8.%9."/>
        <w:lvlJc w:val="left"/>
        <w:pPr>
          <w:ind w:left="4320" w:hanging="1440"/>
        </w:pPr>
        <w:rPr>
          <w:rFonts w:hint="default"/>
        </w:rPr>
      </w:lvl>
    </w:lvlOverride>
  </w:num>
  <w:num w:numId="5" w16cid:durableId="1868831036">
    <w:abstractNumId w:val="1"/>
  </w:num>
  <w:num w:numId="6" w16cid:durableId="1074275418">
    <w:abstractNumId w:val="2"/>
    <w:lvlOverride w:ilvl="0">
      <w:lvl w:ilvl="0">
        <w:start w:val="1"/>
        <w:numFmt w:val="decimal"/>
        <w:pStyle w:val="Heading1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1080"/>
          </w:tabs>
          <w:ind w:left="1080" w:hanging="720"/>
        </w:pPr>
        <w:rPr>
          <w:rFonts w:hint="default"/>
          <w:b/>
        </w:rPr>
      </w:lvl>
    </w:lvlOverride>
    <w:lvlOverride w:ilvl="2">
      <w:lvl w:ilvl="2">
        <w:start w:val="1"/>
        <w:numFmt w:val="decimal"/>
        <w:pStyle w:val="Heading3"/>
        <w:lvlText w:val="%1.%2.%3."/>
        <w:lvlJc w:val="left"/>
        <w:pPr>
          <w:tabs>
            <w:tab w:val="num" w:pos="2970"/>
          </w:tabs>
          <w:ind w:left="2970" w:hanging="720"/>
        </w:pPr>
        <w:rPr>
          <w:rFonts w:hint="default"/>
          <w:b w:val="0"/>
          <w:bCs w:val="0"/>
        </w:rPr>
      </w:lvl>
    </w:lvlOverride>
    <w:lvlOverride w:ilvl="3">
      <w:lvl w:ilvl="3">
        <w:start w:val="1"/>
        <w:numFmt w:val="decimal"/>
        <w:pStyle w:val="Heading4"/>
        <w:lvlText w:val="%1.%2.%3.%4."/>
        <w:lvlJc w:val="left"/>
        <w:pPr>
          <w:tabs>
            <w:tab w:val="num" w:pos="1980"/>
          </w:tabs>
          <w:ind w:left="1980" w:hanging="720"/>
        </w:pPr>
        <w:rPr>
          <w:rFonts w:hint="default"/>
          <w:b w:val="0"/>
          <w:bCs/>
        </w:rPr>
      </w:lvl>
    </w:lvlOverride>
    <w:lvlOverride w:ilvl="4">
      <w:lvl w:ilvl="4">
        <w:start w:val="1"/>
        <w:numFmt w:val="decimal"/>
        <w:pStyle w:val="Heading5"/>
        <w:lvlText w:val="%1.%2.%3.%4.%5."/>
        <w:lvlJc w:val="left"/>
        <w:pPr>
          <w:tabs>
            <w:tab w:val="num" w:pos="3474"/>
          </w:tabs>
          <w:ind w:left="3474" w:hanging="864"/>
        </w:pPr>
        <w:rPr>
          <w:rFonts w:hint="default"/>
          <w:b/>
        </w:rPr>
      </w:lvl>
    </w:lvlOverride>
    <w:lvlOverride w:ilvl="5">
      <w:lvl w:ilvl="5">
        <w:start w:val="1"/>
        <w:numFmt w:val="decimal"/>
        <w:pStyle w:val="Heading61"/>
        <w:lvlText w:val="%1.%2.%3.%4.%5.%6."/>
        <w:lvlJc w:val="left"/>
        <w:pPr>
          <w:tabs>
            <w:tab w:val="num" w:pos="2736"/>
          </w:tabs>
          <w:ind w:left="2736" w:hanging="936"/>
        </w:pPr>
        <w:rPr>
          <w:rFonts w:hint="default"/>
        </w:rPr>
      </w:lvl>
    </w:lvlOverride>
    <w:lvlOverride w:ilvl="6">
      <w:lvl w:ilvl="6">
        <w:start w:val="1"/>
        <w:numFmt w:val="decimal"/>
        <w:pStyle w:val="Heading71"/>
        <w:lvlText w:val="%1.%2.%3.%4.%5.%6.%7."/>
        <w:lvlJc w:val="left"/>
        <w:pPr>
          <w:ind w:left="3240" w:hanging="1080"/>
        </w:pPr>
        <w:rPr>
          <w:rFonts w:hint="default"/>
        </w:rPr>
      </w:lvl>
    </w:lvlOverride>
    <w:lvlOverride w:ilvl="7">
      <w:lvl w:ilvl="7">
        <w:start w:val="1"/>
        <w:numFmt w:val="decimal"/>
        <w:pStyle w:val="Heading81"/>
        <w:lvlText w:val="%1.%2.%3.%4.%5.%6.%7.%8."/>
        <w:lvlJc w:val="left"/>
        <w:pPr>
          <w:ind w:left="3744" w:hanging="1224"/>
        </w:pPr>
        <w:rPr>
          <w:rFonts w:hint="default"/>
        </w:rPr>
      </w:lvl>
    </w:lvlOverride>
    <w:lvlOverride w:ilvl="8">
      <w:lvl w:ilvl="8">
        <w:start w:val="1"/>
        <w:numFmt w:val="decimal"/>
        <w:pStyle w:val="Heading91"/>
        <w:lvlText w:val="%1.%2.%3.%4.%5.%6.%7.%8.%9."/>
        <w:lvlJc w:val="left"/>
        <w:pPr>
          <w:ind w:left="4320" w:hanging="1440"/>
        </w:pPr>
        <w:rPr>
          <w:rFonts w:hint="default"/>
        </w:rPr>
      </w:lvl>
    </w:lvlOverride>
  </w:num>
  <w:num w:numId="7" w16cid:durableId="1134062920">
    <w:abstractNumId w:val="2"/>
    <w:lvlOverride w:ilvl="0">
      <w:startOverride w:val="1"/>
      <w:lvl w:ilvl="0">
        <w:start w:val="1"/>
        <w:numFmt w:val="decimal"/>
        <w:pStyle w:val="Heading11"/>
        <w:lvlText w:val="%1."/>
        <w:lvlJc w:val="left"/>
        <w:pPr>
          <w:tabs>
            <w:tab w:val="num" w:pos="360"/>
          </w:tabs>
          <w:ind w:left="360" w:hanging="360"/>
        </w:pPr>
        <w:rPr>
          <w:rFonts w:hint="default"/>
        </w:rPr>
      </w:lvl>
    </w:lvlOverride>
    <w:lvlOverride w:ilvl="1">
      <w:startOverride w:val="1"/>
      <w:lvl w:ilvl="1">
        <w:start w:val="1"/>
        <w:numFmt w:val="decimal"/>
        <w:pStyle w:val="Heading2"/>
        <w:lvlText w:val="%1.%2."/>
        <w:lvlJc w:val="left"/>
        <w:pPr>
          <w:tabs>
            <w:tab w:val="num" w:pos="1080"/>
          </w:tabs>
          <w:ind w:left="1080" w:hanging="720"/>
        </w:pPr>
        <w:rPr>
          <w:rFonts w:hint="default"/>
        </w:rPr>
      </w:lvl>
    </w:lvlOverride>
    <w:lvlOverride w:ilvl="2">
      <w:startOverride w:val="1"/>
      <w:lvl w:ilvl="2">
        <w:start w:val="1"/>
        <w:numFmt w:val="decimal"/>
        <w:pStyle w:val="Heading3"/>
        <w:lvlText w:val="%1.%2.%3."/>
        <w:lvlJc w:val="left"/>
        <w:pPr>
          <w:tabs>
            <w:tab w:val="num" w:pos="1800"/>
          </w:tabs>
          <w:ind w:left="1800" w:hanging="720"/>
        </w:pPr>
        <w:rPr>
          <w:rFonts w:hint="default"/>
        </w:rPr>
      </w:lvl>
    </w:lvlOverride>
    <w:lvlOverride w:ilvl="3">
      <w:startOverride w:val="1"/>
      <w:lvl w:ilvl="3">
        <w:start w:val="1"/>
        <w:numFmt w:val="decimal"/>
        <w:pStyle w:val="Heading4"/>
        <w:lvlText w:val="%1.%2.%3.%4."/>
        <w:lvlJc w:val="left"/>
        <w:pPr>
          <w:tabs>
            <w:tab w:val="num" w:pos="2520"/>
          </w:tabs>
          <w:ind w:left="2520" w:hanging="720"/>
        </w:pPr>
        <w:rPr>
          <w:rFonts w:hint="default"/>
        </w:rPr>
      </w:lvl>
    </w:lvlOverride>
    <w:lvlOverride w:ilvl="4">
      <w:startOverride w:val="1"/>
      <w:lvl w:ilvl="4">
        <w:start w:val="1"/>
        <w:numFmt w:val="decimal"/>
        <w:pStyle w:val="Heading5"/>
        <w:lvlText w:val="%1.%2.%3.%4.%5."/>
        <w:lvlJc w:val="left"/>
        <w:pPr>
          <w:tabs>
            <w:tab w:val="num" w:pos="3384"/>
          </w:tabs>
          <w:ind w:left="3384" w:hanging="864"/>
        </w:pPr>
        <w:rPr>
          <w:rFonts w:hint="default"/>
        </w:rPr>
      </w:lvl>
    </w:lvlOverride>
    <w:lvlOverride w:ilvl="5">
      <w:startOverride w:val="1"/>
      <w:lvl w:ilvl="5">
        <w:start w:val="1"/>
        <w:numFmt w:val="decimal"/>
        <w:pStyle w:val="Heading61"/>
        <w:lvlText w:val="%1.%2.%3.%4.%5.%6."/>
        <w:lvlJc w:val="left"/>
        <w:pPr>
          <w:tabs>
            <w:tab w:val="num" w:pos="2736"/>
          </w:tabs>
          <w:ind w:left="2736" w:hanging="936"/>
        </w:pPr>
        <w:rPr>
          <w:rFonts w:hint="default"/>
        </w:rPr>
      </w:lvl>
    </w:lvlOverride>
    <w:lvlOverride w:ilvl="6">
      <w:startOverride w:val="1"/>
      <w:lvl w:ilvl="6">
        <w:start w:val="1"/>
        <w:numFmt w:val="decimal"/>
        <w:pStyle w:val="Heading71"/>
        <w:lvlText w:val="%1.%2.%3.%4.%5.%6.%7."/>
        <w:lvlJc w:val="left"/>
        <w:pPr>
          <w:ind w:left="3240" w:hanging="1080"/>
        </w:pPr>
        <w:rPr>
          <w:rFonts w:hint="default"/>
        </w:rPr>
      </w:lvl>
    </w:lvlOverride>
    <w:lvlOverride w:ilvl="7">
      <w:startOverride w:val="1"/>
      <w:lvl w:ilvl="7">
        <w:start w:val="1"/>
        <w:numFmt w:val="decimal"/>
        <w:pStyle w:val="Heading81"/>
        <w:lvlText w:val="%1.%2.%3.%4.%5.%6.%7.%8."/>
        <w:lvlJc w:val="left"/>
        <w:pPr>
          <w:ind w:left="3744" w:hanging="1224"/>
        </w:pPr>
        <w:rPr>
          <w:rFonts w:hint="default"/>
        </w:rPr>
      </w:lvl>
    </w:lvlOverride>
    <w:lvlOverride w:ilvl="8">
      <w:startOverride w:val="1"/>
      <w:lvl w:ilvl="8">
        <w:start w:val="1"/>
        <w:numFmt w:val="decimal"/>
        <w:pStyle w:val="Heading91"/>
        <w:lvlText w:val="%1.%2.%3.%4.%5.%6.%7.%8.%9."/>
        <w:lvlJc w:val="left"/>
        <w:pPr>
          <w:ind w:left="4320" w:hanging="1440"/>
        </w:pPr>
        <w:rPr>
          <w:rFonts w:hint="default"/>
        </w:rPr>
      </w:lvl>
    </w:lvlOverride>
  </w:num>
  <w:num w:numId="8" w16cid:durableId="18705725">
    <w:abstractNumId w:val="0"/>
  </w:num>
  <w:num w:numId="9" w16cid:durableId="9332651">
    <w:abstractNumId w:val="7"/>
  </w:num>
  <w:num w:numId="10" w16cid:durableId="526796241">
    <w:abstractNumId w:val="3"/>
  </w:num>
  <w:num w:numId="11" w16cid:durableId="516315052">
    <w:abstractNumId w:val="0"/>
    <w:lvlOverride w:ilvl="0">
      <w:lvl w:ilvl="0" w:tplc="04090001">
        <w:start w:val="1"/>
        <w:numFmt w:val="decimal"/>
        <w:pStyle w:val="AISHeading1"/>
        <w:lvlText w:val="%1."/>
        <w:lvlJc w:val="left"/>
        <w:pPr>
          <w:tabs>
            <w:tab w:val="num" w:pos="360"/>
          </w:tabs>
          <w:ind w:left="360" w:hanging="360"/>
        </w:pPr>
      </w:lvl>
    </w:lvlOverride>
    <w:lvlOverride w:ilvl="1">
      <w:lvl w:ilvl="1" w:tplc="412212E8">
        <w:start w:val="1"/>
        <w:numFmt w:val="decimal"/>
        <w:pStyle w:val="AIS11Bullet"/>
        <w:lvlText w:val="%1.%2."/>
        <w:lvlJc w:val="left"/>
        <w:pPr>
          <w:tabs>
            <w:tab w:val="num" w:pos="1080"/>
          </w:tabs>
          <w:ind w:left="792" w:hanging="432"/>
        </w:pPr>
      </w:lvl>
    </w:lvlOverride>
    <w:lvlOverride w:ilvl="2">
      <w:lvl w:ilvl="2" w:tplc="04090005">
        <w:start w:val="1"/>
        <w:numFmt w:val="decimal"/>
        <w:lvlText w:val="%1.%2.%3."/>
        <w:lvlJc w:val="left"/>
        <w:pPr>
          <w:tabs>
            <w:tab w:val="num" w:pos="1800"/>
          </w:tabs>
          <w:ind w:left="1224" w:hanging="504"/>
        </w:pPr>
      </w:lvl>
    </w:lvlOverride>
    <w:lvlOverride w:ilvl="3">
      <w:lvl w:ilvl="3" w:tplc="04090001">
        <w:start w:val="1"/>
        <w:numFmt w:val="decimal"/>
        <w:lvlText w:val="%1.%2.%3.%4."/>
        <w:lvlJc w:val="left"/>
        <w:pPr>
          <w:tabs>
            <w:tab w:val="num" w:pos="2160"/>
          </w:tabs>
          <w:ind w:left="1728" w:hanging="648"/>
        </w:pPr>
      </w:lvl>
    </w:lvlOverride>
    <w:lvlOverride w:ilvl="4">
      <w:lvl w:ilvl="4" w:tplc="04090003">
        <w:start w:val="1"/>
        <w:numFmt w:val="decimal"/>
        <w:lvlText w:val="%1.%2.%3.%4.%5."/>
        <w:lvlJc w:val="left"/>
        <w:pPr>
          <w:tabs>
            <w:tab w:val="num" w:pos="2880"/>
          </w:tabs>
          <w:ind w:left="2232" w:hanging="792"/>
        </w:pPr>
      </w:lvl>
    </w:lvlOverride>
    <w:lvlOverride w:ilvl="5">
      <w:lvl w:ilvl="5" w:tplc="04090005">
        <w:start w:val="1"/>
        <w:numFmt w:val="decimal"/>
        <w:lvlText w:val="%1.%2.%3.%4.%5.%6."/>
        <w:lvlJc w:val="left"/>
        <w:pPr>
          <w:tabs>
            <w:tab w:val="num" w:pos="3600"/>
          </w:tabs>
          <w:ind w:left="2736" w:hanging="936"/>
        </w:pPr>
      </w:lvl>
    </w:lvlOverride>
    <w:lvlOverride w:ilvl="6">
      <w:lvl w:ilvl="6" w:tplc="04090001">
        <w:start w:val="1"/>
        <w:numFmt w:val="decimal"/>
        <w:lvlText w:val="%1.%2.%3.%4.%5.%6.%7."/>
        <w:lvlJc w:val="left"/>
        <w:pPr>
          <w:tabs>
            <w:tab w:val="num" w:pos="4320"/>
          </w:tabs>
          <w:ind w:left="3240" w:hanging="1080"/>
        </w:pPr>
      </w:lvl>
    </w:lvlOverride>
    <w:lvlOverride w:ilvl="7">
      <w:lvl w:ilvl="7" w:tplc="04090003">
        <w:start w:val="1"/>
        <w:numFmt w:val="decimal"/>
        <w:lvlText w:val="%1.%2.%3.%4.%5.%6.%7.%8."/>
        <w:lvlJc w:val="left"/>
        <w:pPr>
          <w:tabs>
            <w:tab w:val="num" w:pos="4680"/>
          </w:tabs>
          <w:ind w:left="3744" w:hanging="1224"/>
        </w:pPr>
      </w:lvl>
    </w:lvlOverride>
    <w:lvlOverride w:ilvl="8">
      <w:lvl w:ilvl="8" w:tplc="04090005">
        <w:start w:val="1"/>
        <w:numFmt w:val="decimal"/>
        <w:lvlText w:val="%1.%2.%3.%4.%5.%6.%7.%8.%9."/>
        <w:lvlJc w:val="left"/>
        <w:pPr>
          <w:tabs>
            <w:tab w:val="num" w:pos="5400"/>
          </w:tabs>
          <w:ind w:left="4320" w:hanging="1440"/>
        </w:pPr>
      </w:lvl>
    </w:lvlOverride>
  </w:num>
  <w:num w:numId="12" w16cid:durableId="572928833">
    <w:abstractNumId w:val="0"/>
    <w:lvlOverride w:ilvl="0">
      <w:startOverride w:val="1"/>
      <w:lvl w:ilvl="0" w:tplc="04090001">
        <w:start w:val="1"/>
        <w:numFmt w:val="decimal"/>
        <w:pStyle w:val="AISHeading1"/>
        <w:lvlText w:val="%1."/>
        <w:lvlJc w:val="left"/>
        <w:pPr>
          <w:tabs>
            <w:tab w:val="num" w:pos="360"/>
          </w:tabs>
          <w:ind w:left="360" w:hanging="360"/>
        </w:pPr>
      </w:lvl>
    </w:lvlOverride>
    <w:lvlOverride w:ilvl="1">
      <w:startOverride w:val="1"/>
      <w:lvl w:ilvl="1" w:tplc="412212E8">
        <w:start w:val="1"/>
        <w:numFmt w:val="decimal"/>
        <w:pStyle w:val="AIS11Bullet"/>
        <w:lvlText w:val="%1.%2."/>
        <w:lvlJc w:val="left"/>
        <w:pPr>
          <w:tabs>
            <w:tab w:val="num" w:pos="1080"/>
          </w:tabs>
          <w:ind w:left="792" w:hanging="432"/>
        </w:pPr>
      </w:lvl>
    </w:lvlOverride>
    <w:lvlOverride w:ilvl="2">
      <w:startOverride w:val="1"/>
      <w:lvl w:ilvl="2" w:tplc="04090005">
        <w:start w:val="1"/>
        <w:numFmt w:val="decimal"/>
        <w:lvlText w:val="%1.%2.%3."/>
        <w:lvlJc w:val="left"/>
        <w:pPr>
          <w:tabs>
            <w:tab w:val="num" w:pos="1800"/>
          </w:tabs>
          <w:ind w:left="1224" w:hanging="504"/>
        </w:pPr>
      </w:lvl>
    </w:lvlOverride>
    <w:lvlOverride w:ilvl="3">
      <w:startOverride w:val="1"/>
      <w:lvl w:ilvl="3" w:tplc="04090001">
        <w:start w:val="1"/>
        <w:numFmt w:val="decimal"/>
        <w:lvlText w:val="%1.%2.%3.%4."/>
        <w:lvlJc w:val="left"/>
        <w:pPr>
          <w:tabs>
            <w:tab w:val="num" w:pos="2160"/>
          </w:tabs>
          <w:ind w:left="1728" w:hanging="648"/>
        </w:pPr>
      </w:lvl>
    </w:lvlOverride>
    <w:lvlOverride w:ilvl="4">
      <w:startOverride w:val="1"/>
      <w:lvl w:ilvl="4" w:tplc="04090003">
        <w:start w:val="1"/>
        <w:numFmt w:val="decimal"/>
        <w:lvlText w:val="%1.%2.%3.%4.%5."/>
        <w:lvlJc w:val="left"/>
        <w:pPr>
          <w:tabs>
            <w:tab w:val="num" w:pos="2880"/>
          </w:tabs>
          <w:ind w:left="2232" w:hanging="792"/>
        </w:pPr>
      </w:lvl>
    </w:lvlOverride>
    <w:lvlOverride w:ilvl="5">
      <w:startOverride w:val="1"/>
      <w:lvl w:ilvl="5" w:tplc="04090005">
        <w:start w:val="1"/>
        <w:numFmt w:val="decimal"/>
        <w:lvlText w:val="%1.%2.%3.%4.%5.%6."/>
        <w:lvlJc w:val="left"/>
        <w:pPr>
          <w:tabs>
            <w:tab w:val="num" w:pos="3600"/>
          </w:tabs>
          <w:ind w:left="2736" w:hanging="936"/>
        </w:pPr>
      </w:lvl>
    </w:lvlOverride>
    <w:lvlOverride w:ilvl="6">
      <w:startOverride w:val="1"/>
      <w:lvl w:ilvl="6" w:tplc="04090001">
        <w:start w:val="1"/>
        <w:numFmt w:val="decimal"/>
        <w:lvlText w:val="%1.%2.%3.%4.%5.%6.%7."/>
        <w:lvlJc w:val="left"/>
        <w:pPr>
          <w:tabs>
            <w:tab w:val="num" w:pos="4320"/>
          </w:tabs>
          <w:ind w:left="3240" w:hanging="1080"/>
        </w:pPr>
      </w:lvl>
    </w:lvlOverride>
    <w:lvlOverride w:ilvl="7">
      <w:startOverride w:val="1"/>
      <w:lvl w:ilvl="7" w:tplc="04090003">
        <w:start w:val="1"/>
        <w:numFmt w:val="decimal"/>
        <w:lvlText w:val="%1.%2.%3.%4.%5.%6.%7.%8."/>
        <w:lvlJc w:val="left"/>
        <w:pPr>
          <w:tabs>
            <w:tab w:val="num" w:pos="4680"/>
          </w:tabs>
          <w:ind w:left="3744" w:hanging="1224"/>
        </w:pPr>
      </w:lvl>
    </w:lvlOverride>
    <w:lvlOverride w:ilvl="8">
      <w:startOverride w:val="1"/>
      <w:lvl w:ilvl="8" w:tplc="04090005">
        <w:start w:val="1"/>
        <w:numFmt w:val="decimal"/>
        <w:lvlText w:val="%1.%2.%3.%4.%5.%6.%7.%8.%9."/>
        <w:lvlJc w:val="left"/>
        <w:pPr>
          <w:tabs>
            <w:tab w:val="num" w:pos="5400"/>
          </w:tabs>
          <w:ind w:left="4320" w:hanging="1440"/>
        </w:pPr>
      </w:lvl>
    </w:lvlOverride>
  </w:num>
  <w:num w:numId="13" w16cid:durableId="453330895">
    <w:abstractNumId w:val="4"/>
  </w:num>
  <w:num w:numId="14" w16cid:durableId="882400404">
    <w:abstractNumId w:val="6"/>
  </w:num>
  <w:num w:numId="15" w16cid:durableId="16432557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ff Kim">
    <w15:presenceInfo w15:providerId="AD" w15:userId="S::jkim@suttonscreek.com::bab0180c-0730-47a5-b079-e84cf7949b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02"/>
    <w:rsid w:val="000030C9"/>
    <w:rsid w:val="00004EB5"/>
    <w:rsid w:val="00042894"/>
    <w:rsid w:val="00090A90"/>
    <w:rsid w:val="0009525A"/>
    <w:rsid w:val="000C297F"/>
    <w:rsid w:val="000D2796"/>
    <w:rsid w:val="000E0F78"/>
    <w:rsid w:val="000F5D3F"/>
    <w:rsid w:val="001102AC"/>
    <w:rsid w:val="00111D6E"/>
    <w:rsid w:val="001203F6"/>
    <w:rsid w:val="001275CE"/>
    <w:rsid w:val="001277E3"/>
    <w:rsid w:val="00127AE4"/>
    <w:rsid w:val="00135CDA"/>
    <w:rsid w:val="00143310"/>
    <w:rsid w:val="00152EB3"/>
    <w:rsid w:val="0018112F"/>
    <w:rsid w:val="001926F5"/>
    <w:rsid w:val="001A1074"/>
    <w:rsid w:val="001A6C94"/>
    <w:rsid w:val="001C3906"/>
    <w:rsid w:val="001D0486"/>
    <w:rsid w:val="001D6970"/>
    <w:rsid w:val="001E205C"/>
    <w:rsid w:val="0021434B"/>
    <w:rsid w:val="00217828"/>
    <w:rsid w:val="00221F4A"/>
    <w:rsid w:val="00223251"/>
    <w:rsid w:val="00234FDF"/>
    <w:rsid w:val="00252D47"/>
    <w:rsid w:val="00257E6C"/>
    <w:rsid w:val="002849C3"/>
    <w:rsid w:val="00291DF8"/>
    <w:rsid w:val="002B1FEA"/>
    <w:rsid w:val="002C3BE1"/>
    <w:rsid w:val="002E0C1D"/>
    <w:rsid w:val="002F549E"/>
    <w:rsid w:val="0031192E"/>
    <w:rsid w:val="003212DA"/>
    <w:rsid w:val="003906DE"/>
    <w:rsid w:val="00391DF6"/>
    <w:rsid w:val="00393620"/>
    <w:rsid w:val="00395DDB"/>
    <w:rsid w:val="003B48EF"/>
    <w:rsid w:val="003C3A08"/>
    <w:rsid w:val="003D33D3"/>
    <w:rsid w:val="00410F6B"/>
    <w:rsid w:val="00410FDA"/>
    <w:rsid w:val="00414247"/>
    <w:rsid w:val="00442122"/>
    <w:rsid w:val="00445CCC"/>
    <w:rsid w:val="004718CF"/>
    <w:rsid w:val="0048136E"/>
    <w:rsid w:val="004B11CE"/>
    <w:rsid w:val="004B3AF4"/>
    <w:rsid w:val="004B65D6"/>
    <w:rsid w:val="004D24E1"/>
    <w:rsid w:val="00501E01"/>
    <w:rsid w:val="00502231"/>
    <w:rsid w:val="00503BD3"/>
    <w:rsid w:val="00517BAC"/>
    <w:rsid w:val="005423D6"/>
    <w:rsid w:val="0055461D"/>
    <w:rsid w:val="00565961"/>
    <w:rsid w:val="00580642"/>
    <w:rsid w:val="00583389"/>
    <w:rsid w:val="005849A6"/>
    <w:rsid w:val="005A7A9C"/>
    <w:rsid w:val="005C5028"/>
    <w:rsid w:val="006002F2"/>
    <w:rsid w:val="0060058F"/>
    <w:rsid w:val="006321E2"/>
    <w:rsid w:val="006442FD"/>
    <w:rsid w:val="006545BC"/>
    <w:rsid w:val="00660843"/>
    <w:rsid w:val="00660B10"/>
    <w:rsid w:val="006654C1"/>
    <w:rsid w:val="0067529C"/>
    <w:rsid w:val="006A4941"/>
    <w:rsid w:val="006B6EEF"/>
    <w:rsid w:val="006D06CD"/>
    <w:rsid w:val="006D3CDB"/>
    <w:rsid w:val="006E017E"/>
    <w:rsid w:val="006E5095"/>
    <w:rsid w:val="006F299A"/>
    <w:rsid w:val="0073383E"/>
    <w:rsid w:val="00736828"/>
    <w:rsid w:val="00746DF3"/>
    <w:rsid w:val="00751C9A"/>
    <w:rsid w:val="007651E2"/>
    <w:rsid w:val="007712BC"/>
    <w:rsid w:val="00772986"/>
    <w:rsid w:val="00781A36"/>
    <w:rsid w:val="007A01B6"/>
    <w:rsid w:val="007C231C"/>
    <w:rsid w:val="007C4FAC"/>
    <w:rsid w:val="007C67A3"/>
    <w:rsid w:val="007D385A"/>
    <w:rsid w:val="007D5218"/>
    <w:rsid w:val="007D7440"/>
    <w:rsid w:val="007E6624"/>
    <w:rsid w:val="007E72C0"/>
    <w:rsid w:val="0080464F"/>
    <w:rsid w:val="0082602E"/>
    <w:rsid w:val="008306AD"/>
    <w:rsid w:val="008319A1"/>
    <w:rsid w:val="00846374"/>
    <w:rsid w:val="00873E8A"/>
    <w:rsid w:val="008818E4"/>
    <w:rsid w:val="00892043"/>
    <w:rsid w:val="008F147C"/>
    <w:rsid w:val="008F4F0F"/>
    <w:rsid w:val="00907640"/>
    <w:rsid w:val="0091B070"/>
    <w:rsid w:val="00933280"/>
    <w:rsid w:val="00933646"/>
    <w:rsid w:val="00943E5D"/>
    <w:rsid w:val="0094492C"/>
    <w:rsid w:val="00980030"/>
    <w:rsid w:val="00981E1F"/>
    <w:rsid w:val="00993041"/>
    <w:rsid w:val="009954C1"/>
    <w:rsid w:val="00995A83"/>
    <w:rsid w:val="009A2EFF"/>
    <w:rsid w:val="009C12C5"/>
    <w:rsid w:val="009C3354"/>
    <w:rsid w:val="009D4483"/>
    <w:rsid w:val="009E533F"/>
    <w:rsid w:val="00A100B8"/>
    <w:rsid w:val="00A13EBD"/>
    <w:rsid w:val="00A263D4"/>
    <w:rsid w:val="00A26475"/>
    <w:rsid w:val="00A41737"/>
    <w:rsid w:val="00A51302"/>
    <w:rsid w:val="00A61DB8"/>
    <w:rsid w:val="00A660B6"/>
    <w:rsid w:val="00A92A4E"/>
    <w:rsid w:val="00A92EAC"/>
    <w:rsid w:val="00AC3A00"/>
    <w:rsid w:val="00AC48AC"/>
    <w:rsid w:val="00AE5F2A"/>
    <w:rsid w:val="00AE6840"/>
    <w:rsid w:val="00B0167B"/>
    <w:rsid w:val="00B34818"/>
    <w:rsid w:val="00B4455C"/>
    <w:rsid w:val="00B5255F"/>
    <w:rsid w:val="00B65EF1"/>
    <w:rsid w:val="00B66A1E"/>
    <w:rsid w:val="00B808F6"/>
    <w:rsid w:val="00BB33D0"/>
    <w:rsid w:val="00BE3419"/>
    <w:rsid w:val="00C209AD"/>
    <w:rsid w:val="00C3077C"/>
    <w:rsid w:val="00C66DB8"/>
    <w:rsid w:val="00C85E77"/>
    <w:rsid w:val="00C95C0E"/>
    <w:rsid w:val="00CA4CAA"/>
    <w:rsid w:val="00CA4E2D"/>
    <w:rsid w:val="00CB40BD"/>
    <w:rsid w:val="00CC4E68"/>
    <w:rsid w:val="00CE692D"/>
    <w:rsid w:val="00D03092"/>
    <w:rsid w:val="00D143B6"/>
    <w:rsid w:val="00D32867"/>
    <w:rsid w:val="00D341CD"/>
    <w:rsid w:val="00D348A0"/>
    <w:rsid w:val="00D4433F"/>
    <w:rsid w:val="00D468BD"/>
    <w:rsid w:val="00D537C0"/>
    <w:rsid w:val="00D576EA"/>
    <w:rsid w:val="00D61021"/>
    <w:rsid w:val="00D6582C"/>
    <w:rsid w:val="00D671BC"/>
    <w:rsid w:val="00D757A5"/>
    <w:rsid w:val="00D87FEE"/>
    <w:rsid w:val="00D96E83"/>
    <w:rsid w:val="00DB4897"/>
    <w:rsid w:val="00DB50A0"/>
    <w:rsid w:val="00DC3014"/>
    <w:rsid w:val="00E10688"/>
    <w:rsid w:val="00E235A1"/>
    <w:rsid w:val="00E32C62"/>
    <w:rsid w:val="00E37692"/>
    <w:rsid w:val="00E6198A"/>
    <w:rsid w:val="00E65D2A"/>
    <w:rsid w:val="00E73412"/>
    <w:rsid w:val="00E768AB"/>
    <w:rsid w:val="00E80644"/>
    <w:rsid w:val="00E81C34"/>
    <w:rsid w:val="00E94D83"/>
    <w:rsid w:val="00EA3C38"/>
    <w:rsid w:val="00EC3DF7"/>
    <w:rsid w:val="00EC4A96"/>
    <w:rsid w:val="00EC631A"/>
    <w:rsid w:val="00ED1EE0"/>
    <w:rsid w:val="00ED6D12"/>
    <w:rsid w:val="00EE0FFE"/>
    <w:rsid w:val="00EE60FE"/>
    <w:rsid w:val="00EF416C"/>
    <w:rsid w:val="00F021B1"/>
    <w:rsid w:val="00F06B41"/>
    <w:rsid w:val="00F11404"/>
    <w:rsid w:val="00F122C7"/>
    <w:rsid w:val="00F20FD7"/>
    <w:rsid w:val="00F25D41"/>
    <w:rsid w:val="00F26AF2"/>
    <w:rsid w:val="00F35783"/>
    <w:rsid w:val="00F619B6"/>
    <w:rsid w:val="00F61A14"/>
    <w:rsid w:val="00F71EB9"/>
    <w:rsid w:val="00F759CA"/>
    <w:rsid w:val="00F84528"/>
    <w:rsid w:val="00F84EB4"/>
    <w:rsid w:val="00FA2B1B"/>
    <w:rsid w:val="00FC6F54"/>
    <w:rsid w:val="00FD486A"/>
    <w:rsid w:val="00FD4F7C"/>
    <w:rsid w:val="00FD6068"/>
    <w:rsid w:val="00FF227C"/>
    <w:rsid w:val="00FF6557"/>
    <w:rsid w:val="02DDD59E"/>
    <w:rsid w:val="0632430D"/>
    <w:rsid w:val="0711E9DC"/>
    <w:rsid w:val="0ADEE702"/>
    <w:rsid w:val="0B77A28A"/>
    <w:rsid w:val="0E3C2EC2"/>
    <w:rsid w:val="128A63EF"/>
    <w:rsid w:val="152E1FBC"/>
    <w:rsid w:val="167D201A"/>
    <w:rsid w:val="1A06DF0C"/>
    <w:rsid w:val="1EB14424"/>
    <w:rsid w:val="223EB490"/>
    <w:rsid w:val="2275F514"/>
    <w:rsid w:val="23C74F30"/>
    <w:rsid w:val="25992834"/>
    <w:rsid w:val="25CF8BF7"/>
    <w:rsid w:val="26949CEE"/>
    <w:rsid w:val="3287012D"/>
    <w:rsid w:val="3508CDDF"/>
    <w:rsid w:val="376CC46E"/>
    <w:rsid w:val="37713F45"/>
    <w:rsid w:val="3EACEB87"/>
    <w:rsid w:val="444567DB"/>
    <w:rsid w:val="44861428"/>
    <w:rsid w:val="44BF2F8D"/>
    <w:rsid w:val="4E1FE864"/>
    <w:rsid w:val="4ECF99A4"/>
    <w:rsid w:val="4F96DD3A"/>
    <w:rsid w:val="4F9BC818"/>
    <w:rsid w:val="50DE8634"/>
    <w:rsid w:val="5105559C"/>
    <w:rsid w:val="514328D3"/>
    <w:rsid w:val="531EDB48"/>
    <w:rsid w:val="5C098764"/>
    <w:rsid w:val="5EB7DD4B"/>
    <w:rsid w:val="604DB9A6"/>
    <w:rsid w:val="65C2C0CD"/>
    <w:rsid w:val="6C141261"/>
    <w:rsid w:val="6D17FF50"/>
    <w:rsid w:val="6DF36D65"/>
    <w:rsid w:val="6E3C1B05"/>
    <w:rsid w:val="739159E4"/>
    <w:rsid w:val="7683D309"/>
    <w:rsid w:val="7708700F"/>
    <w:rsid w:val="7A0F2025"/>
    <w:rsid w:val="7BF66D02"/>
    <w:rsid w:val="7C7EB93E"/>
    <w:rsid w:val="7D390462"/>
    <w:rsid w:val="7FD59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6C790"/>
  <w15:chartTrackingRefBased/>
  <w15:docId w15:val="{E6251B67-558A-4067-9095-896F5529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02"/>
  </w:style>
  <w:style w:type="paragraph" w:styleId="Heading1">
    <w:name w:val="heading 1"/>
    <w:basedOn w:val="Normal"/>
    <w:next w:val="Normal"/>
    <w:link w:val="Heading1Char"/>
    <w:uiPriority w:val="9"/>
    <w:qFormat/>
    <w:rsid w:val="00D65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unhideWhenUsed/>
    <w:qFormat/>
    <w:rsid w:val="00D6582C"/>
    <w:pPr>
      <w:keepNext w:val="0"/>
      <w:keepLines w:val="0"/>
      <w:numPr>
        <w:ilvl w:val="1"/>
        <w:numId w:val="1"/>
      </w:numPr>
      <w:spacing w:before="0" w:after="240" w:line="240" w:lineRule="auto"/>
      <w:ind w:left="864" w:hanging="576"/>
      <w:outlineLvl w:val="1"/>
    </w:pPr>
    <w:rPr>
      <w:rFonts w:ascii="Century Gothic" w:hAnsi="Century Gothic"/>
      <w:color w:val="000000"/>
      <w:sz w:val="20"/>
      <w:szCs w:val="26"/>
    </w:rPr>
  </w:style>
  <w:style w:type="paragraph" w:styleId="Heading3">
    <w:name w:val="heading 3"/>
    <w:basedOn w:val="Heading2"/>
    <w:link w:val="Heading3Char"/>
    <w:uiPriority w:val="9"/>
    <w:unhideWhenUsed/>
    <w:qFormat/>
    <w:rsid w:val="00D6582C"/>
    <w:pPr>
      <w:numPr>
        <w:ilvl w:val="2"/>
      </w:numPr>
      <w:ind w:left="1440"/>
      <w:outlineLvl w:val="2"/>
    </w:pPr>
    <w:rPr>
      <w:bCs/>
    </w:rPr>
  </w:style>
  <w:style w:type="paragraph" w:styleId="Heading4">
    <w:name w:val="heading 4"/>
    <w:basedOn w:val="Heading3"/>
    <w:link w:val="Heading4Char"/>
    <w:uiPriority w:val="9"/>
    <w:unhideWhenUsed/>
    <w:qFormat/>
    <w:rsid w:val="00D6582C"/>
    <w:pPr>
      <w:numPr>
        <w:ilvl w:val="3"/>
      </w:numPr>
      <w:ind w:left="2160" w:hanging="864"/>
      <w:outlineLvl w:val="3"/>
    </w:pPr>
    <w:rPr>
      <w:bCs w:val="0"/>
      <w:iCs/>
    </w:rPr>
  </w:style>
  <w:style w:type="paragraph" w:styleId="Heading5">
    <w:name w:val="heading 5"/>
    <w:basedOn w:val="Heading4"/>
    <w:link w:val="Heading5Char"/>
    <w:uiPriority w:val="9"/>
    <w:unhideWhenUsed/>
    <w:qFormat/>
    <w:rsid w:val="00D6582C"/>
    <w:pPr>
      <w:numPr>
        <w:ilvl w:val="4"/>
      </w:numPr>
      <w:ind w:left="2880" w:hanging="100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1302"/>
    <w:rPr>
      <w:rFonts w:ascii="Times New Roman" w:hAnsi="Times New Roman" w:cs="Times New Roman"/>
      <w:sz w:val="24"/>
      <w:szCs w:val="24"/>
    </w:rPr>
  </w:style>
  <w:style w:type="paragraph" w:styleId="Header">
    <w:name w:val="header"/>
    <w:basedOn w:val="Normal"/>
    <w:link w:val="HeaderChar"/>
    <w:uiPriority w:val="99"/>
    <w:unhideWhenUsed/>
    <w:rsid w:val="00A51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302"/>
  </w:style>
  <w:style w:type="paragraph" w:styleId="Footer">
    <w:name w:val="footer"/>
    <w:basedOn w:val="Normal"/>
    <w:link w:val="FooterChar"/>
    <w:uiPriority w:val="99"/>
    <w:unhideWhenUsed/>
    <w:rsid w:val="00A51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302"/>
  </w:style>
  <w:style w:type="character" w:customStyle="1" w:styleId="Heading1Char">
    <w:name w:val="Heading 1 Char"/>
    <w:basedOn w:val="DefaultParagraphFont"/>
    <w:link w:val="Heading1"/>
    <w:uiPriority w:val="9"/>
    <w:rsid w:val="00D658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D6582C"/>
    <w:rPr>
      <w:rFonts w:ascii="Century Gothic" w:eastAsiaTheme="majorEastAsia" w:hAnsi="Century Gothic" w:cstheme="majorBidi"/>
      <w:color w:val="000000"/>
      <w:sz w:val="20"/>
      <w:szCs w:val="26"/>
    </w:rPr>
  </w:style>
  <w:style w:type="character" w:customStyle="1" w:styleId="Heading3Char">
    <w:name w:val="Heading 3 Char"/>
    <w:basedOn w:val="DefaultParagraphFont"/>
    <w:link w:val="Heading3"/>
    <w:uiPriority w:val="9"/>
    <w:rsid w:val="00D6582C"/>
    <w:rPr>
      <w:rFonts w:ascii="Century Gothic" w:eastAsiaTheme="majorEastAsia" w:hAnsi="Century Gothic" w:cstheme="majorBidi"/>
      <w:bCs/>
      <w:color w:val="000000"/>
      <w:sz w:val="20"/>
      <w:szCs w:val="26"/>
    </w:rPr>
  </w:style>
  <w:style w:type="character" w:customStyle="1" w:styleId="Heading4Char">
    <w:name w:val="Heading 4 Char"/>
    <w:basedOn w:val="DefaultParagraphFont"/>
    <w:link w:val="Heading4"/>
    <w:uiPriority w:val="9"/>
    <w:rsid w:val="00D6582C"/>
    <w:rPr>
      <w:rFonts w:ascii="Century Gothic" w:eastAsiaTheme="majorEastAsia" w:hAnsi="Century Gothic" w:cstheme="majorBidi"/>
      <w:iCs/>
      <w:color w:val="000000"/>
      <w:sz w:val="20"/>
      <w:szCs w:val="26"/>
    </w:rPr>
  </w:style>
  <w:style w:type="character" w:customStyle="1" w:styleId="Heading5Char">
    <w:name w:val="Heading 5 Char"/>
    <w:basedOn w:val="DefaultParagraphFont"/>
    <w:link w:val="Heading5"/>
    <w:uiPriority w:val="9"/>
    <w:rsid w:val="00D6582C"/>
    <w:rPr>
      <w:rFonts w:ascii="Century Gothic" w:eastAsiaTheme="majorEastAsia" w:hAnsi="Century Gothic" w:cstheme="majorBidi"/>
      <w:iCs/>
      <w:color w:val="000000"/>
      <w:sz w:val="20"/>
      <w:szCs w:val="26"/>
    </w:rPr>
  </w:style>
  <w:style w:type="paragraph" w:customStyle="1" w:styleId="Heading11">
    <w:name w:val="Heading 11"/>
    <w:next w:val="Heading1"/>
    <w:uiPriority w:val="9"/>
    <w:qFormat/>
    <w:rsid w:val="00D6582C"/>
    <w:pPr>
      <w:numPr>
        <w:numId w:val="1"/>
      </w:numPr>
      <w:spacing w:after="240" w:line="240" w:lineRule="auto"/>
      <w:ind w:left="0" w:firstLine="0"/>
      <w:outlineLvl w:val="0"/>
    </w:pPr>
    <w:rPr>
      <w:rFonts w:ascii="Century Gothic" w:eastAsia="Times New Roman" w:hAnsi="Century Gothic" w:cs="Times New Roman"/>
      <w:b/>
      <w:bCs/>
      <w:color w:val="000000"/>
      <w:sz w:val="20"/>
      <w:szCs w:val="32"/>
    </w:rPr>
  </w:style>
  <w:style w:type="paragraph" w:customStyle="1" w:styleId="Heading61">
    <w:name w:val="Heading 61"/>
    <w:basedOn w:val="Normal"/>
    <w:next w:val="Normal"/>
    <w:uiPriority w:val="9"/>
    <w:unhideWhenUsed/>
    <w:qFormat/>
    <w:rsid w:val="00D6582C"/>
    <w:pPr>
      <w:keepNext/>
      <w:keepLines/>
      <w:numPr>
        <w:ilvl w:val="5"/>
        <w:numId w:val="1"/>
      </w:numPr>
      <w:spacing w:before="200" w:after="0" w:line="240" w:lineRule="auto"/>
      <w:outlineLvl w:val="5"/>
    </w:pPr>
    <w:rPr>
      <w:rFonts w:ascii="Cambria" w:eastAsia="Times New Roman" w:hAnsi="Cambria" w:cs="Times New Roman"/>
      <w:i/>
      <w:iCs/>
      <w:color w:val="243F60"/>
      <w:sz w:val="24"/>
      <w:szCs w:val="24"/>
    </w:rPr>
  </w:style>
  <w:style w:type="paragraph" w:customStyle="1" w:styleId="Heading71">
    <w:name w:val="Heading 71"/>
    <w:basedOn w:val="Normal"/>
    <w:next w:val="Normal"/>
    <w:uiPriority w:val="9"/>
    <w:unhideWhenUsed/>
    <w:qFormat/>
    <w:rsid w:val="00D6582C"/>
    <w:pPr>
      <w:keepNext/>
      <w:keepLines/>
      <w:numPr>
        <w:ilvl w:val="6"/>
        <w:numId w:val="1"/>
      </w:numPr>
      <w:spacing w:before="200" w:after="0" w:line="240" w:lineRule="auto"/>
      <w:outlineLvl w:val="6"/>
    </w:pPr>
    <w:rPr>
      <w:rFonts w:ascii="Cambria" w:eastAsia="Times New Roman" w:hAnsi="Cambria" w:cs="Times New Roman"/>
      <w:i/>
      <w:iCs/>
      <w:color w:val="404040"/>
      <w:sz w:val="24"/>
      <w:szCs w:val="24"/>
    </w:rPr>
  </w:style>
  <w:style w:type="paragraph" w:customStyle="1" w:styleId="Heading81">
    <w:name w:val="Heading 81"/>
    <w:basedOn w:val="Normal"/>
    <w:next w:val="Normal"/>
    <w:uiPriority w:val="9"/>
    <w:unhideWhenUsed/>
    <w:qFormat/>
    <w:rsid w:val="00D6582C"/>
    <w:pPr>
      <w:keepNext/>
      <w:keepLines/>
      <w:numPr>
        <w:ilvl w:val="7"/>
        <w:numId w:val="1"/>
      </w:numPr>
      <w:spacing w:before="200" w:after="0" w:line="240" w:lineRule="auto"/>
      <w:outlineLvl w:val="7"/>
    </w:pPr>
    <w:rPr>
      <w:rFonts w:ascii="Cambria" w:eastAsia="Times New Roman" w:hAnsi="Cambria" w:cs="Times New Roman"/>
      <w:color w:val="404040"/>
      <w:sz w:val="20"/>
      <w:szCs w:val="20"/>
    </w:rPr>
  </w:style>
  <w:style w:type="paragraph" w:customStyle="1" w:styleId="Heading91">
    <w:name w:val="Heading 91"/>
    <w:basedOn w:val="Normal"/>
    <w:next w:val="Normal"/>
    <w:uiPriority w:val="9"/>
    <w:unhideWhenUsed/>
    <w:qFormat/>
    <w:rsid w:val="00D6582C"/>
    <w:pPr>
      <w:keepNext/>
      <w:keepLines/>
      <w:numPr>
        <w:ilvl w:val="8"/>
        <w:numId w:val="1"/>
      </w:numPr>
      <w:spacing w:before="200" w:after="0" w:line="240" w:lineRule="auto"/>
      <w:outlineLvl w:val="8"/>
    </w:pPr>
    <w:rPr>
      <w:rFonts w:ascii="Cambria" w:eastAsia="Times New Roman" w:hAnsi="Cambria" w:cs="Times New Roman"/>
      <w:i/>
      <w:iCs/>
      <w:color w:val="404040"/>
      <w:sz w:val="20"/>
      <w:szCs w:val="20"/>
    </w:rPr>
  </w:style>
  <w:style w:type="numbering" w:customStyle="1" w:styleId="OncoSOPListStyles">
    <w:name w:val="Onco SOP List Styles"/>
    <w:uiPriority w:val="99"/>
    <w:rsid w:val="00D6582C"/>
    <w:pPr>
      <w:numPr>
        <w:numId w:val="2"/>
      </w:numPr>
    </w:pPr>
  </w:style>
  <w:style w:type="table" w:customStyle="1" w:styleId="TableGrid2">
    <w:name w:val="Table Grid2"/>
    <w:basedOn w:val="TableNormal"/>
    <w:next w:val="TableGrid"/>
    <w:uiPriority w:val="59"/>
    <w:rsid w:val="00D65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SHeading1">
    <w:name w:val="AIS Heading 1"/>
    <w:basedOn w:val="Heading1"/>
    <w:qFormat/>
    <w:rsid w:val="001A6C94"/>
    <w:pPr>
      <w:keepLines w:val="0"/>
      <w:numPr>
        <w:numId w:val="8"/>
      </w:numPr>
      <w:tabs>
        <w:tab w:val="num" w:pos="450"/>
      </w:tabs>
      <w:spacing w:after="120" w:line="240" w:lineRule="auto"/>
    </w:pPr>
    <w:rPr>
      <w:rFonts w:ascii="Arial" w:eastAsiaTheme="minorHAnsi" w:hAnsi="Arial" w:cs="Arial"/>
      <w:b/>
      <w:bCs/>
      <w:caps/>
      <w:color w:val="auto"/>
      <w:kern w:val="32"/>
      <w:sz w:val="22"/>
      <w:szCs w:val="22"/>
    </w:rPr>
  </w:style>
  <w:style w:type="paragraph" w:customStyle="1" w:styleId="AIS11Bullet">
    <w:name w:val="AIS 1.1 Bullet"/>
    <w:basedOn w:val="Normal"/>
    <w:qFormat/>
    <w:rsid w:val="001A6C94"/>
    <w:pPr>
      <w:keepNext/>
      <w:numPr>
        <w:ilvl w:val="1"/>
        <w:numId w:val="8"/>
      </w:numPr>
      <w:tabs>
        <w:tab w:val="num" w:pos="1080"/>
      </w:tabs>
      <w:spacing w:after="0" w:line="240" w:lineRule="auto"/>
      <w:outlineLvl w:val="0"/>
    </w:pPr>
    <w:rPr>
      <w:rFonts w:ascii="Arial" w:eastAsia="Times New Roman" w:hAnsi="Arial" w:cs="Arial"/>
      <w:kern w:val="32"/>
    </w:rPr>
  </w:style>
  <w:style w:type="numbering" w:styleId="111111">
    <w:name w:val="Outline List 2"/>
    <w:basedOn w:val="NoList"/>
    <w:unhideWhenUsed/>
    <w:rsid w:val="001A6C94"/>
    <w:pPr>
      <w:numPr>
        <w:numId w:val="10"/>
      </w:numPr>
    </w:pPr>
  </w:style>
  <w:style w:type="paragraph" w:customStyle="1" w:styleId="AIS1Header">
    <w:name w:val="AIS 1 Header"/>
    <w:basedOn w:val="Normal"/>
    <w:qFormat/>
    <w:rsid w:val="001A6C94"/>
    <w:pPr>
      <w:keepNext/>
      <w:tabs>
        <w:tab w:val="num" w:pos="360"/>
        <w:tab w:val="num" w:pos="450"/>
      </w:tabs>
      <w:spacing w:before="240" w:after="120" w:line="240" w:lineRule="auto"/>
      <w:ind w:left="360" w:hanging="360"/>
      <w:outlineLvl w:val="0"/>
    </w:pPr>
    <w:rPr>
      <w:rFonts w:ascii="Arial" w:eastAsia="Times New Roman" w:hAnsi="Arial" w:cs="Arial"/>
      <w:b/>
      <w:bCs/>
      <w:caps/>
      <w:kern w:val="32"/>
    </w:rPr>
  </w:style>
  <w:style w:type="paragraph" w:customStyle="1" w:styleId="AIS11">
    <w:name w:val="AIS 1.1"/>
    <w:basedOn w:val="AIS1Header"/>
    <w:qFormat/>
    <w:rsid w:val="001A6C94"/>
    <w:pPr>
      <w:tabs>
        <w:tab w:val="clear" w:pos="360"/>
        <w:tab w:val="num" w:pos="1080"/>
      </w:tabs>
      <w:spacing w:before="120" w:after="0"/>
      <w:ind w:left="1080" w:hanging="432"/>
    </w:pPr>
    <w:rPr>
      <w:b w:val="0"/>
      <w:bCs w:val="0"/>
      <w:caps w:val="0"/>
    </w:rPr>
  </w:style>
  <w:style w:type="paragraph" w:customStyle="1" w:styleId="AIS111">
    <w:name w:val="AIS 1.1.1"/>
    <w:basedOn w:val="AIS11"/>
    <w:qFormat/>
    <w:rsid w:val="001A6C94"/>
    <w:pPr>
      <w:tabs>
        <w:tab w:val="clear" w:pos="450"/>
      </w:tabs>
      <w:ind w:left="2246" w:hanging="720"/>
    </w:pPr>
    <w:rPr>
      <w:noProof/>
    </w:rPr>
  </w:style>
  <w:style w:type="paragraph" w:customStyle="1" w:styleId="AIS1111">
    <w:name w:val="AIS 1.1.1.1"/>
    <w:basedOn w:val="AIS111"/>
    <w:qFormat/>
    <w:rsid w:val="001A6C94"/>
    <w:pPr>
      <w:tabs>
        <w:tab w:val="clear" w:pos="1080"/>
        <w:tab w:val="num" w:pos="2790"/>
      </w:tabs>
      <w:ind w:left="3600" w:hanging="821"/>
    </w:pPr>
    <w:rPr>
      <w:lang w:val="es-ES"/>
    </w:rPr>
  </w:style>
  <w:style w:type="paragraph" w:customStyle="1" w:styleId="C-Heading2-SOP">
    <w:name w:val="C-Heading2-SOP"/>
    <w:basedOn w:val="Normal"/>
    <w:next w:val="Normal"/>
    <w:rsid w:val="001A6C94"/>
    <w:pPr>
      <w:keepNext/>
      <w:numPr>
        <w:ilvl w:val="1"/>
        <w:numId w:val="13"/>
      </w:numPr>
      <w:tabs>
        <w:tab w:val="num" w:pos="1440"/>
      </w:tabs>
      <w:spacing w:before="240" w:after="0" w:line="240" w:lineRule="auto"/>
      <w:ind w:left="1440" w:hanging="360"/>
      <w:outlineLvl w:val="1"/>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46DF3"/>
    <w:rPr>
      <w:sz w:val="16"/>
      <w:szCs w:val="16"/>
    </w:rPr>
  </w:style>
  <w:style w:type="paragraph" w:styleId="CommentText">
    <w:name w:val="annotation text"/>
    <w:basedOn w:val="Normal"/>
    <w:link w:val="CommentTextChar"/>
    <w:uiPriority w:val="99"/>
    <w:unhideWhenUsed/>
    <w:rsid w:val="004D24E1"/>
    <w:pPr>
      <w:spacing w:line="240" w:lineRule="auto"/>
    </w:pPr>
    <w:rPr>
      <w:sz w:val="20"/>
      <w:szCs w:val="20"/>
    </w:rPr>
  </w:style>
  <w:style w:type="character" w:customStyle="1" w:styleId="CommentTextChar">
    <w:name w:val="Comment Text Char"/>
    <w:basedOn w:val="DefaultParagraphFont"/>
    <w:link w:val="CommentText"/>
    <w:uiPriority w:val="99"/>
    <w:rsid w:val="004D24E1"/>
    <w:rPr>
      <w:sz w:val="20"/>
      <w:szCs w:val="20"/>
    </w:rPr>
  </w:style>
  <w:style w:type="paragraph" w:styleId="CommentSubject">
    <w:name w:val="annotation subject"/>
    <w:basedOn w:val="CommentText"/>
    <w:next w:val="CommentText"/>
    <w:link w:val="CommentSubjectChar"/>
    <w:uiPriority w:val="99"/>
    <w:semiHidden/>
    <w:unhideWhenUsed/>
    <w:rsid w:val="004D24E1"/>
    <w:rPr>
      <w:b/>
      <w:bCs/>
    </w:rPr>
  </w:style>
  <w:style w:type="character" w:customStyle="1" w:styleId="CommentSubjectChar">
    <w:name w:val="Comment Subject Char"/>
    <w:basedOn w:val="CommentTextChar"/>
    <w:link w:val="CommentSubject"/>
    <w:uiPriority w:val="99"/>
    <w:semiHidden/>
    <w:rsid w:val="004D24E1"/>
    <w:rPr>
      <w:b/>
      <w:bCs/>
      <w:sz w:val="20"/>
      <w:szCs w:val="20"/>
    </w:rPr>
  </w:style>
  <w:style w:type="paragraph" w:styleId="Revision">
    <w:name w:val="Revision"/>
    <w:hidden/>
    <w:uiPriority w:val="99"/>
    <w:semiHidden/>
    <w:rsid w:val="00291DF8"/>
    <w:pPr>
      <w:spacing w:after="0" w:line="240" w:lineRule="auto"/>
    </w:pPr>
  </w:style>
  <w:style w:type="character" w:styleId="Mention">
    <w:name w:val="Mention"/>
    <w:basedOn w:val="DefaultParagraphFont"/>
    <w:uiPriority w:val="99"/>
    <w:unhideWhenUsed/>
    <w:rsid w:val="0018112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3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0509479DB62C4DAEF3B9E34942A7F2" ma:contentTypeVersion="18" ma:contentTypeDescription="Create a new document." ma:contentTypeScope="" ma:versionID="d5f054323e48a1c884bfa3f9103b07e7">
  <xsd:schema xmlns:xsd="http://www.w3.org/2001/XMLSchema" xmlns:xs="http://www.w3.org/2001/XMLSchema" xmlns:p="http://schemas.microsoft.com/office/2006/metadata/properties" xmlns:ns2="f1094e53-c13b-4c53-aad2-614b7b6eab3e" xmlns:ns3="47f5edce-a01f-4828-ae0c-3185981bb7f0" targetNamespace="http://schemas.microsoft.com/office/2006/metadata/properties" ma:root="true" ma:fieldsID="0ffb460b09b30008efee122249c43daa" ns2:_="" ns3:_="">
    <xsd:import namespace="f1094e53-c13b-4c53-aad2-614b7b6eab3e"/>
    <xsd:import namespace="47f5edce-a01f-4828-ae0c-3185981bb7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element ref="ns2:MediaServiceSearchProperties" minOccurs="0"/>
                <xsd:element ref="ns2:Date"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94e53-c13b-4c53-aad2-614b7b6ea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d9ca7-6e42-4591-ac86-6756dbb977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Date" ma:index="23" nillable="true" ma:displayName="Date" ma:format="DateTime" ma:internalName="Date">
      <xsd:simpleType>
        <xsd:restriction base="dms:DateTime"/>
      </xsd:simpleType>
    </xsd:element>
    <xsd:element name="MediaServiceLocation" ma:index="24" nillable="true" ma:displayName="Location" ma:indexed="true" ma:internalName="MediaServiceLocation" ma:readOnly="true">
      <xsd:simpleType>
        <xsd:restriction base="dms:Text"/>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f5edce-a01f-4828-ae0c-3185981bb7f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e58f077-420e-4388-a8ec-e025baf7f79f}" ma:internalName="TaxCatchAll" ma:showField="CatchAllData" ma:web="47f5edce-a01f-4828-ae0c-3185981bb7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094e53-c13b-4c53-aad2-614b7b6eab3e">
      <Terms xmlns="http://schemas.microsoft.com/office/infopath/2007/PartnerControls"/>
    </lcf76f155ced4ddcb4097134ff3c332f>
    <TaxCatchAll xmlns="47f5edce-a01f-4828-ae0c-3185981bb7f0" xsi:nil="true"/>
    <_Flow_SignoffStatus xmlns="f1094e53-c13b-4c53-aad2-614b7b6eab3e" xsi:nil="true"/>
    <Date xmlns="f1094e53-c13b-4c53-aad2-614b7b6eab3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5529-6357-4DED-AC29-B37E1FFFB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94e53-c13b-4c53-aad2-614b7b6eab3e"/>
    <ds:schemaRef ds:uri="47f5edce-a01f-4828-ae0c-3185981bb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73E36-44FF-41BF-B75B-1BFC407CCE20}">
  <ds:schemaRefs>
    <ds:schemaRef ds:uri="http://schemas.microsoft.com/sharepoint/v3/contenttype/forms"/>
  </ds:schemaRefs>
</ds:datastoreItem>
</file>

<file path=customXml/itemProps3.xml><?xml version="1.0" encoding="utf-8"?>
<ds:datastoreItem xmlns:ds="http://schemas.openxmlformats.org/officeDocument/2006/customXml" ds:itemID="{28923386-2710-4699-9250-AD6987D08BFD}">
  <ds:schemaRefs>
    <ds:schemaRef ds:uri="http://schemas.microsoft.com/office/2006/metadata/properties"/>
    <ds:schemaRef ds:uri="http://schemas.microsoft.com/office/infopath/2007/PartnerControls"/>
    <ds:schemaRef ds:uri="f1094e53-c13b-4c53-aad2-614b7b6eab3e"/>
    <ds:schemaRef ds:uri="47f5edce-a01f-4828-ae0c-3185981bb7f0"/>
  </ds:schemaRefs>
</ds:datastoreItem>
</file>

<file path=customXml/itemProps4.xml><?xml version="1.0" encoding="utf-8"?>
<ds:datastoreItem xmlns:ds="http://schemas.openxmlformats.org/officeDocument/2006/customXml" ds:itemID="{176A4377-812F-4D8F-904F-0D831D33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3071</Words>
  <Characters>17510</Characters>
  <Application>Microsoft Office Word</Application>
  <DocSecurity>0</DocSecurity>
  <Lines>145</Lines>
  <Paragraphs>41</Paragraphs>
  <ScaleCrop>false</ScaleCrop>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Baylog</dc:creator>
  <cp:keywords/>
  <dc:description/>
  <cp:lastModifiedBy>Jeff Kim</cp:lastModifiedBy>
  <cp:revision>105</cp:revision>
  <dcterms:created xsi:type="dcterms:W3CDTF">2024-05-20T20:38:00Z</dcterms:created>
  <dcterms:modified xsi:type="dcterms:W3CDTF">2025-05-29T04:08:00Z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0x010100FD0509479DB62C4DAEF3B9E34942A7F2</vt:lpwstr>
  </property>
  <property fmtid="{D5CDD505-2E9C-101B-9397-08002B2CF9AE}" pid="3" name="MediaServiceImageTags">
    <vt:lpwstr/>
  </property>
  <property fmtid="{D5CDD505-2E9C-101B-9397-08002B2CF9AE}" pid="4" name="MC_NextReviewDate">
    <vt:lpwstr/>
  </property>
  <property fmtid="{D5CDD505-2E9C-101B-9397-08002B2CF9AE}" pid="5" name="MC_Number">
    <vt:lpwstr>SOP-0274</vt:lpwstr>
  </property>
  <property fmtid="{D5CDD505-2E9C-101B-9397-08002B2CF9AE}" pid="6" name="MC_Owner">
    <vt:lpwstr>CHRISYONAN</vt:lpwstr>
  </property>
  <property fmtid="{D5CDD505-2E9C-101B-9397-08002B2CF9AE}" pid="7" name="MC_Title">
    <vt:lpwstr>Device Risk Management</vt:lpwstr>
  </property>
  <property fmtid="{D5CDD505-2E9C-101B-9397-08002B2CF9AE}" pid="8" name="MC_EffectiveDate">
    <vt:lpwstr>26 Aug 2024</vt:lpwstr>
  </property>
  <property fmtid="{D5CDD505-2E9C-101B-9397-08002B2CF9AE}" pid="9" name="MC_ReleaseDate">
    <vt:lpwstr>26 Aug 2024</vt:lpwstr>
  </property>
  <property fmtid="{D5CDD505-2E9C-101B-9397-08002B2CF9AE}" pid="10" name="MC_Vault">
    <vt:lpwstr>Technical Operations-rel</vt:lpwstr>
  </property>
  <property fmtid="{D5CDD505-2E9C-101B-9397-08002B2CF9AE}" pid="11" name="MC_Notes">
    <vt:lpwstr>CC-24-011</vt:lpwstr>
  </property>
  <property fmtid="{D5CDD505-2E9C-101B-9397-08002B2CF9AE}" pid="12" name="MC_Revision">
    <vt:lpwstr>00</vt:lpwstr>
  </property>
  <property fmtid="{D5CDD505-2E9C-101B-9397-08002B2CF9AE}" pid="13" name="MC_Author">
    <vt:lpwstr>EDWINCHAN</vt:lpwstr>
  </property>
  <property fmtid="{D5CDD505-2E9C-101B-9397-08002B2CF9AE}" pid="14" name="MC_CF_Procedures">
    <vt:lpwstr>SOP*</vt:lpwstr>
  </property>
  <property fmtid="{D5CDD505-2E9C-101B-9397-08002B2CF9AE}" pid="15" name="MC_CreatedDate">
    <vt:lpwstr>22 Aug 2024</vt:lpwstr>
  </property>
  <property fmtid="{D5CDD505-2E9C-101B-9397-08002B2CF9AE}" pid="16" name="MC_ExpirationDate">
    <vt:lpwstr/>
  </property>
  <property fmtid="{D5CDD505-2E9C-101B-9397-08002B2CF9AE}" pid="17" name="MC_Status">
    <vt:lpwstr>Release</vt:lpwstr>
  </property>
</Properties>
</file>